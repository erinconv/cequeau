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5F623E" w14:textId="77777777" w:rsidR="00994D33" w:rsidRDefault="00994D33" w:rsidP="00994D33"/>
    <w:p w14:paraId="4348A5B6" w14:textId="77777777" w:rsidR="00994D33" w:rsidRDefault="00994D33" w:rsidP="00994D33"/>
    <w:p w14:paraId="550A1201" w14:textId="77777777" w:rsidR="00994D33" w:rsidRDefault="00994D33" w:rsidP="00994D33"/>
    <w:p w14:paraId="7E61A253" w14:textId="77777777" w:rsidR="00994D33" w:rsidRDefault="00994D33" w:rsidP="00994D33"/>
    <w:p w14:paraId="029D54EC" w14:textId="77777777" w:rsidR="00994D33" w:rsidRDefault="00994D33" w:rsidP="00994D33"/>
    <w:p w14:paraId="68CFA47E" w14:textId="77777777" w:rsidR="00994D33" w:rsidRDefault="00994D33" w:rsidP="00994D33"/>
    <w:p w14:paraId="00E66FEA" w14:textId="77777777" w:rsidR="00994D33" w:rsidRDefault="00994D33" w:rsidP="00994D33"/>
    <w:p w14:paraId="23600AF9" w14:textId="77777777" w:rsidR="00994D33" w:rsidRDefault="00994D33" w:rsidP="00994D33"/>
    <w:p w14:paraId="3691B751" w14:textId="77777777" w:rsidR="00994D33" w:rsidRDefault="00994D33" w:rsidP="00994D33"/>
    <w:p w14:paraId="0F3280FF" w14:textId="77777777" w:rsidR="00994D33" w:rsidRDefault="00994D33" w:rsidP="00994D33"/>
    <w:p w14:paraId="1F8B7B46" w14:textId="77777777" w:rsidR="00994D33" w:rsidRDefault="00994D33" w:rsidP="00994D33"/>
    <w:p w14:paraId="4504EE97" w14:textId="77777777" w:rsidR="00994D33" w:rsidRDefault="00994D33" w:rsidP="00994D33"/>
    <w:p w14:paraId="6941FF9A" w14:textId="77777777" w:rsidR="00994D33" w:rsidRDefault="00994D33" w:rsidP="00994D33">
      <w:pPr>
        <w:pStyle w:val="Title"/>
      </w:pPr>
      <w:r>
        <w:t>Mex Files Cequeau</w:t>
      </w:r>
    </w:p>
    <w:p w14:paraId="23F7B49A" w14:textId="77777777" w:rsidR="00994D33" w:rsidRDefault="00994D33" w:rsidP="00994D33">
      <w:pPr>
        <w:pStyle w:val="Title"/>
      </w:pPr>
    </w:p>
    <w:p w14:paraId="70D842DF" w14:textId="77777777" w:rsidR="00994D33" w:rsidRDefault="00994D33" w:rsidP="00994D33">
      <w:pPr>
        <w:pStyle w:val="Title"/>
      </w:pPr>
      <w:r>
        <w:t>Définition des intrants/extrants</w:t>
      </w:r>
    </w:p>
    <w:p w14:paraId="338A576E" w14:textId="77777777" w:rsidR="00994D33" w:rsidRDefault="00994D33" w:rsidP="006C6177"/>
    <w:p w14:paraId="5D48D886" w14:textId="77777777" w:rsidR="00994D33" w:rsidRDefault="00994D33" w:rsidP="006C6177"/>
    <w:p w14:paraId="4EA7640C" w14:textId="77777777" w:rsidR="00994D33" w:rsidRDefault="00994D33" w:rsidP="006C6177"/>
    <w:p w14:paraId="06B5F243" w14:textId="77777777" w:rsidR="00994D33" w:rsidRDefault="00994D33" w:rsidP="006C6177"/>
    <w:p w14:paraId="0D1B95E9" w14:textId="77777777" w:rsidR="00994D33" w:rsidRDefault="00994D33" w:rsidP="006C6177"/>
    <w:p w14:paraId="7652CD81" w14:textId="77777777" w:rsidR="00994D33" w:rsidRDefault="00994D33" w:rsidP="006C6177"/>
    <w:p w14:paraId="61A2C11A" w14:textId="77777777" w:rsidR="00994D33" w:rsidRDefault="00994D33" w:rsidP="006C6177"/>
    <w:p w14:paraId="3BD6EA5F" w14:textId="77777777" w:rsidR="00994D33" w:rsidRDefault="00994D33" w:rsidP="006C6177"/>
    <w:p w14:paraId="3EEA15E1" w14:textId="77777777" w:rsidR="00994D33" w:rsidRDefault="00994D33" w:rsidP="006C6177"/>
    <w:p w14:paraId="35562AA3" w14:textId="77777777" w:rsidR="00994D33" w:rsidRDefault="00994D33" w:rsidP="006C6177"/>
    <w:p w14:paraId="45AE7725" w14:textId="77777777" w:rsidR="00994D33" w:rsidRDefault="00994D33" w:rsidP="006C6177"/>
    <w:p w14:paraId="511DAEAA" w14:textId="77777777" w:rsidR="00994D33" w:rsidRDefault="00994D33" w:rsidP="006C6177"/>
    <w:p w14:paraId="7AC2A2FF" w14:textId="77777777" w:rsidR="00994D33" w:rsidRDefault="00994D33" w:rsidP="006C6177"/>
    <w:p w14:paraId="17F3F86A" w14:textId="77777777" w:rsidR="00994D33" w:rsidRDefault="00994D33" w:rsidP="006C6177"/>
    <w:p w14:paraId="058DC404" w14:textId="77777777" w:rsidR="00994D33" w:rsidRDefault="00994D33" w:rsidP="006C6177"/>
    <w:p w14:paraId="2AA58833" w14:textId="77777777" w:rsidR="00994D33" w:rsidRDefault="00994D33" w:rsidP="006C6177"/>
    <w:p w14:paraId="2B66CF97" w14:textId="77777777" w:rsidR="00994D33" w:rsidRDefault="00994D33" w:rsidP="006C6177"/>
    <w:p w14:paraId="22369D23" w14:textId="77777777" w:rsidR="00994D33" w:rsidRDefault="00994D33" w:rsidP="006C6177"/>
    <w:p w14:paraId="243713EB" w14:textId="77777777" w:rsidR="00994D33" w:rsidRDefault="00994D33" w:rsidP="006C6177"/>
    <w:p w14:paraId="7003EDCB" w14:textId="3967A71A" w:rsidR="0039355C" w:rsidRDefault="0039355C" w:rsidP="0039355C">
      <w:r>
        <w:t xml:space="preserve">Version </w:t>
      </w:r>
      <w:del w:id="1" w:author="Suraj Patel" w:date="2024-05-03T14:37:00Z">
        <w:r w:rsidR="00167479" w:rsidDel="001C2354">
          <w:delText>4</w:delText>
        </w:r>
      </w:del>
      <w:ins w:id="2" w:author="Suraj Patel" w:date="2024-05-03T14:37:00Z">
        <w:r w:rsidR="001C2354">
          <w:t>5</w:t>
        </w:r>
      </w:ins>
      <w:r w:rsidR="00B03FDB">
        <w:t>.0.0</w:t>
      </w:r>
    </w:p>
    <w:p w14:paraId="61C67343" w14:textId="6615A77A" w:rsidR="00502127" w:rsidRDefault="0039355C" w:rsidP="0039355C">
      <w:r>
        <w:t>20</w:t>
      </w:r>
      <w:ins w:id="3" w:author="Suraj Patel" w:date="2024-05-03T14:37:00Z">
        <w:r w:rsidR="001C2354">
          <w:t>2</w:t>
        </w:r>
      </w:ins>
      <w:del w:id="4" w:author="Suraj Patel" w:date="2024-05-03T14:37:00Z">
        <w:r w:rsidDel="001C2354">
          <w:delText>1</w:delText>
        </w:r>
      </w:del>
      <w:ins w:id="5" w:author="Suraj Patel" w:date="2025-04-20T17:56:00Z" w16du:dateUtc="2025-04-20T21:56:00Z">
        <w:r w:rsidR="00D318F2">
          <w:t>5</w:t>
        </w:r>
      </w:ins>
      <w:del w:id="6" w:author="Suraj Patel" w:date="2025-04-20T17:56:00Z" w16du:dateUtc="2025-04-20T21:56:00Z">
        <w:r w:rsidR="00B03FDB" w:rsidDel="00D318F2">
          <w:delText>4</w:delText>
        </w:r>
      </w:del>
      <w:r>
        <w:t>-0</w:t>
      </w:r>
      <w:ins w:id="7" w:author="Suraj Patel" w:date="2025-04-20T17:56:00Z" w16du:dateUtc="2025-04-20T21:56:00Z">
        <w:r w:rsidR="00D318F2">
          <w:t>4</w:t>
        </w:r>
      </w:ins>
      <w:del w:id="8" w:author="Suraj Patel" w:date="2024-05-03T14:37:00Z">
        <w:r w:rsidR="00167479" w:rsidDel="001C2354">
          <w:delText>7</w:delText>
        </w:r>
      </w:del>
      <w:r>
        <w:t>-</w:t>
      </w:r>
      <w:ins w:id="9" w:author="Suraj Patel" w:date="2025-04-20T17:56:00Z" w16du:dateUtc="2025-04-20T21:56:00Z">
        <w:r w:rsidR="00D318F2">
          <w:t>22</w:t>
        </w:r>
      </w:ins>
      <w:del w:id="10" w:author="Suraj Patel" w:date="2024-05-03T14:37:00Z">
        <w:r w:rsidR="00167479" w:rsidDel="001C2354">
          <w:delText>11</w:delText>
        </w:r>
      </w:del>
      <w:r w:rsidR="00F3418C">
        <w:br/>
      </w:r>
      <w:r w:rsidR="00502127">
        <w:br w:type="page"/>
      </w:r>
    </w:p>
    <w:p w14:paraId="1540CE8C" w14:textId="77777777" w:rsidR="00502127" w:rsidRDefault="009827C3" w:rsidP="007366B3">
      <w:pPr>
        <w:pStyle w:val="Heading1"/>
        <w:numPr>
          <w:ilvl w:val="0"/>
          <w:numId w:val="0"/>
        </w:numPr>
        <w:ind w:left="432" w:hanging="432"/>
      </w:pPr>
      <w:bookmarkStart w:id="11" w:name="_Toc165465423"/>
      <w:r>
        <w:lastRenderedPageBreak/>
        <w:t>Table des matières</w:t>
      </w:r>
      <w:bookmarkEnd w:id="11"/>
    </w:p>
    <w:p w14:paraId="2283A098" w14:textId="72BFE8B4" w:rsidR="00A01279" w:rsidRDefault="00502127">
      <w:pPr>
        <w:pStyle w:val="TOC1"/>
        <w:rPr>
          <w:ins w:id="12" w:author="Suraj Patel" w:date="2024-05-01T14:16:00Z"/>
          <w:noProof/>
          <w:kern w:val="2"/>
          <w:sz w:val="24"/>
          <w:szCs w:val="24"/>
          <w:lang w:val="en-CA" w:eastAsia="en-CA"/>
          <w14:ligatures w14:val="standardContextual"/>
        </w:rPr>
      </w:pPr>
      <w:r>
        <w:fldChar w:fldCharType="begin"/>
      </w:r>
      <w:r>
        <w:instrText xml:space="preserve"> TOC \o "1-3" \h \z \u </w:instrText>
      </w:r>
      <w:r>
        <w:fldChar w:fldCharType="separate"/>
      </w:r>
      <w:ins w:id="13" w:author="Suraj Patel" w:date="2024-05-01T14:16:00Z">
        <w:r w:rsidR="00A01279" w:rsidRPr="00B54331">
          <w:rPr>
            <w:rStyle w:val="Hyperlink"/>
            <w:noProof/>
          </w:rPr>
          <w:fldChar w:fldCharType="begin"/>
        </w:r>
        <w:r w:rsidR="00A01279" w:rsidRPr="00B54331">
          <w:rPr>
            <w:rStyle w:val="Hyperlink"/>
            <w:noProof/>
          </w:rPr>
          <w:instrText xml:space="preserve"> </w:instrText>
        </w:r>
        <w:r w:rsidR="00A01279">
          <w:rPr>
            <w:noProof/>
          </w:rPr>
          <w:instrText>HYPERLINK \l "_Toc165465423"</w:instrText>
        </w:r>
        <w:r w:rsidR="00A01279" w:rsidRPr="00B54331">
          <w:rPr>
            <w:rStyle w:val="Hyperlink"/>
            <w:noProof/>
          </w:rPr>
          <w:instrText xml:space="preserve"> </w:instrText>
        </w:r>
        <w:r w:rsidR="00A01279" w:rsidRPr="00B54331">
          <w:rPr>
            <w:rStyle w:val="Hyperlink"/>
            <w:noProof/>
          </w:rPr>
        </w:r>
        <w:r w:rsidR="00A01279" w:rsidRPr="00B54331">
          <w:rPr>
            <w:rStyle w:val="Hyperlink"/>
            <w:noProof/>
          </w:rPr>
          <w:fldChar w:fldCharType="separate"/>
        </w:r>
        <w:r w:rsidR="00A01279" w:rsidRPr="00B54331">
          <w:rPr>
            <w:rStyle w:val="Hyperlink"/>
            <w:noProof/>
          </w:rPr>
          <w:t>Table des matières</w:t>
        </w:r>
        <w:r w:rsidR="00A01279">
          <w:rPr>
            <w:noProof/>
            <w:webHidden/>
          </w:rPr>
          <w:tab/>
        </w:r>
        <w:r w:rsidR="00A01279">
          <w:rPr>
            <w:noProof/>
            <w:webHidden/>
          </w:rPr>
          <w:fldChar w:fldCharType="begin"/>
        </w:r>
        <w:r w:rsidR="00A01279">
          <w:rPr>
            <w:noProof/>
            <w:webHidden/>
          </w:rPr>
          <w:instrText xml:space="preserve"> PAGEREF _Toc165465423 \h </w:instrText>
        </w:r>
      </w:ins>
      <w:r w:rsidR="00A01279">
        <w:rPr>
          <w:noProof/>
          <w:webHidden/>
        </w:rPr>
      </w:r>
      <w:r w:rsidR="00A01279">
        <w:rPr>
          <w:noProof/>
          <w:webHidden/>
        </w:rPr>
        <w:fldChar w:fldCharType="separate"/>
      </w:r>
      <w:ins w:id="14" w:author="Suraj Patel" w:date="2024-05-01T14:16:00Z">
        <w:r w:rsidR="00A01279">
          <w:rPr>
            <w:noProof/>
            <w:webHidden/>
          </w:rPr>
          <w:t>2</w:t>
        </w:r>
        <w:r w:rsidR="00A01279">
          <w:rPr>
            <w:noProof/>
            <w:webHidden/>
          </w:rPr>
          <w:fldChar w:fldCharType="end"/>
        </w:r>
        <w:r w:rsidR="00A01279" w:rsidRPr="00B54331">
          <w:rPr>
            <w:rStyle w:val="Hyperlink"/>
            <w:noProof/>
          </w:rPr>
          <w:fldChar w:fldCharType="end"/>
        </w:r>
      </w:ins>
    </w:p>
    <w:p w14:paraId="2EB4B944" w14:textId="68C9AC23" w:rsidR="00A01279" w:rsidRDefault="00A01279">
      <w:pPr>
        <w:pStyle w:val="TOC1"/>
        <w:tabs>
          <w:tab w:val="left" w:pos="400"/>
        </w:tabs>
        <w:rPr>
          <w:ins w:id="15" w:author="Suraj Patel" w:date="2024-05-01T14:16:00Z"/>
          <w:noProof/>
          <w:kern w:val="2"/>
          <w:sz w:val="24"/>
          <w:szCs w:val="24"/>
          <w:lang w:val="en-CA" w:eastAsia="en-CA"/>
          <w14:ligatures w14:val="standardContextual"/>
        </w:rPr>
      </w:pPr>
      <w:ins w:id="16" w:author="Suraj Patel" w:date="2024-05-01T14:16:00Z">
        <w:r w:rsidRPr="00B54331">
          <w:rPr>
            <w:rStyle w:val="Hyperlink"/>
            <w:noProof/>
          </w:rPr>
          <w:fldChar w:fldCharType="begin"/>
        </w:r>
        <w:r w:rsidRPr="00B54331">
          <w:rPr>
            <w:rStyle w:val="Hyperlink"/>
            <w:noProof/>
          </w:rPr>
          <w:instrText xml:space="preserve"> </w:instrText>
        </w:r>
        <w:r>
          <w:rPr>
            <w:noProof/>
          </w:rPr>
          <w:instrText>HYPERLINK \l "_Toc165465424"</w:instrText>
        </w:r>
        <w:r w:rsidRPr="00B54331">
          <w:rPr>
            <w:rStyle w:val="Hyperlink"/>
            <w:noProof/>
          </w:rPr>
          <w:instrText xml:space="preserve"> </w:instrText>
        </w:r>
        <w:r w:rsidRPr="00B54331">
          <w:rPr>
            <w:rStyle w:val="Hyperlink"/>
            <w:noProof/>
          </w:rPr>
        </w:r>
        <w:r w:rsidRPr="00B54331">
          <w:rPr>
            <w:rStyle w:val="Hyperlink"/>
            <w:noProof/>
          </w:rPr>
          <w:fldChar w:fldCharType="separate"/>
        </w:r>
        <w:r w:rsidRPr="00B54331">
          <w:rPr>
            <w:rStyle w:val="Hyperlink"/>
            <w:noProof/>
          </w:rPr>
          <w:t>1</w:t>
        </w:r>
        <w:r>
          <w:rPr>
            <w:noProof/>
            <w:kern w:val="2"/>
            <w:sz w:val="24"/>
            <w:szCs w:val="24"/>
            <w:lang w:val="en-CA" w:eastAsia="en-CA"/>
            <w14:ligatures w14:val="standardContextual"/>
          </w:rPr>
          <w:tab/>
        </w:r>
        <w:r w:rsidRPr="00B54331">
          <w:rPr>
            <w:rStyle w:val="Hyperlink"/>
            <w:noProof/>
          </w:rPr>
          <w:t>CequeauQuantiteMex</w:t>
        </w:r>
        <w:r>
          <w:rPr>
            <w:noProof/>
            <w:webHidden/>
          </w:rPr>
          <w:tab/>
        </w:r>
        <w:r>
          <w:rPr>
            <w:noProof/>
            <w:webHidden/>
          </w:rPr>
          <w:fldChar w:fldCharType="begin"/>
        </w:r>
        <w:r>
          <w:rPr>
            <w:noProof/>
            <w:webHidden/>
          </w:rPr>
          <w:instrText xml:space="preserve"> PAGEREF _Toc165465424 \h </w:instrText>
        </w:r>
      </w:ins>
      <w:r>
        <w:rPr>
          <w:noProof/>
          <w:webHidden/>
        </w:rPr>
      </w:r>
      <w:r>
        <w:rPr>
          <w:noProof/>
          <w:webHidden/>
        </w:rPr>
        <w:fldChar w:fldCharType="separate"/>
      </w:r>
      <w:ins w:id="17" w:author="Suraj Patel" w:date="2024-05-01T14:16:00Z">
        <w:r>
          <w:rPr>
            <w:noProof/>
            <w:webHidden/>
          </w:rPr>
          <w:t>4</w:t>
        </w:r>
        <w:r>
          <w:rPr>
            <w:noProof/>
            <w:webHidden/>
          </w:rPr>
          <w:fldChar w:fldCharType="end"/>
        </w:r>
        <w:r w:rsidRPr="00B54331">
          <w:rPr>
            <w:rStyle w:val="Hyperlink"/>
            <w:noProof/>
          </w:rPr>
          <w:fldChar w:fldCharType="end"/>
        </w:r>
      </w:ins>
    </w:p>
    <w:p w14:paraId="66343B92" w14:textId="7865ECA9" w:rsidR="00A01279" w:rsidRDefault="00A01279">
      <w:pPr>
        <w:pStyle w:val="TOC2"/>
        <w:tabs>
          <w:tab w:val="left" w:pos="960"/>
          <w:tab w:val="right" w:leader="dot" w:pos="8636"/>
        </w:tabs>
        <w:rPr>
          <w:ins w:id="18" w:author="Suraj Patel" w:date="2024-05-01T14:16:00Z"/>
          <w:noProof/>
          <w:kern w:val="2"/>
          <w:sz w:val="24"/>
          <w:szCs w:val="24"/>
          <w:lang w:val="en-CA" w:eastAsia="en-CA"/>
          <w14:ligatures w14:val="standardContextual"/>
        </w:rPr>
      </w:pPr>
      <w:ins w:id="19" w:author="Suraj Patel" w:date="2024-05-01T14:16:00Z">
        <w:r w:rsidRPr="00B54331">
          <w:rPr>
            <w:rStyle w:val="Hyperlink"/>
            <w:noProof/>
          </w:rPr>
          <w:fldChar w:fldCharType="begin"/>
        </w:r>
        <w:r w:rsidRPr="00B54331">
          <w:rPr>
            <w:rStyle w:val="Hyperlink"/>
            <w:noProof/>
          </w:rPr>
          <w:instrText xml:space="preserve"> </w:instrText>
        </w:r>
        <w:r>
          <w:rPr>
            <w:noProof/>
          </w:rPr>
          <w:instrText>HYPERLINK \l "_Toc165465425"</w:instrText>
        </w:r>
        <w:r w:rsidRPr="00B54331">
          <w:rPr>
            <w:rStyle w:val="Hyperlink"/>
            <w:noProof/>
          </w:rPr>
          <w:instrText xml:space="preserve"> </w:instrText>
        </w:r>
        <w:r w:rsidRPr="00B54331">
          <w:rPr>
            <w:rStyle w:val="Hyperlink"/>
            <w:noProof/>
          </w:rPr>
        </w:r>
        <w:r w:rsidRPr="00B54331">
          <w:rPr>
            <w:rStyle w:val="Hyperlink"/>
            <w:noProof/>
          </w:rPr>
          <w:fldChar w:fldCharType="separate"/>
        </w:r>
        <w:r w:rsidRPr="00B54331">
          <w:rPr>
            <w:rStyle w:val="Hyperlink"/>
            <w:noProof/>
          </w:rPr>
          <w:t>1.1</w:t>
        </w:r>
        <w:r>
          <w:rPr>
            <w:noProof/>
            <w:kern w:val="2"/>
            <w:sz w:val="24"/>
            <w:szCs w:val="24"/>
            <w:lang w:val="en-CA" w:eastAsia="en-CA"/>
            <w14:ligatures w14:val="standardContextual"/>
          </w:rPr>
          <w:tab/>
        </w:r>
        <w:r w:rsidRPr="00B54331">
          <w:rPr>
            <w:rStyle w:val="Hyperlink"/>
            <w:noProof/>
          </w:rPr>
          <w:t>Intrants</w:t>
        </w:r>
        <w:r>
          <w:rPr>
            <w:noProof/>
            <w:webHidden/>
          </w:rPr>
          <w:tab/>
        </w:r>
        <w:r>
          <w:rPr>
            <w:noProof/>
            <w:webHidden/>
          </w:rPr>
          <w:fldChar w:fldCharType="begin"/>
        </w:r>
        <w:r>
          <w:rPr>
            <w:noProof/>
            <w:webHidden/>
          </w:rPr>
          <w:instrText xml:space="preserve"> PAGEREF _Toc165465425 \h </w:instrText>
        </w:r>
      </w:ins>
      <w:r>
        <w:rPr>
          <w:noProof/>
          <w:webHidden/>
        </w:rPr>
      </w:r>
      <w:r>
        <w:rPr>
          <w:noProof/>
          <w:webHidden/>
        </w:rPr>
        <w:fldChar w:fldCharType="separate"/>
      </w:r>
      <w:ins w:id="20" w:author="Suraj Patel" w:date="2024-05-01T14:16:00Z">
        <w:r>
          <w:rPr>
            <w:noProof/>
            <w:webHidden/>
          </w:rPr>
          <w:t>4</w:t>
        </w:r>
        <w:r>
          <w:rPr>
            <w:noProof/>
            <w:webHidden/>
          </w:rPr>
          <w:fldChar w:fldCharType="end"/>
        </w:r>
        <w:r w:rsidRPr="00B54331">
          <w:rPr>
            <w:rStyle w:val="Hyperlink"/>
            <w:noProof/>
          </w:rPr>
          <w:fldChar w:fldCharType="end"/>
        </w:r>
      </w:ins>
    </w:p>
    <w:p w14:paraId="7CDE3005" w14:textId="2019C32D" w:rsidR="00A01279" w:rsidRDefault="00A01279">
      <w:pPr>
        <w:pStyle w:val="TOC2"/>
        <w:tabs>
          <w:tab w:val="left" w:pos="960"/>
          <w:tab w:val="right" w:leader="dot" w:pos="8636"/>
        </w:tabs>
        <w:rPr>
          <w:ins w:id="21" w:author="Suraj Patel" w:date="2024-05-01T14:16:00Z"/>
          <w:noProof/>
          <w:kern w:val="2"/>
          <w:sz w:val="24"/>
          <w:szCs w:val="24"/>
          <w:lang w:val="en-CA" w:eastAsia="en-CA"/>
          <w14:ligatures w14:val="standardContextual"/>
        </w:rPr>
      </w:pPr>
      <w:ins w:id="22" w:author="Suraj Patel" w:date="2024-05-01T14:16:00Z">
        <w:r w:rsidRPr="00B54331">
          <w:rPr>
            <w:rStyle w:val="Hyperlink"/>
            <w:noProof/>
          </w:rPr>
          <w:fldChar w:fldCharType="begin"/>
        </w:r>
        <w:r w:rsidRPr="00B54331">
          <w:rPr>
            <w:rStyle w:val="Hyperlink"/>
            <w:noProof/>
          </w:rPr>
          <w:instrText xml:space="preserve"> </w:instrText>
        </w:r>
        <w:r>
          <w:rPr>
            <w:noProof/>
          </w:rPr>
          <w:instrText>HYPERLINK \l "_Toc165465426"</w:instrText>
        </w:r>
        <w:r w:rsidRPr="00B54331">
          <w:rPr>
            <w:rStyle w:val="Hyperlink"/>
            <w:noProof/>
          </w:rPr>
          <w:instrText xml:space="preserve"> </w:instrText>
        </w:r>
        <w:r w:rsidRPr="00B54331">
          <w:rPr>
            <w:rStyle w:val="Hyperlink"/>
            <w:noProof/>
          </w:rPr>
        </w:r>
        <w:r w:rsidRPr="00B54331">
          <w:rPr>
            <w:rStyle w:val="Hyperlink"/>
            <w:noProof/>
          </w:rPr>
          <w:fldChar w:fldCharType="separate"/>
        </w:r>
        <w:r w:rsidRPr="00B54331">
          <w:rPr>
            <w:rStyle w:val="Hyperlink"/>
            <w:noProof/>
          </w:rPr>
          <w:t>1.2</w:t>
        </w:r>
        <w:r>
          <w:rPr>
            <w:noProof/>
            <w:kern w:val="2"/>
            <w:sz w:val="24"/>
            <w:szCs w:val="24"/>
            <w:lang w:val="en-CA" w:eastAsia="en-CA"/>
            <w14:ligatures w14:val="standardContextual"/>
          </w:rPr>
          <w:tab/>
        </w:r>
        <w:r w:rsidRPr="00B54331">
          <w:rPr>
            <w:rStyle w:val="Hyperlink"/>
            <w:noProof/>
          </w:rPr>
          <w:t>execution</w:t>
        </w:r>
        <w:r>
          <w:rPr>
            <w:noProof/>
            <w:webHidden/>
          </w:rPr>
          <w:tab/>
        </w:r>
        <w:r>
          <w:rPr>
            <w:noProof/>
            <w:webHidden/>
          </w:rPr>
          <w:fldChar w:fldCharType="begin"/>
        </w:r>
        <w:r>
          <w:rPr>
            <w:noProof/>
            <w:webHidden/>
          </w:rPr>
          <w:instrText xml:space="preserve"> PAGEREF _Toc165465426 \h </w:instrText>
        </w:r>
      </w:ins>
      <w:r>
        <w:rPr>
          <w:noProof/>
          <w:webHidden/>
        </w:rPr>
      </w:r>
      <w:r>
        <w:rPr>
          <w:noProof/>
          <w:webHidden/>
        </w:rPr>
        <w:fldChar w:fldCharType="separate"/>
      </w:r>
      <w:ins w:id="23" w:author="Suraj Patel" w:date="2024-05-01T14:16:00Z">
        <w:r>
          <w:rPr>
            <w:noProof/>
            <w:webHidden/>
          </w:rPr>
          <w:t>4</w:t>
        </w:r>
        <w:r>
          <w:rPr>
            <w:noProof/>
            <w:webHidden/>
          </w:rPr>
          <w:fldChar w:fldCharType="end"/>
        </w:r>
        <w:r w:rsidRPr="00B54331">
          <w:rPr>
            <w:rStyle w:val="Hyperlink"/>
            <w:noProof/>
          </w:rPr>
          <w:fldChar w:fldCharType="end"/>
        </w:r>
      </w:ins>
    </w:p>
    <w:p w14:paraId="72E523CD" w14:textId="1CCAB076" w:rsidR="00A01279" w:rsidRDefault="00A01279">
      <w:pPr>
        <w:pStyle w:val="TOC2"/>
        <w:tabs>
          <w:tab w:val="left" w:pos="960"/>
          <w:tab w:val="right" w:leader="dot" w:pos="8636"/>
        </w:tabs>
        <w:rPr>
          <w:ins w:id="24" w:author="Suraj Patel" w:date="2024-05-01T14:16:00Z"/>
          <w:noProof/>
          <w:kern w:val="2"/>
          <w:sz w:val="24"/>
          <w:szCs w:val="24"/>
          <w:lang w:val="en-CA" w:eastAsia="en-CA"/>
          <w14:ligatures w14:val="standardContextual"/>
        </w:rPr>
      </w:pPr>
      <w:ins w:id="25" w:author="Suraj Patel" w:date="2024-05-01T14:16:00Z">
        <w:r w:rsidRPr="00B54331">
          <w:rPr>
            <w:rStyle w:val="Hyperlink"/>
            <w:noProof/>
          </w:rPr>
          <w:fldChar w:fldCharType="begin"/>
        </w:r>
        <w:r w:rsidRPr="00B54331">
          <w:rPr>
            <w:rStyle w:val="Hyperlink"/>
            <w:noProof/>
          </w:rPr>
          <w:instrText xml:space="preserve"> </w:instrText>
        </w:r>
        <w:r>
          <w:rPr>
            <w:noProof/>
          </w:rPr>
          <w:instrText>HYPERLINK \l "_Toc165465427"</w:instrText>
        </w:r>
        <w:r w:rsidRPr="00B54331">
          <w:rPr>
            <w:rStyle w:val="Hyperlink"/>
            <w:noProof/>
          </w:rPr>
          <w:instrText xml:space="preserve"> </w:instrText>
        </w:r>
        <w:r w:rsidRPr="00B54331">
          <w:rPr>
            <w:rStyle w:val="Hyperlink"/>
            <w:noProof/>
          </w:rPr>
        </w:r>
        <w:r w:rsidRPr="00B54331">
          <w:rPr>
            <w:rStyle w:val="Hyperlink"/>
            <w:noProof/>
          </w:rPr>
          <w:fldChar w:fldCharType="separate"/>
        </w:r>
        <w:r w:rsidRPr="00B54331">
          <w:rPr>
            <w:rStyle w:val="Hyperlink"/>
            <w:noProof/>
          </w:rPr>
          <w:t>1.3</w:t>
        </w:r>
        <w:r>
          <w:rPr>
            <w:noProof/>
            <w:kern w:val="2"/>
            <w:sz w:val="24"/>
            <w:szCs w:val="24"/>
            <w:lang w:val="en-CA" w:eastAsia="en-CA"/>
            <w14:ligatures w14:val="standardContextual"/>
          </w:rPr>
          <w:tab/>
        </w:r>
        <w:r w:rsidRPr="00B54331">
          <w:rPr>
            <w:rStyle w:val="Hyperlink"/>
            <w:noProof/>
          </w:rPr>
          <w:t>parametres</w:t>
        </w:r>
        <w:r>
          <w:rPr>
            <w:noProof/>
            <w:webHidden/>
          </w:rPr>
          <w:tab/>
        </w:r>
        <w:r>
          <w:rPr>
            <w:noProof/>
            <w:webHidden/>
          </w:rPr>
          <w:fldChar w:fldCharType="begin"/>
        </w:r>
        <w:r>
          <w:rPr>
            <w:noProof/>
            <w:webHidden/>
          </w:rPr>
          <w:instrText xml:space="preserve"> PAGEREF _Toc165465427 \h </w:instrText>
        </w:r>
      </w:ins>
      <w:r>
        <w:rPr>
          <w:noProof/>
          <w:webHidden/>
        </w:rPr>
      </w:r>
      <w:r>
        <w:rPr>
          <w:noProof/>
          <w:webHidden/>
        </w:rPr>
        <w:fldChar w:fldCharType="separate"/>
      </w:r>
      <w:ins w:id="26" w:author="Suraj Patel" w:date="2024-05-01T14:16:00Z">
        <w:r>
          <w:rPr>
            <w:noProof/>
            <w:webHidden/>
          </w:rPr>
          <w:t>4</w:t>
        </w:r>
        <w:r>
          <w:rPr>
            <w:noProof/>
            <w:webHidden/>
          </w:rPr>
          <w:fldChar w:fldCharType="end"/>
        </w:r>
        <w:r w:rsidRPr="00B54331">
          <w:rPr>
            <w:rStyle w:val="Hyperlink"/>
            <w:noProof/>
          </w:rPr>
          <w:fldChar w:fldCharType="end"/>
        </w:r>
      </w:ins>
    </w:p>
    <w:p w14:paraId="5B9B7691" w14:textId="23D89CC7" w:rsidR="00A01279" w:rsidRDefault="00A01279">
      <w:pPr>
        <w:pStyle w:val="TOC3"/>
        <w:tabs>
          <w:tab w:val="left" w:pos="1200"/>
        </w:tabs>
        <w:rPr>
          <w:ins w:id="27" w:author="Suraj Patel" w:date="2024-05-01T14:16:00Z"/>
          <w:noProof/>
          <w:kern w:val="2"/>
          <w:sz w:val="24"/>
          <w:szCs w:val="24"/>
          <w:lang w:val="en-CA" w:eastAsia="en-CA"/>
          <w14:ligatures w14:val="standardContextual"/>
        </w:rPr>
      </w:pPr>
      <w:ins w:id="28" w:author="Suraj Patel" w:date="2024-05-01T14:16:00Z">
        <w:r w:rsidRPr="00B54331">
          <w:rPr>
            <w:rStyle w:val="Hyperlink"/>
            <w:noProof/>
          </w:rPr>
          <w:fldChar w:fldCharType="begin"/>
        </w:r>
        <w:r w:rsidRPr="00B54331">
          <w:rPr>
            <w:rStyle w:val="Hyperlink"/>
            <w:noProof/>
          </w:rPr>
          <w:instrText xml:space="preserve"> </w:instrText>
        </w:r>
        <w:r>
          <w:rPr>
            <w:noProof/>
          </w:rPr>
          <w:instrText>HYPERLINK \l "_Toc165465428"</w:instrText>
        </w:r>
        <w:r w:rsidRPr="00B54331">
          <w:rPr>
            <w:rStyle w:val="Hyperlink"/>
            <w:noProof/>
          </w:rPr>
          <w:instrText xml:space="preserve"> </w:instrText>
        </w:r>
        <w:r w:rsidRPr="00B54331">
          <w:rPr>
            <w:rStyle w:val="Hyperlink"/>
            <w:noProof/>
          </w:rPr>
        </w:r>
        <w:r w:rsidRPr="00B54331">
          <w:rPr>
            <w:rStyle w:val="Hyperlink"/>
            <w:noProof/>
          </w:rPr>
          <w:fldChar w:fldCharType="separate"/>
        </w:r>
        <w:r w:rsidRPr="00B54331">
          <w:rPr>
            <w:rStyle w:val="Hyperlink"/>
            <w:noProof/>
          </w:rPr>
          <w:t>1.3.1</w:t>
        </w:r>
        <w:r>
          <w:rPr>
            <w:noProof/>
            <w:kern w:val="2"/>
            <w:sz w:val="24"/>
            <w:szCs w:val="24"/>
            <w:lang w:val="en-CA" w:eastAsia="en-CA"/>
            <w14:ligatures w14:val="standardContextual"/>
          </w:rPr>
          <w:tab/>
        </w:r>
        <w:r w:rsidRPr="00B54331">
          <w:rPr>
            <w:rStyle w:val="Hyperlink"/>
            <w:noProof/>
          </w:rPr>
          <w:t>parametres.option</w:t>
        </w:r>
        <w:r>
          <w:rPr>
            <w:noProof/>
            <w:webHidden/>
          </w:rPr>
          <w:tab/>
        </w:r>
        <w:r>
          <w:rPr>
            <w:noProof/>
            <w:webHidden/>
          </w:rPr>
          <w:fldChar w:fldCharType="begin"/>
        </w:r>
        <w:r>
          <w:rPr>
            <w:noProof/>
            <w:webHidden/>
          </w:rPr>
          <w:instrText xml:space="preserve"> PAGEREF _Toc165465428 \h </w:instrText>
        </w:r>
      </w:ins>
      <w:r>
        <w:rPr>
          <w:noProof/>
          <w:webHidden/>
        </w:rPr>
      </w:r>
      <w:r>
        <w:rPr>
          <w:noProof/>
          <w:webHidden/>
        </w:rPr>
        <w:fldChar w:fldCharType="separate"/>
      </w:r>
      <w:ins w:id="29" w:author="Suraj Patel" w:date="2024-05-01T14:16:00Z">
        <w:r>
          <w:rPr>
            <w:noProof/>
            <w:webHidden/>
          </w:rPr>
          <w:t>5</w:t>
        </w:r>
        <w:r>
          <w:rPr>
            <w:noProof/>
            <w:webHidden/>
          </w:rPr>
          <w:fldChar w:fldCharType="end"/>
        </w:r>
        <w:r w:rsidRPr="00B54331">
          <w:rPr>
            <w:rStyle w:val="Hyperlink"/>
            <w:noProof/>
          </w:rPr>
          <w:fldChar w:fldCharType="end"/>
        </w:r>
      </w:ins>
    </w:p>
    <w:p w14:paraId="762085B2" w14:textId="69F8987E" w:rsidR="00A01279" w:rsidRDefault="00A01279">
      <w:pPr>
        <w:pStyle w:val="TOC3"/>
        <w:tabs>
          <w:tab w:val="left" w:pos="1200"/>
        </w:tabs>
        <w:rPr>
          <w:ins w:id="30" w:author="Suraj Patel" w:date="2024-05-01T14:16:00Z"/>
          <w:noProof/>
          <w:kern w:val="2"/>
          <w:sz w:val="24"/>
          <w:szCs w:val="24"/>
          <w:lang w:val="en-CA" w:eastAsia="en-CA"/>
          <w14:ligatures w14:val="standardContextual"/>
        </w:rPr>
      </w:pPr>
      <w:ins w:id="31" w:author="Suraj Patel" w:date="2024-05-01T14:16:00Z">
        <w:r w:rsidRPr="00B54331">
          <w:rPr>
            <w:rStyle w:val="Hyperlink"/>
            <w:noProof/>
          </w:rPr>
          <w:fldChar w:fldCharType="begin"/>
        </w:r>
        <w:r w:rsidRPr="00B54331">
          <w:rPr>
            <w:rStyle w:val="Hyperlink"/>
            <w:noProof/>
          </w:rPr>
          <w:instrText xml:space="preserve"> </w:instrText>
        </w:r>
        <w:r>
          <w:rPr>
            <w:noProof/>
          </w:rPr>
          <w:instrText>HYPERLINK \l "_Toc165465429"</w:instrText>
        </w:r>
        <w:r w:rsidRPr="00B54331">
          <w:rPr>
            <w:rStyle w:val="Hyperlink"/>
            <w:noProof/>
          </w:rPr>
          <w:instrText xml:space="preserve"> </w:instrText>
        </w:r>
        <w:r w:rsidRPr="00B54331">
          <w:rPr>
            <w:rStyle w:val="Hyperlink"/>
            <w:noProof/>
          </w:rPr>
        </w:r>
        <w:r w:rsidRPr="00B54331">
          <w:rPr>
            <w:rStyle w:val="Hyperlink"/>
            <w:noProof/>
          </w:rPr>
          <w:fldChar w:fldCharType="separate"/>
        </w:r>
        <w:r w:rsidRPr="00B54331">
          <w:rPr>
            <w:rStyle w:val="Hyperlink"/>
            <w:noProof/>
          </w:rPr>
          <w:t>1.3.2</w:t>
        </w:r>
        <w:r>
          <w:rPr>
            <w:noProof/>
            <w:kern w:val="2"/>
            <w:sz w:val="24"/>
            <w:szCs w:val="24"/>
            <w:lang w:val="en-CA" w:eastAsia="en-CA"/>
            <w14:ligatures w14:val="standardContextual"/>
          </w:rPr>
          <w:tab/>
        </w:r>
        <w:r w:rsidRPr="00B54331">
          <w:rPr>
            <w:rStyle w:val="Hyperlink"/>
            <w:noProof/>
          </w:rPr>
          <w:t>parametres.sol</w:t>
        </w:r>
        <w:r>
          <w:rPr>
            <w:noProof/>
            <w:webHidden/>
          </w:rPr>
          <w:tab/>
        </w:r>
        <w:r>
          <w:rPr>
            <w:noProof/>
            <w:webHidden/>
          </w:rPr>
          <w:fldChar w:fldCharType="begin"/>
        </w:r>
        <w:r>
          <w:rPr>
            <w:noProof/>
            <w:webHidden/>
          </w:rPr>
          <w:instrText xml:space="preserve"> PAGEREF _Toc165465429 \h </w:instrText>
        </w:r>
      </w:ins>
      <w:r>
        <w:rPr>
          <w:noProof/>
          <w:webHidden/>
        </w:rPr>
      </w:r>
      <w:r>
        <w:rPr>
          <w:noProof/>
          <w:webHidden/>
        </w:rPr>
        <w:fldChar w:fldCharType="separate"/>
      </w:r>
      <w:ins w:id="32" w:author="Suraj Patel" w:date="2024-05-01T14:16:00Z">
        <w:r>
          <w:rPr>
            <w:noProof/>
            <w:webHidden/>
          </w:rPr>
          <w:t>5</w:t>
        </w:r>
        <w:r>
          <w:rPr>
            <w:noProof/>
            <w:webHidden/>
          </w:rPr>
          <w:fldChar w:fldCharType="end"/>
        </w:r>
        <w:r w:rsidRPr="00B54331">
          <w:rPr>
            <w:rStyle w:val="Hyperlink"/>
            <w:noProof/>
          </w:rPr>
          <w:fldChar w:fldCharType="end"/>
        </w:r>
      </w:ins>
    </w:p>
    <w:p w14:paraId="58B5E284" w14:textId="581479CA" w:rsidR="00A01279" w:rsidRDefault="00A01279">
      <w:pPr>
        <w:pStyle w:val="TOC3"/>
        <w:tabs>
          <w:tab w:val="left" w:pos="1200"/>
        </w:tabs>
        <w:rPr>
          <w:ins w:id="33" w:author="Suraj Patel" w:date="2024-05-01T14:16:00Z"/>
          <w:noProof/>
          <w:kern w:val="2"/>
          <w:sz w:val="24"/>
          <w:szCs w:val="24"/>
          <w:lang w:val="en-CA" w:eastAsia="en-CA"/>
          <w14:ligatures w14:val="standardContextual"/>
        </w:rPr>
      </w:pPr>
      <w:ins w:id="34" w:author="Suraj Patel" w:date="2024-05-01T14:16:00Z">
        <w:r w:rsidRPr="00B54331">
          <w:rPr>
            <w:rStyle w:val="Hyperlink"/>
            <w:noProof/>
          </w:rPr>
          <w:fldChar w:fldCharType="begin"/>
        </w:r>
        <w:r w:rsidRPr="00B54331">
          <w:rPr>
            <w:rStyle w:val="Hyperlink"/>
            <w:noProof/>
          </w:rPr>
          <w:instrText xml:space="preserve"> </w:instrText>
        </w:r>
        <w:r>
          <w:rPr>
            <w:noProof/>
          </w:rPr>
          <w:instrText>HYPERLINK \l "_Toc165465430"</w:instrText>
        </w:r>
        <w:r w:rsidRPr="00B54331">
          <w:rPr>
            <w:rStyle w:val="Hyperlink"/>
            <w:noProof/>
          </w:rPr>
          <w:instrText xml:space="preserve"> </w:instrText>
        </w:r>
        <w:r w:rsidRPr="00B54331">
          <w:rPr>
            <w:rStyle w:val="Hyperlink"/>
            <w:noProof/>
          </w:rPr>
        </w:r>
        <w:r w:rsidRPr="00B54331">
          <w:rPr>
            <w:rStyle w:val="Hyperlink"/>
            <w:noProof/>
          </w:rPr>
          <w:fldChar w:fldCharType="separate"/>
        </w:r>
        <w:r w:rsidRPr="00B54331">
          <w:rPr>
            <w:rStyle w:val="Hyperlink"/>
            <w:noProof/>
          </w:rPr>
          <w:t>1.3.3</w:t>
        </w:r>
        <w:r>
          <w:rPr>
            <w:noProof/>
            <w:kern w:val="2"/>
            <w:sz w:val="24"/>
            <w:szCs w:val="24"/>
            <w:lang w:val="en-CA" w:eastAsia="en-CA"/>
            <w14:ligatures w14:val="standardContextual"/>
          </w:rPr>
          <w:tab/>
        </w:r>
        <w:r w:rsidRPr="00B54331">
          <w:rPr>
            <w:rStyle w:val="Hyperlink"/>
            <w:noProof/>
          </w:rPr>
          <w:t>parametres.solInitial</w:t>
        </w:r>
        <w:r>
          <w:rPr>
            <w:noProof/>
            <w:webHidden/>
          </w:rPr>
          <w:tab/>
        </w:r>
        <w:r>
          <w:rPr>
            <w:noProof/>
            <w:webHidden/>
          </w:rPr>
          <w:fldChar w:fldCharType="begin"/>
        </w:r>
        <w:r>
          <w:rPr>
            <w:noProof/>
            <w:webHidden/>
          </w:rPr>
          <w:instrText xml:space="preserve"> PAGEREF _Toc165465430 \h </w:instrText>
        </w:r>
      </w:ins>
      <w:r>
        <w:rPr>
          <w:noProof/>
          <w:webHidden/>
        </w:rPr>
      </w:r>
      <w:r>
        <w:rPr>
          <w:noProof/>
          <w:webHidden/>
        </w:rPr>
        <w:fldChar w:fldCharType="separate"/>
      </w:r>
      <w:ins w:id="35" w:author="Suraj Patel" w:date="2024-05-01T14:16:00Z">
        <w:r>
          <w:rPr>
            <w:noProof/>
            <w:webHidden/>
          </w:rPr>
          <w:t>5</w:t>
        </w:r>
        <w:r>
          <w:rPr>
            <w:noProof/>
            <w:webHidden/>
          </w:rPr>
          <w:fldChar w:fldCharType="end"/>
        </w:r>
        <w:r w:rsidRPr="00B54331">
          <w:rPr>
            <w:rStyle w:val="Hyperlink"/>
            <w:noProof/>
          </w:rPr>
          <w:fldChar w:fldCharType="end"/>
        </w:r>
      </w:ins>
    </w:p>
    <w:p w14:paraId="54BFCEAC" w14:textId="53399B0D" w:rsidR="00A01279" w:rsidRDefault="00A01279">
      <w:pPr>
        <w:pStyle w:val="TOC3"/>
        <w:tabs>
          <w:tab w:val="left" w:pos="1200"/>
        </w:tabs>
        <w:rPr>
          <w:ins w:id="36" w:author="Suraj Patel" w:date="2024-05-01T14:16:00Z"/>
          <w:noProof/>
          <w:kern w:val="2"/>
          <w:sz w:val="24"/>
          <w:szCs w:val="24"/>
          <w:lang w:val="en-CA" w:eastAsia="en-CA"/>
          <w14:ligatures w14:val="standardContextual"/>
        </w:rPr>
      </w:pPr>
      <w:ins w:id="37" w:author="Suraj Patel" w:date="2024-05-01T14:16:00Z">
        <w:r w:rsidRPr="00B54331">
          <w:rPr>
            <w:rStyle w:val="Hyperlink"/>
            <w:noProof/>
          </w:rPr>
          <w:fldChar w:fldCharType="begin"/>
        </w:r>
        <w:r w:rsidRPr="00B54331">
          <w:rPr>
            <w:rStyle w:val="Hyperlink"/>
            <w:noProof/>
          </w:rPr>
          <w:instrText xml:space="preserve"> </w:instrText>
        </w:r>
        <w:r>
          <w:rPr>
            <w:noProof/>
          </w:rPr>
          <w:instrText>HYPERLINK \l "_Toc165465431"</w:instrText>
        </w:r>
        <w:r w:rsidRPr="00B54331">
          <w:rPr>
            <w:rStyle w:val="Hyperlink"/>
            <w:noProof/>
          </w:rPr>
          <w:instrText xml:space="preserve"> </w:instrText>
        </w:r>
        <w:r w:rsidRPr="00B54331">
          <w:rPr>
            <w:rStyle w:val="Hyperlink"/>
            <w:noProof/>
          </w:rPr>
        </w:r>
        <w:r w:rsidRPr="00B54331">
          <w:rPr>
            <w:rStyle w:val="Hyperlink"/>
            <w:noProof/>
          </w:rPr>
          <w:fldChar w:fldCharType="separate"/>
        </w:r>
        <w:r w:rsidRPr="00B54331">
          <w:rPr>
            <w:rStyle w:val="Hyperlink"/>
            <w:noProof/>
          </w:rPr>
          <w:t>1.3.4</w:t>
        </w:r>
        <w:r>
          <w:rPr>
            <w:noProof/>
            <w:kern w:val="2"/>
            <w:sz w:val="24"/>
            <w:szCs w:val="24"/>
            <w:lang w:val="en-CA" w:eastAsia="en-CA"/>
            <w14:ligatures w14:val="standardContextual"/>
          </w:rPr>
          <w:tab/>
        </w:r>
        <w:r w:rsidRPr="00B54331">
          <w:rPr>
            <w:rStyle w:val="Hyperlink"/>
            <w:noProof/>
          </w:rPr>
          <w:t>parametres.transfert</w:t>
        </w:r>
        <w:r>
          <w:rPr>
            <w:noProof/>
            <w:webHidden/>
          </w:rPr>
          <w:tab/>
        </w:r>
        <w:r>
          <w:rPr>
            <w:noProof/>
            <w:webHidden/>
          </w:rPr>
          <w:fldChar w:fldCharType="begin"/>
        </w:r>
        <w:r>
          <w:rPr>
            <w:noProof/>
            <w:webHidden/>
          </w:rPr>
          <w:instrText xml:space="preserve"> PAGEREF _Toc165465431 \h </w:instrText>
        </w:r>
      </w:ins>
      <w:r>
        <w:rPr>
          <w:noProof/>
          <w:webHidden/>
        </w:rPr>
      </w:r>
      <w:r>
        <w:rPr>
          <w:noProof/>
          <w:webHidden/>
        </w:rPr>
        <w:fldChar w:fldCharType="separate"/>
      </w:r>
      <w:ins w:id="38" w:author="Suraj Patel" w:date="2024-05-01T14:16:00Z">
        <w:r>
          <w:rPr>
            <w:noProof/>
            <w:webHidden/>
          </w:rPr>
          <w:t>6</w:t>
        </w:r>
        <w:r>
          <w:rPr>
            <w:noProof/>
            <w:webHidden/>
          </w:rPr>
          <w:fldChar w:fldCharType="end"/>
        </w:r>
        <w:r w:rsidRPr="00B54331">
          <w:rPr>
            <w:rStyle w:val="Hyperlink"/>
            <w:noProof/>
          </w:rPr>
          <w:fldChar w:fldCharType="end"/>
        </w:r>
      </w:ins>
    </w:p>
    <w:p w14:paraId="5D688BD4" w14:textId="66A2DE00" w:rsidR="00A01279" w:rsidRDefault="00A01279">
      <w:pPr>
        <w:pStyle w:val="TOC3"/>
        <w:tabs>
          <w:tab w:val="left" w:pos="1200"/>
        </w:tabs>
        <w:rPr>
          <w:ins w:id="39" w:author="Suraj Patel" w:date="2024-05-01T14:16:00Z"/>
          <w:noProof/>
          <w:kern w:val="2"/>
          <w:sz w:val="24"/>
          <w:szCs w:val="24"/>
          <w:lang w:val="en-CA" w:eastAsia="en-CA"/>
          <w14:ligatures w14:val="standardContextual"/>
        </w:rPr>
      </w:pPr>
      <w:ins w:id="40" w:author="Suraj Patel" w:date="2024-05-01T14:16:00Z">
        <w:r w:rsidRPr="00B54331">
          <w:rPr>
            <w:rStyle w:val="Hyperlink"/>
            <w:noProof/>
          </w:rPr>
          <w:fldChar w:fldCharType="begin"/>
        </w:r>
        <w:r w:rsidRPr="00B54331">
          <w:rPr>
            <w:rStyle w:val="Hyperlink"/>
            <w:noProof/>
          </w:rPr>
          <w:instrText xml:space="preserve"> </w:instrText>
        </w:r>
        <w:r>
          <w:rPr>
            <w:noProof/>
          </w:rPr>
          <w:instrText>HYPERLINK \l "_Toc165465432"</w:instrText>
        </w:r>
        <w:r w:rsidRPr="00B54331">
          <w:rPr>
            <w:rStyle w:val="Hyperlink"/>
            <w:noProof/>
          </w:rPr>
          <w:instrText xml:space="preserve"> </w:instrText>
        </w:r>
        <w:r w:rsidRPr="00B54331">
          <w:rPr>
            <w:rStyle w:val="Hyperlink"/>
            <w:noProof/>
          </w:rPr>
        </w:r>
        <w:r w:rsidRPr="00B54331">
          <w:rPr>
            <w:rStyle w:val="Hyperlink"/>
            <w:noProof/>
          </w:rPr>
          <w:fldChar w:fldCharType="separate"/>
        </w:r>
        <w:r w:rsidRPr="00B54331">
          <w:rPr>
            <w:rStyle w:val="Hyperlink"/>
            <w:noProof/>
          </w:rPr>
          <w:t>1.3.5</w:t>
        </w:r>
        <w:r>
          <w:rPr>
            <w:noProof/>
            <w:kern w:val="2"/>
            <w:sz w:val="24"/>
            <w:szCs w:val="24"/>
            <w:lang w:val="en-CA" w:eastAsia="en-CA"/>
            <w14:ligatures w14:val="standardContextual"/>
          </w:rPr>
          <w:tab/>
        </w:r>
        <w:r w:rsidRPr="00B54331">
          <w:rPr>
            <w:rStyle w:val="Hyperlink"/>
            <w:noProof/>
          </w:rPr>
          <w:t>parametres.ctp</w:t>
        </w:r>
        <w:r>
          <w:rPr>
            <w:noProof/>
            <w:webHidden/>
          </w:rPr>
          <w:tab/>
        </w:r>
        <w:r>
          <w:rPr>
            <w:noProof/>
            <w:webHidden/>
          </w:rPr>
          <w:fldChar w:fldCharType="begin"/>
        </w:r>
        <w:r>
          <w:rPr>
            <w:noProof/>
            <w:webHidden/>
          </w:rPr>
          <w:instrText xml:space="preserve"> PAGEREF _Toc165465432 \h </w:instrText>
        </w:r>
      </w:ins>
      <w:r>
        <w:rPr>
          <w:noProof/>
          <w:webHidden/>
        </w:rPr>
      </w:r>
      <w:r>
        <w:rPr>
          <w:noProof/>
          <w:webHidden/>
        </w:rPr>
        <w:fldChar w:fldCharType="separate"/>
      </w:r>
      <w:ins w:id="41" w:author="Suraj Patel" w:date="2024-05-01T14:16:00Z">
        <w:r>
          <w:rPr>
            <w:noProof/>
            <w:webHidden/>
          </w:rPr>
          <w:t>6</w:t>
        </w:r>
        <w:r>
          <w:rPr>
            <w:noProof/>
            <w:webHidden/>
          </w:rPr>
          <w:fldChar w:fldCharType="end"/>
        </w:r>
        <w:r w:rsidRPr="00B54331">
          <w:rPr>
            <w:rStyle w:val="Hyperlink"/>
            <w:noProof/>
          </w:rPr>
          <w:fldChar w:fldCharType="end"/>
        </w:r>
      </w:ins>
    </w:p>
    <w:p w14:paraId="0EC91AB6" w14:textId="1FAB5BF7" w:rsidR="00A01279" w:rsidRDefault="00A01279">
      <w:pPr>
        <w:pStyle w:val="TOC3"/>
        <w:tabs>
          <w:tab w:val="left" w:pos="1200"/>
        </w:tabs>
        <w:rPr>
          <w:ins w:id="42" w:author="Suraj Patel" w:date="2024-05-01T14:16:00Z"/>
          <w:noProof/>
          <w:kern w:val="2"/>
          <w:sz w:val="24"/>
          <w:szCs w:val="24"/>
          <w:lang w:val="en-CA" w:eastAsia="en-CA"/>
          <w14:ligatures w14:val="standardContextual"/>
        </w:rPr>
      </w:pPr>
      <w:ins w:id="43" w:author="Suraj Patel" w:date="2024-05-01T14:16:00Z">
        <w:r w:rsidRPr="00B54331">
          <w:rPr>
            <w:rStyle w:val="Hyperlink"/>
            <w:noProof/>
          </w:rPr>
          <w:fldChar w:fldCharType="begin"/>
        </w:r>
        <w:r w:rsidRPr="00B54331">
          <w:rPr>
            <w:rStyle w:val="Hyperlink"/>
            <w:noProof/>
          </w:rPr>
          <w:instrText xml:space="preserve"> </w:instrText>
        </w:r>
        <w:r>
          <w:rPr>
            <w:noProof/>
          </w:rPr>
          <w:instrText>HYPERLINK \l "_Toc165465433"</w:instrText>
        </w:r>
        <w:r w:rsidRPr="00B54331">
          <w:rPr>
            <w:rStyle w:val="Hyperlink"/>
            <w:noProof/>
          </w:rPr>
          <w:instrText xml:space="preserve"> </w:instrText>
        </w:r>
        <w:r w:rsidRPr="00B54331">
          <w:rPr>
            <w:rStyle w:val="Hyperlink"/>
            <w:noProof/>
          </w:rPr>
        </w:r>
        <w:r w:rsidRPr="00B54331">
          <w:rPr>
            <w:rStyle w:val="Hyperlink"/>
            <w:noProof/>
          </w:rPr>
          <w:fldChar w:fldCharType="separate"/>
        </w:r>
        <w:r w:rsidRPr="00B54331">
          <w:rPr>
            <w:rStyle w:val="Hyperlink"/>
            <w:noProof/>
          </w:rPr>
          <w:t>1.3.6</w:t>
        </w:r>
        <w:r>
          <w:rPr>
            <w:noProof/>
            <w:kern w:val="2"/>
            <w:sz w:val="24"/>
            <w:szCs w:val="24"/>
            <w:lang w:val="en-CA" w:eastAsia="en-CA"/>
            <w14:ligatures w14:val="standardContextual"/>
          </w:rPr>
          <w:tab/>
        </w:r>
        <w:r w:rsidRPr="00B54331">
          <w:rPr>
            <w:rStyle w:val="Hyperlink"/>
            <w:noProof/>
          </w:rPr>
          <w:t>parametres.lac</w:t>
        </w:r>
        <w:r>
          <w:rPr>
            <w:noProof/>
            <w:webHidden/>
          </w:rPr>
          <w:tab/>
        </w:r>
        <w:r>
          <w:rPr>
            <w:noProof/>
            <w:webHidden/>
          </w:rPr>
          <w:fldChar w:fldCharType="begin"/>
        </w:r>
        <w:r>
          <w:rPr>
            <w:noProof/>
            <w:webHidden/>
          </w:rPr>
          <w:instrText xml:space="preserve"> PAGEREF _Toc165465433 \h </w:instrText>
        </w:r>
      </w:ins>
      <w:r>
        <w:rPr>
          <w:noProof/>
          <w:webHidden/>
        </w:rPr>
      </w:r>
      <w:r>
        <w:rPr>
          <w:noProof/>
          <w:webHidden/>
        </w:rPr>
        <w:fldChar w:fldCharType="separate"/>
      </w:r>
      <w:ins w:id="44" w:author="Suraj Patel" w:date="2024-05-01T14:16:00Z">
        <w:r>
          <w:rPr>
            <w:noProof/>
            <w:webHidden/>
          </w:rPr>
          <w:t>6</w:t>
        </w:r>
        <w:r>
          <w:rPr>
            <w:noProof/>
            <w:webHidden/>
          </w:rPr>
          <w:fldChar w:fldCharType="end"/>
        </w:r>
        <w:r w:rsidRPr="00B54331">
          <w:rPr>
            <w:rStyle w:val="Hyperlink"/>
            <w:noProof/>
          </w:rPr>
          <w:fldChar w:fldCharType="end"/>
        </w:r>
      </w:ins>
    </w:p>
    <w:p w14:paraId="541271A9" w14:textId="41755DC5" w:rsidR="00A01279" w:rsidRDefault="00A01279">
      <w:pPr>
        <w:pStyle w:val="TOC3"/>
        <w:tabs>
          <w:tab w:val="left" w:pos="1200"/>
        </w:tabs>
        <w:rPr>
          <w:ins w:id="45" w:author="Suraj Patel" w:date="2024-05-01T14:16:00Z"/>
          <w:noProof/>
          <w:kern w:val="2"/>
          <w:sz w:val="24"/>
          <w:szCs w:val="24"/>
          <w:lang w:val="en-CA" w:eastAsia="en-CA"/>
          <w14:ligatures w14:val="standardContextual"/>
        </w:rPr>
      </w:pPr>
      <w:ins w:id="46" w:author="Suraj Patel" w:date="2024-05-01T14:16:00Z">
        <w:r w:rsidRPr="00B54331">
          <w:rPr>
            <w:rStyle w:val="Hyperlink"/>
            <w:noProof/>
          </w:rPr>
          <w:fldChar w:fldCharType="begin"/>
        </w:r>
        <w:r w:rsidRPr="00B54331">
          <w:rPr>
            <w:rStyle w:val="Hyperlink"/>
            <w:noProof/>
          </w:rPr>
          <w:instrText xml:space="preserve"> </w:instrText>
        </w:r>
        <w:r>
          <w:rPr>
            <w:noProof/>
          </w:rPr>
          <w:instrText>HYPERLINK \l "_Toc165465434"</w:instrText>
        </w:r>
        <w:r w:rsidRPr="00B54331">
          <w:rPr>
            <w:rStyle w:val="Hyperlink"/>
            <w:noProof/>
          </w:rPr>
          <w:instrText xml:space="preserve"> </w:instrText>
        </w:r>
        <w:r w:rsidRPr="00B54331">
          <w:rPr>
            <w:rStyle w:val="Hyperlink"/>
            <w:noProof/>
          </w:rPr>
        </w:r>
        <w:r w:rsidRPr="00B54331">
          <w:rPr>
            <w:rStyle w:val="Hyperlink"/>
            <w:noProof/>
          </w:rPr>
          <w:fldChar w:fldCharType="separate"/>
        </w:r>
        <w:r w:rsidRPr="00B54331">
          <w:rPr>
            <w:rStyle w:val="Hyperlink"/>
            <w:noProof/>
          </w:rPr>
          <w:t>1.3.7</w:t>
        </w:r>
        <w:r>
          <w:rPr>
            <w:noProof/>
            <w:kern w:val="2"/>
            <w:sz w:val="24"/>
            <w:szCs w:val="24"/>
            <w:lang w:val="en-CA" w:eastAsia="en-CA"/>
            <w14:ligatures w14:val="standardContextual"/>
          </w:rPr>
          <w:tab/>
        </w:r>
        <w:r w:rsidRPr="00B54331">
          <w:rPr>
            <w:rStyle w:val="Hyperlink"/>
            <w:noProof/>
          </w:rPr>
          <w:t>parametres.surface</w:t>
        </w:r>
        <w:r>
          <w:rPr>
            <w:noProof/>
            <w:webHidden/>
          </w:rPr>
          <w:tab/>
        </w:r>
        <w:r>
          <w:rPr>
            <w:noProof/>
            <w:webHidden/>
          </w:rPr>
          <w:fldChar w:fldCharType="begin"/>
        </w:r>
        <w:r>
          <w:rPr>
            <w:noProof/>
            <w:webHidden/>
          </w:rPr>
          <w:instrText xml:space="preserve"> PAGEREF _Toc165465434 \h </w:instrText>
        </w:r>
      </w:ins>
      <w:r>
        <w:rPr>
          <w:noProof/>
          <w:webHidden/>
        </w:rPr>
      </w:r>
      <w:r>
        <w:rPr>
          <w:noProof/>
          <w:webHidden/>
        </w:rPr>
        <w:fldChar w:fldCharType="separate"/>
      </w:r>
      <w:ins w:id="47" w:author="Suraj Patel" w:date="2024-05-01T14:16:00Z">
        <w:r>
          <w:rPr>
            <w:noProof/>
            <w:webHidden/>
          </w:rPr>
          <w:t>6</w:t>
        </w:r>
        <w:r>
          <w:rPr>
            <w:noProof/>
            <w:webHidden/>
          </w:rPr>
          <w:fldChar w:fldCharType="end"/>
        </w:r>
        <w:r w:rsidRPr="00B54331">
          <w:rPr>
            <w:rStyle w:val="Hyperlink"/>
            <w:noProof/>
          </w:rPr>
          <w:fldChar w:fldCharType="end"/>
        </w:r>
      </w:ins>
    </w:p>
    <w:p w14:paraId="629F4D6A" w14:textId="3E3442E4" w:rsidR="00A01279" w:rsidRDefault="00A01279">
      <w:pPr>
        <w:pStyle w:val="TOC3"/>
        <w:tabs>
          <w:tab w:val="left" w:pos="1200"/>
        </w:tabs>
        <w:rPr>
          <w:ins w:id="48" w:author="Suraj Patel" w:date="2024-05-01T14:16:00Z"/>
          <w:noProof/>
          <w:kern w:val="2"/>
          <w:sz w:val="24"/>
          <w:szCs w:val="24"/>
          <w:lang w:val="en-CA" w:eastAsia="en-CA"/>
          <w14:ligatures w14:val="standardContextual"/>
        </w:rPr>
      </w:pPr>
      <w:ins w:id="49" w:author="Suraj Patel" w:date="2024-05-01T14:16:00Z">
        <w:r w:rsidRPr="00B54331">
          <w:rPr>
            <w:rStyle w:val="Hyperlink"/>
            <w:noProof/>
          </w:rPr>
          <w:fldChar w:fldCharType="begin"/>
        </w:r>
        <w:r w:rsidRPr="00B54331">
          <w:rPr>
            <w:rStyle w:val="Hyperlink"/>
            <w:noProof/>
          </w:rPr>
          <w:instrText xml:space="preserve"> </w:instrText>
        </w:r>
        <w:r>
          <w:rPr>
            <w:noProof/>
          </w:rPr>
          <w:instrText>HYPERLINK \l "_Toc165465435"</w:instrText>
        </w:r>
        <w:r w:rsidRPr="00B54331">
          <w:rPr>
            <w:rStyle w:val="Hyperlink"/>
            <w:noProof/>
          </w:rPr>
          <w:instrText xml:space="preserve"> </w:instrText>
        </w:r>
        <w:r w:rsidRPr="00B54331">
          <w:rPr>
            <w:rStyle w:val="Hyperlink"/>
            <w:noProof/>
          </w:rPr>
        </w:r>
        <w:r w:rsidRPr="00B54331">
          <w:rPr>
            <w:rStyle w:val="Hyperlink"/>
            <w:noProof/>
          </w:rPr>
          <w:fldChar w:fldCharType="separate"/>
        </w:r>
        <w:r w:rsidRPr="00B54331">
          <w:rPr>
            <w:rStyle w:val="Hyperlink"/>
            <w:noProof/>
          </w:rPr>
          <w:t>1.3.8</w:t>
        </w:r>
        <w:r>
          <w:rPr>
            <w:noProof/>
            <w:kern w:val="2"/>
            <w:sz w:val="24"/>
            <w:szCs w:val="24"/>
            <w:lang w:val="en-CA" w:eastAsia="en-CA"/>
            <w14:ligatures w14:val="standardContextual"/>
          </w:rPr>
          <w:tab/>
        </w:r>
        <w:r w:rsidRPr="00B54331">
          <w:rPr>
            <w:rStyle w:val="Hyperlink"/>
            <w:noProof/>
          </w:rPr>
          <w:t>parametres.fonte</w:t>
        </w:r>
        <w:r>
          <w:rPr>
            <w:noProof/>
            <w:webHidden/>
          </w:rPr>
          <w:tab/>
        </w:r>
        <w:r>
          <w:rPr>
            <w:noProof/>
            <w:webHidden/>
          </w:rPr>
          <w:fldChar w:fldCharType="begin"/>
        </w:r>
        <w:r>
          <w:rPr>
            <w:noProof/>
            <w:webHidden/>
          </w:rPr>
          <w:instrText xml:space="preserve"> PAGEREF _Toc165465435 \h </w:instrText>
        </w:r>
      </w:ins>
      <w:r>
        <w:rPr>
          <w:noProof/>
          <w:webHidden/>
        </w:rPr>
      </w:r>
      <w:r>
        <w:rPr>
          <w:noProof/>
          <w:webHidden/>
        </w:rPr>
        <w:fldChar w:fldCharType="separate"/>
      </w:r>
      <w:ins w:id="50" w:author="Suraj Patel" w:date="2024-05-01T14:16:00Z">
        <w:r>
          <w:rPr>
            <w:noProof/>
            <w:webHidden/>
          </w:rPr>
          <w:t>6</w:t>
        </w:r>
        <w:r>
          <w:rPr>
            <w:noProof/>
            <w:webHidden/>
          </w:rPr>
          <w:fldChar w:fldCharType="end"/>
        </w:r>
        <w:r w:rsidRPr="00B54331">
          <w:rPr>
            <w:rStyle w:val="Hyperlink"/>
            <w:noProof/>
          </w:rPr>
          <w:fldChar w:fldCharType="end"/>
        </w:r>
      </w:ins>
    </w:p>
    <w:p w14:paraId="1469C05D" w14:textId="315AA909" w:rsidR="00A01279" w:rsidRDefault="00A01279">
      <w:pPr>
        <w:pStyle w:val="TOC3"/>
        <w:tabs>
          <w:tab w:val="left" w:pos="1200"/>
        </w:tabs>
        <w:rPr>
          <w:ins w:id="51" w:author="Suraj Patel" w:date="2024-05-01T14:16:00Z"/>
          <w:noProof/>
          <w:kern w:val="2"/>
          <w:sz w:val="24"/>
          <w:szCs w:val="24"/>
          <w:lang w:val="en-CA" w:eastAsia="en-CA"/>
          <w14:ligatures w14:val="standardContextual"/>
        </w:rPr>
      </w:pPr>
      <w:ins w:id="52" w:author="Suraj Patel" w:date="2024-05-01T14:16:00Z">
        <w:r w:rsidRPr="00B54331">
          <w:rPr>
            <w:rStyle w:val="Hyperlink"/>
            <w:noProof/>
          </w:rPr>
          <w:fldChar w:fldCharType="begin"/>
        </w:r>
        <w:r w:rsidRPr="00B54331">
          <w:rPr>
            <w:rStyle w:val="Hyperlink"/>
            <w:noProof/>
          </w:rPr>
          <w:instrText xml:space="preserve"> </w:instrText>
        </w:r>
        <w:r>
          <w:rPr>
            <w:noProof/>
          </w:rPr>
          <w:instrText>HYPERLINK \l "_Toc165465436"</w:instrText>
        </w:r>
        <w:r w:rsidRPr="00B54331">
          <w:rPr>
            <w:rStyle w:val="Hyperlink"/>
            <w:noProof/>
          </w:rPr>
          <w:instrText xml:space="preserve"> </w:instrText>
        </w:r>
        <w:r w:rsidRPr="00B54331">
          <w:rPr>
            <w:rStyle w:val="Hyperlink"/>
            <w:noProof/>
          </w:rPr>
        </w:r>
        <w:r w:rsidRPr="00B54331">
          <w:rPr>
            <w:rStyle w:val="Hyperlink"/>
            <w:noProof/>
          </w:rPr>
          <w:fldChar w:fldCharType="separate"/>
        </w:r>
        <w:r w:rsidRPr="00B54331">
          <w:rPr>
            <w:rStyle w:val="Hyperlink"/>
            <w:noProof/>
          </w:rPr>
          <w:t>1.3.9</w:t>
        </w:r>
        <w:r>
          <w:rPr>
            <w:noProof/>
            <w:kern w:val="2"/>
            <w:sz w:val="24"/>
            <w:szCs w:val="24"/>
            <w:lang w:val="en-CA" w:eastAsia="en-CA"/>
            <w14:ligatures w14:val="standardContextual"/>
          </w:rPr>
          <w:tab/>
        </w:r>
        <w:r w:rsidRPr="00B54331">
          <w:rPr>
            <w:rStyle w:val="Hyperlink"/>
            <w:noProof/>
          </w:rPr>
          <w:t>parametres.evapo</w:t>
        </w:r>
        <w:r>
          <w:rPr>
            <w:noProof/>
            <w:webHidden/>
          </w:rPr>
          <w:tab/>
        </w:r>
        <w:r>
          <w:rPr>
            <w:noProof/>
            <w:webHidden/>
          </w:rPr>
          <w:fldChar w:fldCharType="begin"/>
        </w:r>
        <w:r>
          <w:rPr>
            <w:noProof/>
            <w:webHidden/>
          </w:rPr>
          <w:instrText xml:space="preserve"> PAGEREF _Toc165465436 \h </w:instrText>
        </w:r>
      </w:ins>
      <w:r>
        <w:rPr>
          <w:noProof/>
          <w:webHidden/>
        </w:rPr>
      </w:r>
      <w:r>
        <w:rPr>
          <w:noProof/>
          <w:webHidden/>
        </w:rPr>
        <w:fldChar w:fldCharType="separate"/>
      </w:r>
      <w:ins w:id="53" w:author="Suraj Patel" w:date="2024-05-01T14:16:00Z">
        <w:r>
          <w:rPr>
            <w:noProof/>
            <w:webHidden/>
          </w:rPr>
          <w:t>7</w:t>
        </w:r>
        <w:r>
          <w:rPr>
            <w:noProof/>
            <w:webHidden/>
          </w:rPr>
          <w:fldChar w:fldCharType="end"/>
        </w:r>
        <w:r w:rsidRPr="00B54331">
          <w:rPr>
            <w:rStyle w:val="Hyperlink"/>
            <w:noProof/>
          </w:rPr>
          <w:fldChar w:fldCharType="end"/>
        </w:r>
      </w:ins>
    </w:p>
    <w:p w14:paraId="380575FE" w14:textId="5FE90547" w:rsidR="00A01279" w:rsidRDefault="00A01279">
      <w:pPr>
        <w:pStyle w:val="TOC3"/>
        <w:tabs>
          <w:tab w:val="left" w:pos="1440"/>
        </w:tabs>
        <w:rPr>
          <w:ins w:id="54" w:author="Suraj Patel" w:date="2024-05-01T14:16:00Z"/>
          <w:noProof/>
          <w:kern w:val="2"/>
          <w:sz w:val="24"/>
          <w:szCs w:val="24"/>
          <w:lang w:val="en-CA" w:eastAsia="en-CA"/>
          <w14:ligatures w14:val="standardContextual"/>
        </w:rPr>
      </w:pPr>
      <w:ins w:id="55" w:author="Suraj Patel" w:date="2024-05-01T14:16:00Z">
        <w:r w:rsidRPr="00B54331">
          <w:rPr>
            <w:rStyle w:val="Hyperlink"/>
            <w:noProof/>
          </w:rPr>
          <w:fldChar w:fldCharType="begin"/>
        </w:r>
        <w:r w:rsidRPr="00B54331">
          <w:rPr>
            <w:rStyle w:val="Hyperlink"/>
            <w:noProof/>
          </w:rPr>
          <w:instrText xml:space="preserve"> </w:instrText>
        </w:r>
        <w:r>
          <w:rPr>
            <w:noProof/>
          </w:rPr>
          <w:instrText>HYPERLINK \l "_Toc165465437"</w:instrText>
        </w:r>
        <w:r w:rsidRPr="00B54331">
          <w:rPr>
            <w:rStyle w:val="Hyperlink"/>
            <w:noProof/>
          </w:rPr>
          <w:instrText xml:space="preserve"> </w:instrText>
        </w:r>
        <w:r w:rsidRPr="00B54331">
          <w:rPr>
            <w:rStyle w:val="Hyperlink"/>
            <w:noProof/>
          </w:rPr>
        </w:r>
        <w:r w:rsidRPr="00B54331">
          <w:rPr>
            <w:rStyle w:val="Hyperlink"/>
            <w:noProof/>
          </w:rPr>
          <w:fldChar w:fldCharType="separate"/>
        </w:r>
        <w:r w:rsidRPr="00B54331">
          <w:rPr>
            <w:rStyle w:val="Hyperlink"/>
            <w:noProof/>
          </w:rPr>
          <w:t>1.3.10</w:t>
        </w:r>
        <w:r>
          <w:rPr>
            <w:noProof/>
            <w:kern w:val="2"/>
            <w:sz w:val="24"/>
            <w:szCs w:val="24"/>
            <w:lang w:val="en-CA" w:eastAsia="en-CA"/>
            <w14:ligatures w14:val="standardContextual"/>
          </w:rPr>
          <w:tab/>
        </w:r>
        <w:r w:rsidRPr="00B54331">
          <w:rPr>
            <w:rStyle w:val="Hyperlink"/>
            <w:noProof/>
          </w:rPr>
          <w:t>parametres.qualite</w:t>
        </w:r>
        <w:r>
          <w:rPr>
            <w:noProof/>
            <w:webHidden/>
          </w:rPr>
          <w:tab/>
        </w:r>
        <w:r>
          <w:rPr>
            <w:noProof/>
            <w:webHidden/>
          </w:rPr>
          <w:fldChar w:fldCharType="begin"/>
        </w:r>
        <w:r>
          <w:rPr>
            <w:noProof/>
            <w:webHidden/>
          </w:rPr>
          <w:instrText xml:space="preserve"> PAGEREF _Toc165465437 \h </w:instrText>
        </w:r>
      </w:ins>
      <w:r>
        <w:rPr>
          <w:noProof/>
          <w:webHidden/>
        </w:rPr>
      </w:r>
      <w:r>
        <w:rPr>
          <w:noProof/>
          <w:webHidden/>
        </w:rPr>
        <w:fldChar w:fldCharType="separate"/>
      </w:r>
      <w:ins w:id="56" w:author="Suraj Patel" w:date="2024-05-01T14:16:00Z">
        <w:r>
          <w:rPr>
            <w:noProof/>
            <w:webHidden/>
          </w:rPr>
          <w:t>7</w:t>
        </w:r>
        <w:r>
          <w:rPr>
            <w:noProof/>
            <w:webHidden/>
          </w:rPr>
          <w:fldChar w:fldCharType="end"/>
        </w:r>
        <w:r w:rsidRPr="00B54331">
          <w:rPr>
            <w:rStyle w:val="Hyperlink"/>
            <w:noProof/>
          </w:rPr>
          <w:fldChar w:fldCharType="end"/>
        </w:r>
      </w:ins>
    </w:p>
    <w:p w14:paraId="448C72AE" w14:textId="202236A8" w:rsidR="00A01279" w:rsidRDefault="00A01279">
      <w:pPr>
        <w:pStyle w:val="TOC3"/>
        <w:tabs>
          <w:tab w:val="left" w:pos="1440"/>
        </w:tabs>
        <w:rPr>
          <w:ins w:id="57" w:author="Suraj Patel" w:date="2024-05-01T14:16:00Z"/>
          <w:noProof/>
          <w:kern w:val="2"/>
          <w:sz w:val="24"/>
          <w:szCs w:val="24"/>
          <w:lang w:val="en-CA" w:eastAsia="en-CA"/>
          <w14:ligatures w14:val="standardContextual"/>
        </w:rPr>
      </w:pPr>
      <w:ins w:id="58" w:author="Suraj Patel" w:date="2024-05-01T14:16:00Z">
        <w:r w:rsidRPr="00B54331">
          <w:rPr>
            <w:rStyle w:val="Hyperlink"/>
            <w:noProof/>
          </w:rPr>
          <w:fldChar w:fldCharType="begin"/>
        </w:r>
        <w:r w:rsidRPr="00B54331">
          <w:rPr>
            <w:rStyle w:val="Hyperlink"/>
            <w:noProof/>
          </w:rPr>
          <w:instrText xml:space="preserve"> </w:instrText>
        </w:r>
        <w:r>
          <w:rPr>
            <w:noProof/>
          </w:rPr>
          <w:instrText>HYPERLINK \l "_Toc165465438"</w:instrText>
        </w:r>
        <w:r w:rsidRPr="00B54331">
          <w:rPr>
            <w:rStyle w:val="Hyperlink"/>
            <w:noProof/>
          </w:rPr>
          <w:instrText xml:space="preserve"> </w:instrText>
        </w:r>
        <w:r w:rsidRPr="00B54331">
          <w:rPr>
            <w:rStyle w:val="Hyperlink"/>
            <w:noProof/>
          </w:rPr>
        </w:r>
        <w:r w:rsidRPr="00B54331">
          <w:rPr>
            <w:rStyle w:val="Hyperlink"/>
            <w:noProof/>
          </w:rPr>
          <w:fldChar w:fldCharType="separate"/>
        </w:r>
        <w:r w:rsidRPr="00B54331">
          <w:rPr>
            <w:rStyle w:val="Hyperlink"/>
            <w:noProof/>
          </w:rPr>
          <w:t>1.3.11</w:t>
        </w:r>
        <w:r>
          <w:rPr>
            <w:noProof/>
            <w:kern w:val="2"/>
            <w:sz w:val="24"/>
            <w:szCs w:val="24"/>
            <w:lang w:val="en-CA" w:eastAsia="en-CA"/>
            <w14:ligatures w14:val="standardContextual"/>
          </w:rPr>
          <w:tab/>
        </w:r>
        <w:r w:rsidRPr="00B54331">
          <w:rPr>
            <w:rStyle w:val="Hyperlink"/>
            <w:noProof/>
          </w:rPr>
          <w:t>parametres.dli</w:t>
        </w:r>
        <w:r>
          <w:rPr>
            <w:noProof/>
            <w:webHidden/>
          </w:rPr>
          <w:tab/>
        </w:r>
        <w:r>
          <w:rPr>
            <w:noProof/>
            <w:webHidden/>
          </w:rPr>
          <w:fldChar w:fldCharType="begin"/>
        </w:r>
        <w:r>
          <w:rPr>
            <w:noProof/>
            <w:webHidden/>
          </w:rPr>
          <w:instrText xml:space="preserve"> PAGEREF _Toc165465438 \h </w:instrText>
        </w:r>
      </w:ins>
      <w:r>
        <w:rPr>
          <w:noProof/>
          <w:webHidden/>
        </w:rPr>
      </w:r>
      <w:r>
        <w:rPr>
          <w:noProof/>
          <w:webHidden/>
        </w:rPr>
        <w:fldChar w:fldCharType="separate"/>
      </w:r>
      <w:ins w:id="59" w:author="Suraj Patel" w:date="2024-05-01T14:16:00Z">
        <w:r>
          <w:rPr>
            <w:noProof/>
            <w:webHidden/>
          </w:rPr>
          <w:t>8</w:t>
        </w:r>
        <w:r>
          <w:rPr>
            <w:noProof/>
            <w:webHidden/>
          </w:rPr>
          <w:fldChar w:fldCharType="end"/>
        </w:r>
        <w:r w:rsidRPr="00B54331">
          <w:rPr>
            <w:rStyle w:val="Hyperlink"/>
            <w:noProof/>
          </w:rPr>
          <w:fldChar w:fldCharType="end"/>
        </w:r>
      </w:ins>
    </w:p>
    <w:p w14:paraId="5B185C25" w14:textId="67110B16" w:rsidR="00A01279" w:rsidRDefault="00A01279">
      <w:pPr>
        <w:pStyle w:val="TOC2"/>
        <w:tabs>
          <w:tab w:val="left" w:pos="960"/>
          <w:tab w:val="right" w:leader="dot" w:pos="8636"/>
        </w:tabs>
        <w:rPr>
          <w:ins w:id="60" w:author="Suraj Patel" w:date="2024-05-01T14:16:00Z"/>
          <w:noProof/>
          <w:kern w:val="2"/>
          <w:sz w:val="24"/>
          <w:szCs w:val="24"/>
          <w:lang w:val="en-CA" w:eastAsia="en-CA"/>
          <w14:ligatures w14:val="standardContextual"/>
        </w:rPr>
      </w:pPr>
      <w:ins w:id="61" w:author="Suraj Patel" w:date="2024-05-01T14:16:00Z">
        <w:r w:rsidRPr="00B54331">
          <w:rPr>
            <w:rStyle w:val="Hyperlink"/>
            <w:noProof/>
          </w:rPr>
          <w:fldChar w:fldCharType="begin"/>
        </w:r>
        <w:r w:rsidRPr="00B54331">
          <w:rPr>
            <w:rStyle w:val="Hyperlink"/>
            <w:noProof/>
          </w:rPr>
          <w:instrText xml:space="preserve"> </w:instrText>
        </w:r>
        <w:r>
          <w:rPr>
            <w:noProof/>
          </w:rPr>
          <w:instrText>HYPERLINK \l "_Toc165465440"</w:instrText>
        </w:r>
        <w:r w:rsidRPr="00B54331">
          <w:rPr>
            <w:rStyle w:val="Hyperlink"/>
            <w:noProof/>
          </w:rPr>
          <w:instrText xml:space="preserve"> </w:instrText>
        </w:r>
        <w:r w:rsidRPr="00B54331">
          <w:rPr>
            <w:rStyle w:val="Hyperlink"/>
            <w:noProof/>
          </w:rPr>
        </w:r>
        <w:r w:rsidRPr="00B54331">
          <w:rPr>
            <w:rStyle w:val="Hyperlink"/>
            <w:noProof/>
          </w:rPr>
          <w:fldChar w:fldCharType="separate"/>
        </w:r>
        <w:r w:rsidRPr="00B54331">
          <w:rPr>
            <w:rStyle w:val="Hyperlink"/>
            <w:noProof/>
          </w:rPr>
          <w:t>1.4</w:t>
        </w:r>
        <w:r>
          <w:rPr>
            <w:noProof/>
            <w:kern w:val="2"/>
            <w:sz w:val="24"/>
            <w:szCs w:val="24"/>
            <w:lang w:val="en-CA" w:eastAsia="en-CA"/>
            <w14:ligatures w14:val="standardContextual"/>
          </w:rPr>
          <w:tab/>
        </w:r>
        <w:r w:rsidRPr="00B54331">
          <w:rPr>
            <w:rStyle w:val="Hyperlink"/>
            <w:noProof/>
          </w:rPr>
          <w:t>bassinVersant</w:t>
        </w:r>
        <w:r>
          <w:rPr>
            <w:noProof/>
            <w:webHidden/>
          </w:rPr>
          <w:tab/>
        </w:r>
        <w:r>
          <w:rPr>
            <w:noProof/>
            <w:webHidden/>
          </w:rPr>
          <w:fldChar w:fldCharType="begin"/>
        </w:r>
        <w:r>
          <w:rPr>
            <w:noProof/>
            <w:webHidden/>
          </w:rPr>
          <w:instrText xml:space="preserve"> PAGEREF _Toc165465440 \h </w:instrText>
        </w:r>
      </w:ins>
      <w:r>
        <w:rPr>
          <w:noProof/>
          <w:webHidden/>
        </w:rPr>
      </w:r>
      <w:r>
        <w:rPr>
          <w:noProof/>
          <w:webHidden/>
        </w:rPr>
        <w:fldChar w:fldCharType="separate"/>
      </w:r>
      <w:ins w:id="62" w:author="Suraj Patel" w:date="2024-05-01T14:16:00Z">
        <w:r>
          <w:rPr>
            <w:noProof/>
            <w:webHidden/>
          </w:rPr>
          <w:t>8</w:t>
        </w:r>
        <w:r>
          <w:rPr>
            <w:noProof/>
            <w:webHidden/>
          </w:rPr>
          <w:fldChar w:fldCharType="end"/>
        </w:r>
        <w:r w:rsidRPr="00B54331">
          <w:rPr>
            <w:rStyle w:val="Hyperlink"/>
            <w:noProof/>
          </w:rPr>
          <w:fldChar w:fldCharType="end"/>
        </w:r>
      </w:ins>
    </w:p>
    <w:p w14:paraId="5093D69A" w14:textId="19EFC016" w:rsidR="00A01279" w:rsidRDefault="00A01279">
      <w:pPr>
        <w:pStyle w:val="TOC3"/>
        <w:tabs>
          <w:tab w:val="left" w:pos="1200"/>
        </w:tabs>
        <w:rPr>
          <w:ins w:id="63" w:author="Suraj Patel" w:date="2024-05-01T14:16:00Z"/>
          <w:noProof/>
          <w:kern w:val="2"/>
          <w:sz w:val="24"/>
          <w:szCs w:val="24"/>
          <w:lang w:val="en-CA" w:eastAsia="en-CA"/>
          <w14:ligatures w14:val="standardContextual"/>
        </w:rPr>
      </w:pPr>
      <w:ins w:id="64" w:author="Suraj Patel" w:date="2024-05-01T14:16:00Z">
        <w:r w:rsidRPr="00B54331">
          <w:rPr>
            <w:rStyle w:val="Hyperlink"/>
            <w:noProof/>
          </w:rPr>
          <w:fldChar w:fldCharType="begin"/>
        </w:r>
        <w:r w:rsidRPr="00B54331">
          <w:rPr>
            <w:rStyle w:val="Hyperlink"/>
            <w:noProof/>
          </w:rPr>
          <w:instrText xml:space="preserve"> </w:instrText>
        </w:r>
        <w:r>
          <w:rPr>
            <w:noProof/>
          </w:rPr>
          <w:instrText>HYPERLINK \l "_Toc165465441"</w:instrText>
        </w:r>
        <w:r w:rsidRPr="00B54331">
          <w:rPr>
            <w:rStyle w:val="Hyperlink"/>
            <w:noProof/>
          </w:rPr>
          <w:instrText xml:space="preserve"> </w:instrText>
        </w:r>
        <w:r w:rsidRPr="00B54331">
          <w:rPr>
            <w:rStyle w:val="Hyperlink"/>
            <w:noProof/>
          </w:rPr>
        </w:r>
        <w:r w:rsidRPr="00B54331">
          <w:rPr>
            <w:rStyle w:val="Hyperlink"/>
            <w:noProof/>
          </w:rPr>
          <w:fldChar w:fldCharType="separate"/>
        </w:r>
        <w:r w:rsidRPr="00B54331">
          <w:rPr>
            <w:rStyle w:val="Hyperlink"/>
            <w:noProof/>
          </w:rPr>
          <w:t>1.4.1</w:t>
        </w:r>
        <w:r>
          <w:rPr>
            <w:noProof/>
            <w:kern w:val="2"/>
            <w:sz w:val="24"/>
            <w:szCs w:val="24"/>
            <w:lang w:val="en-CA" w:eastAsia="en-CA"/>
            <w14:ligatures w14:val="standardContextual"/>
          </w:rPr>
          <w:tab/>
        </w:r>
        <w:r w:rsidRPr="00B54331">
          <w:rPr>
            <w:rStyle w:val="Hyperlink"/>
            <w:noProof/>
          </w:rPr>
          <w:t>structure carreauEntiers</w:t>
        </w:r>
        <w:r>
          <w:rPr>
            <w:noProof/>
            <w:webHidden/>
          </w:rPr>
          <w:tab/>
        </w:r>
        <w:r>
          <w:rPr>
            <w:noProof/>
            <w:webHidden/>
          </w:rPr>
          <w:fldChar w:fldCharType="begin"/>
        </w:r>
        <w:r>
          <w:rPr>
            <w:noProof/>
            <w:webHidden/>
          </w:rPr>
          <w:instrText xml:space="preserve"> PAGEREF _Toc165465441 \h </w:instrText>
        </w:r>
      </w:ins>
      <w:r>
        <w:rPr>
          <w:noProof/>
          <w:webHidden/>
        </w:rPr>
      </w:r>
      <w:r>
        <w:rPr>
          <w:noProof/>
          <w:webHidden/>
        </w:rPr>
        <w:fldChar w:fldCharType="separate"/>
      </w:r>
      <w:ins w:id="65" w:author="Suraj Patel" w:date="2024-05-01T14:16:00Z">
        <w:r>
          <w:rPr>
            <w:noProof/>
            <w:webHidden/>
          </w:rPr>
          <w:t>8</w:t>
        </w:r>
        <w:r>
          <w:rPr>
            <w:noProof/>
            <w:webHidden/>
          </w:rPr>
          <w:fldChar w:fldCharType="end"/>
        </w:r>
        <w:r w:rsidRPr="00B54331">
          <w:rPr>
            <w:rStyle w:val="Hyperlink"/>
            <w:noProof/>
          </w:rPr>
          <w:fldChar w:fldCharType="end"/>
        </w:r>
      </w:ins>
    </w:p>
    <w:p w14:paraId="529C9FA5" w14:textId="35D77FE5" w:rsidR="00A01279" w:rsidRDefault="00A01279">
      <w:pPr>
        <w:pStyle w:val="TOC3"/>
        <w:tabs>
          <w:tab w:val="left" w:pos="1200"/>
        </w:tabs>
        <w:rPr>
          <w:ins w:id="66" w:author="Suraj Patel" w:date="2024-05-01T14:16:00Z"/>
          <w:noProof/>
          <w:kern w:val="2"/>
          <w:sz w:val="24"/>
          <w:szCs w:val="24"/>
          <w:lang w:val="en-CA" w:eastAsia="en-CA"/>
          <w14:ligatures w14:val="standardContextual"/>
        </w:rPr>
      </w:pPr>
      <w:ins w:id="67" w:author="Suraj Patel" w:date="2024-05-01T14:16:00Z">
        <w:r w:rsidRPr="00B54331">
          <w:rPr>
            <w:rStyle w:val="Hyperlink"/>
            <w:noProof/>
          </w:rPr>
          <w:fldChar w:fldCharType="begin"/>
        </w:r>
        <w:r w:rsidRPr="00B54331">
          <w:rPr>
            <w:rStyle w:val="Hyperlink"/>
            <w:noProof/>
          </w:rPr>
          <w:instrText xml:space="preserve"> </w:instrText>
        </w:r>
        <w:r>
          <w:rPr>
            <w:noProof/>
          </w:rPr>
          <w:instrText>HYPERLINK \l "_Toc165465442"</w:instrText>
        </w:r>
        <w:r w:rsidRPr="00B54331">
          <w:rPr>
            <w:rStyle w:val="Hyperlink"/>
            <w:noProof/>
          </w:rPr>
          <w:instrText xml:space="preserve"> </w:instrText>
        </w:r>
        <w:r w:rsidRPr="00B54331">
          <w:rPr>
            <w:rStyle w:val="Hyperlink"/>
            <w:noProof/>
          </w:rPr>
        </w:r>
        <w:r w:rsidRPr="00B54331">
          <w:rPr>
            <w:rStyle w:val="Hyperlink"/>
            <w:noProof/>
          </w:rPr>
          <w:fldChar w:fldCharType="separate"/>
        </w:r>
        <w:r w:rsidRPr="00B54331">
          <w:rPr>
            <w:rStyle w:val="Hyperlink"/>
            <w:noProof/>
          </w:rPr>
          <w:t>1.4.2</w:t>
        </w:r>
        <w:r>
          <w:rPr>
            <w:noProof/>
            <w:kern w:val="2"/>
            <w:sz w:val="24"/>
            <w:szCs w:val="24"/>
            <w:lang w:val="en-CA" w:eastAsia="en-CA"/>
            <w14:ligatures w14:val="standardContextual"/>
          </w:rPr>
          <w:tab/>
        </w:r>
        <w:r w:rsidRPr="00B54331">
          <w:rPr>
            <w:rStyle w:val="Hyperlink"/>
            <w:noProof/>
          </w:rPr>
          <w:t>structure carreauPartiel</w:t>
        </w:r>
        <w:r>
          <w:rPr>
            <w:noProof/>
            <w:webHidden/>
          </w:rPr>
          <w:tab/>
        </w:r>
        <w:r>
          <w:rPr>
            <w:noProof/>
            <w:webHidden/>
          </w:rPr>
          <w:fldChar w:fldCharType="begin"/>
        </w:r>
        <w:r>
          <w:rPr>
            <w:noProof/>
            <w:webHidden/>
          </w:rPr>
          <w:instrText xml:space="preserve"> PAGEREF _Toc165465442 \h </w:instrText>
        </w:r>
      </w:ins>
      <w:r>
        <w:rPr>
          <w:noProof/>
          <w:webHidden/>
        </w:rPr>
      </w:r>
      <w:r>
        <w:rPr>
          <w:noProof/>
          <w:webHidden/>
        </w:rPr>
        <w:fldChar w:fldCharType="separate"/>
      </w:r>
      <w:ins w:id="68" w:author="Suraj Patel" w:date="2024-05-01T14:16:00Z">
        <w:r>
          <w:rPr>
            <w:noProof/>
            <w:webHidden/>
          </w:rPr>
          <w:t>8</w:t>
        </w:r>
        <w:r>
          <w:rPr>
            <w:noProof/>
            <w:webHidden/>
          </w:rPr>
          <w:fldChar w:fldCharType="end"/>
        </w:r>
        <w:r w:rsidRPr="00B54331">
          <w:rPr>
            <w:rStyle w:val="Hyperlink"/>
            <w:noProof/>
          </w:rPr>
          <w:fldChar w:fldCharType="end"/>
        </w:r>
      </w:ins>
    </w:p>
    <w:p w14:paraId="5DA564A4" w14:textId="10B6F116" w:rsidR="00A01279" w:rsidRDefault="00A01279">
      <w:pPr>
        <w:pStyle w:val="TOC3"/>
        <w:tabs>
          <w:tab w:val="left" w:pos="1200"/>
        </w:tabs>
        <w:rPr>
          <w:ins w:id="69" w:author="Suraj Patel" w:date="2024-05-01T14:16:00Z"/>
          <w:noProof/>
          <w:kern w:val="2"/>
          <w:sz w:val="24"/>
          <w:szCs w:val="24"/>
          <w:lang w:val="en-CA" w:eastAsia="en-CA"/>
          <w14:ligatures w14:val="standardContextual"/>
        </w:rPr>
      </w:pPr>
      <w:ins w:id="70" w:author="Suraj Patel" w:date="2024-05-01T14:16:00Z">
        <w:r w:rsidRPr="00B54331">
          <w:rPr>
            <w:rStyle w:val="Hyperlink"/>
            <w:noProof/>
          </w:rPr>
          <w:fldChar w:fldCharType="begin"/>
        </w:r>
        <w:r w:rsidRPr="00B54331">
          <w:rPr>
            <w:rStyle w:val="Hyperlink"/>
            <w:noProof/>
          </w:rPr>
          <w:instrText xml:space="preserve"> </w:instrText>
        </w:r>
        <w:r>
          <w:rPr>
            <w:noProof/>
          </w:rPr>
          <w:instrText>HYPERLINK \l "_Toc165465444"</w:instrText>
        </w:r>
        <w:r w:rsidRPr="00B54331">
          <w:rPr>
            <w:rStyle w:val="Hyperlink"/>
            <w:noProof/>
          </w:rPr>
          <w:instrText xml:space="preserve"> </w:instrText>
        </w:r>
        <w:r w:rsidRPr="00B54331">
          <w:rPr>
            <w:rStyle w:val="Hyperlink"/>
            <w:noProof/>
          </w:rPr>
        </w:r>
        <w:r w:rsidRPr="00B54331">
          <w:rPr>
            <w:rStyle w:val="Hyperlink"/>
            <w:noProof/>
          </w:rPr>
          <w:fldChar w:fldCharType="separate"/>
        </w:r>
        <w:r w:rsidRPr="00B54331">
          <w:rPr>
            <w:rStyle w:val="Hyperlink"/>
            <w:noProof/>
          </w:rPr>
          <w:t>1.4.3</w:t>
        </w:r>
        <w:r>
          <w:rPr>
            <w:noProof/>
            <w:kern w:val="2"/>
            <w:sz w:val="24"/>
            <w:szCs w:val="24"/>
            <w:lang w:val="en-CA" w:eastAsia="en-CA"/>
            <w14:ligatures w14:val="standardContextual"/>
          </w:rPr>
          <w:tab/>
        </w:r>
        <w:r w:rsidRPr="00B54331">
          <w:rPr>
            <w:rStyle w:val="Hyperlink"/>
            <w:noProof/>
          </w:rPr>
          <w:t>structure barrage</w:t>
        </w:r>
        <w:r>
          <w:rPr>
            <w:noProof/>
            <w:webHidden/>
          </w:rPr>
          <w:tab/>
        </w:r>
        <w:r>
          <w:rPr>
            <w:noProof/>
            <w:webHidden/>
          </w:rPr>
          <w:fldChar w:fldCharType="begin"/>
        </w:r>
        <w:r>
          <w:rPr>
            <w:noProof/>
            <w:webHidden/>
          </w:rPr>
          <w:instrText xml:space="preserve"> PAGEREF _Toc165465444 \h </w:instrText>
        </w:r>
      </w:ins>
      <w:r>
        <w:rPr>
          <w:noProof/>
          <w:webHidden/>
        </w:rPr>
      </w:r>
      <w:r>
        <w:rPr>
          <w:noProof/>
          <w:webHidden/>
        </w:rPr>
        <w:fldChar w:fldCharType="separate"/>
      </w:r>
      <w:ins w:id="71" w:author="Suraj Patel" w:date="2024-05-01T14:16:00Z">
        <w:r>
          <w:rPr>
            <w:noProof/>
            <w:webHidden/>
          </w:rPr>
          <w:t>9</w:t>
        </w:r>
        <w:r>
          <w:rPr>
            <w:noProof/>
            <w:webHidden/>
          </w:rPr>
          <w:fldChar w:fldCharType="end"/>
        </w:r>
        <w:r w:rsidRPr="00B54331">
          <w:rPr>
            <w:rStyle w:val="Hyperlink"/>
            <w:noProof/>
          </w:rPr>
          <w:fldChar w:fldCharType="end"/>
        </w:r>
      </w:ins>
    </w:p>
    <w:p w14:paraId="2D12D067" w14:textId="32A7C1BB" w:rsidR="00A01279" w:rsidRDefault="00A01279">
      <w:pPr>
        <w:pStyle w:val="TOC2"/>
        <w:tabs>
          <w:tab w:val="left" w:pos="960"/>
          <w:tab w:val="right" w:leader="dot" w:pos="8636"/>
        </w:tabs>
        <w:rPr>
          <w:ins w:id="72" w:author="Suraj Patel" w:date="2024-05-01T14:16:00Z"/>
          <w:noProof/>
          <w:kern w:val="2"/>
          <w:sz w:val="24"/>
          <w:szCs w:val="24"/>
          <w:lang w:val="en-CA" w:eastAsia="en-CA"/>
          <w14:ligatures w14:val="standardContextual"/>
        </w:rPr>
      </w:pPr>
      <w:ins w:id="73" w:author="Suraj Patel" w:date="2024-05-01T14:16:00Z">
        <w:r w:rsidRPr="00B54331">
          <w:rPr>
            <w:rStyle w:val="Hyperlink"/>
            <w:noProof/>
          </w:rPr>
          <w:fldChar w:fldCharType="begin"/>
        </w:r>
        <w:r w:rsidRPr="00B54331">
          <w:rPr>
            <w:rStyle w:val="Hyperlink"/>
            <w:noProof/>
          </w:rPr>
          <w:instrText xml:space="preserve"> </w:instrText>
        </w:r>
        <w:r>
          <w:rPr>
            <w:noProof/>
          </w:rPr>
          <w:instrText>HYPERLINK \l "_Toc165465445"</w:instrText>
        </w:r>
        <w:r w:rsidRPr="00B54331">
          <w:rPr>
            <w:rStyle w:val="Hyperlink"/>
            <w:noProof/>
          </w:rPr>
          <w:instrText xml:space="preserve"> </w:instrText>
        </w:r>
        <w:r w:rsidRPr="00B54331">
          <w:rPr>
            <w:rStyle w:val="Hyperlink"/>
            <w:noProof/>
          </w:rPr>
        </w:r>
        <w:r w:rsidRPr="00B54331">
          <w:rPr>
            <w:rStyle w:val="Hyperlink"/>
            <w:noProof/>
          </w:rPr>
          <w:fldChar w:fldCharType="separate"/>
        </w:r>
        <w:r w:rsidRPr="00B54331">
          <w:rPr>
            <w:rStyle w:val="Hyperlink"/>
            <w:noProof/>
          </w:rPr>
          <w:t>1.5</w:t>
        </w:r>
        <w:r>
          <w:rPr>
            <w:noProof/>
            <w:kern w:val="2"/>
            <w:sz w:val="24"/>
            <w:szCs w:val="24"/>
            <w:lang w:val="en-CA" w:eastAsia="en-CA"/>
            <w14:ligatures w14:val="standardContextual"/>
          </w:rPr>
          <w:tab/>
        </w:r>
        <w:r w:rsidRPr="00B54331">
          <w:rPr>
            <w:rStyle w:val="Hyperlink"/>
            <w:noProof/>
          </w:rPr>
          <w:t>meteo</w:t>
        </w:r>
        <w:r>
          <w:rPr>
            <w:noProof/>
            <w:webHidden/>
          </w:rPr>
          <w:tab/>
        </w:r>
        <w:r>
          <w:rPr>
            <w:noProof/>
            <w:webHidden/>
          </w:rPr>
          <w:fldChar w:fldCharType="begin"/>
        </w:r>
        <w:r>
          <w:rPr>
            <w:noProof/>
            <w:webHidden/>
          </w:rPr>
          <w:instrText xml:space="preserve"> PAGEREF _Toc165465445 \h </w:instrText>
        </w:r>
      </w:ins>
      <w:r>
        <w:rPr>
          <w:noProof/>
          <w:webHidden/>
        </w:rPr>
      </w:r>
      <w:r>
        <w:rPr>
          <w:noProof/>
          <w:webHidden/>
        </w:rPr>
        <w:fldChar w:fldCharType="separate"/>
      </w:r>
      <w:ins w:id="74" w:author="Suraj Patel" w:date="2024-05-01T14:16:00Z">
        <w:r>
          <w:rPr>
            <w:noProof/>
            <w:webHidden/>
          </w:rPr>
          <w:t>10</w:t>
        </w:r>
        <w:r>
          <w:rPr>
            <w:noProof/>
            <w:webHidden/>
          </w:rPr>
          <w:fldChar w:fldCharType="end"/>
        </w:r>
        <w:r w:rsidRPr="00B54331">
          <w:rPr>
            <w:rStyle w:val="Hyperlink"/>
            <w:noProof/>
          </w:rPr>
          <w:fldChar w:fldCharType="end"/>
        </w:r>
      </w:ins>
    </w:p>
    <w:p w14:paraId="45D1DDAD" w14:textId="69767A7D" w:rsidR="00A01279" w:rsidRDefault="00A01279">
      <w:pPr>
        <w:pStyle w:val="TOC2"/>
        <w:tabs>
          <w:tab w:val="left" w:pos="960"/>
          <w:tab w:val="right" w:leader="dot" w:pos="8636"/>
        </w:tabs>
        <w:rPr>
          <w:ins w:id="75" w:author="Suraj Patel" w:date="2024-05-01T14:16:00Z"/>
          <w:noProof/>
          <w:kern w:val="2"/>
          <w:sz w:val="24"/>
          <w:szCs w:val="24"/>
          <w:lang w:val="en-CA" w:eastAsia="en-CA"/>
          <w14:ligatures w14:val="standardContextual"/>
        </w:rPr>
      </w:pPr>
      <w:ins w:id="76" w:author="Suraj Patel" w:date="2024-05-01T14:16:00Z">
        <w:r w:rsidRPr="00B54331">
          <w:rPr>
            <w:rStyle w:val="Hyperlink"/>
            <w:noProof/>
          </w:rPr>
          <w:fldChar w:fldCharType="begin"/>
        </w:r>
        <w:r w:rsidRPr="00B54331">
          <w:rPr>
            <w:rStyle w:val="Hyperlink"/>
            <w:noProof/>
          </w:rPr>
          <w:instrText xml:space="preserve"> </w:instrText>
        </w:r>
        <w:r>
          <w:rPr>
            <w:noProof/>
          </w:rPr>
          <w:instrText>HYPERLINK \l "_Toc165465446"</w:instrText>
        </w:r>
        <w:r w:rsidRPr="00B54331">
          <w:rPr>
            <w:rStyle w:val="Hyperlink"/>
            <w:noProof/>
          </w:rPr>
          <w:instrText xml:space="preserve"> </w:instrText>
        </w:r>
        <w:r w:rsidRPr="00B54331">
          <w:rPr>
            <w:rStyle w:val="Hyperlink"/>
            <w:noProof/>
          </w:rPr>
        </w:r>
        <w:r w:rsidRPr="00B54331">
          <w:rPr>
            <w:rStyle w:val="Hyperlink"/>
            <w:noProof/>
          </w:rPr>
          <w:fldChar w:fldCharType="separate"/>
        </w:r>
        <w:r w:rsidRPr="00B54331">
          <w:rPr>
            <w:rStyle w:val="Hyperlink"/>
            <w:noProof/>
          </w:rPr>
          <w:t>1.6</w:t>
        </w:r>
        <w:r>
          <w:rPr>
            <w:noProof/>
            <w:kern w:val="2"/>
            <w:sz w:val="24"/>
            <w:szCs w:val="24"/>
            <w:lang w:val="en-CA" w:eastAsia="en-CA"/>
            <w14:ligatures w14:val="standardContextual"/>
          </w:rPr>
          <w:tab/>
        </w:r>
        <w:r w:rsidRPr="00B54331">
          <w:rPr>
            <w:rStyle w:val="Hyperlink"/>
            <w:noProof/>
          </w:rPr>
          <w:t>etats.quantite</w:t>
        </w:r>
        <w:r>
          <w:rPr>
            <w:noProof/>
            <w:webHidden/>
          </w:rPr>
          <w:tab/>
        </w:r>
        <w:r>
          <w:rPr>
            <w:noProof/>
            <w:webHidden/>
          </w:rPr>
          <w:fldChar w:fldCharType="begin"/>
        </w:r>
        <w:r>
          <w:rPr>
            <w:noProof/>
            <w:webHidden/>
          </w:rPr>
          <w:instrText xml:space="preserve"> PAGEREF _Toc165465446 \h </w:instrText>
        </w:r>
      </w:ins>
      <w:r>
        <w:rPr>
          <w:noProof/>
          <w:webHidden/>
        </w:rPr>
      </w:r>
      <w:r>
        <w:rPr>
          <w:noProof/>
          <w:webHidden/>
        </w:rPr>
        <w:fldChar w:fldCharType="separate"/>
      </w:r>
      <w:ins w:id="77" w:author="Suraj Patel" w:date="2024-05-01T14:16:00Z">
        <w:r>
          <w:rPr>
            <w:noProof/>
            <w:webHidden/>
          </w:rPr>
          <w:t>10</w:t>
        </w:r>
        <w:r>
          <w:rPr>
            <w:noProof/>
            <w:webHidden/>
          </w:rPr>
          <w:fldChar w:fldCharType="end"/>
        </w:r>
        <w:r w:rsidRPr="00B54331">
          <w:rPr>
            <w:rStyle w:val="Hyperlink"/>
            <w:noProof/>
          </w:rPr>
          <w:fldChar w:fldCharType="end"/>
        </w:r>
      </w:ins>
    </w:p>
    <w:p w14:paraId="1F322305" w14:textId="2A2071DE" w:rsidR="00A01279" w:rsidRDefault="00A01279">
      <w:pPr>
        <w:pStyle w:val="TOC2"/>
        <w:tabs>
          <w:tab w:val="left" w:pos="960"/>
          <w:tab w:val="right" w:leader="dot" w:pos="8636"/>
        </w:tabs>
        <w:rPr>
          <w:ins w:id="78" w:author="Suraj Patel" w:date="2024-05-01T14:16:00Z"/>
          <w:noProof/>
          <w:kern w:val="2"/>
          <w:sz w:val="24"/>
          <w:szCs w:val="24"/>
          <w:lang w:val="en-CA" w:eastAsia="en-CA"/>
          <w14:ligatures w14:val="standardContextual"/>
        </w:rPr>
      </w:pPr>
      <w:ins w:id="79" w:author="Suraj Patel" w:date="2024-05-01T14:16:00Z">
        <w:r w:rsidRPr="00B54331">
          <w:rPr>
            <w:rStyle w:val="Hyperlink"/>
            <w:noProof/>
          </w:rPr>
          <w:fldChar w:fldCharType="begin"/>
        </w:r>
        <w:r w:rsidRPr="00B54331">
          <w:rPr>
            <w:rStyle w:val="Hyperlink"/>
            <w:noProof/>
          </w:rPr>
          <w:instrText xml:space="preserve"> </w:instrText>
        </w:r>
        <w:r>
          <w:rPr>
            <w:noProof/>
          </w:rPr>
          <w:instrText>HYPERLINK \l "_Toc165465447"</w:instrText>
        </w:r>
        <w:r w:rsidRPr="00B54331">
          <w:rPr>
            <w:rStyle w:val="Hyperlink"/>
            <w:noProof/>
          </w:rPr>
          <w:instrText xml:space="preserve"> </w:instrText>
        </w:r>
        <w:r w:rsidRPr="00B54331">
          <w:rPr>
            <w:rStyle w:val="Hyperlink"/>
            <w:noProof/>
          </w:rPr>
        </w:r>
        <w:r w:rsidRPr="00B54331">
          <w:rPr>
            <w:rStyle w:val="Hyperlink"/>
            <w:noProof/>
          </w:rPr>
          <w:fldChar w:fldCharType="separate"/>
        </w:r>
        <w:r w:rsidRPr="00B54331">
          <w:rPr>
            <w:rStyle w:val="Hyperlink"/>
            <w:noProof/>
          </w:rPr>
          <w:t>1.7</w:t>
        </w:r>
        <w:r>
          <w:rPr>
            <w:noProof/>
            <w:kern w:val="2"/>
            <w:sz w:val="24"/>
            <w:szCs w:val="24"/>
            <w:lang w:val="en-CA" w:eastAsia="en-CA"/>
            <w14:ligatures w14:val="standardContextual"/>
          </w:rPr>
          <w:tab/>
        </w:r>
        <w:r w:rsidRPr="00B54331">
          <w:rPr>
            <w:rStyle w:val="Hyperlink"/>
            <w:noProof/>
          </w:rPr>
          <w:t>etats.qualite</w:t>
        </w:r>
        <w:r>
          <w:rPr>
            <w:noProof/>
            <w:webHidden/>
          </w:rPr>
          <w:tab/>
        </w:r>
        <w:r>
          <w:rPr>
            <w:noProof/>
            <w:webHidden/>
          </w:rPr>
          <w:fldChar w:fldCharType="begin"/>
        </w:r>
        <w:r>
          <w:rPr>
            <w:noProof/>
            <w:webHidden/>
          </w:rPr>
          <w:instrText xml:space="preserve"> PAGEREF _Toc165465447 \h </w:instrText>
        </w:r>
      </w:ins>
      <w:r>
        <w:rPr>
          <w:noProof/>
          <w:webHidden/>
        </w:rPr>
      </w:r>
      <w:r>
        <w:rPr>
          <w:noProof/>
          <w:webHidden/>
        </w:rPr>
        <w:fldChar w:fldCharType="separate"/>
      </w:r>
      <w:ins w:id="80" w:author="Suraj Patel" w:date="2024-05-01T14:16:00Z">
        <w:r>
          <w:rPr>
            <w:noProof/>
            <w:webHidden/>
          </w:rPr>
          <w:t>11</w:t>
        </w:r>
        <w:r>
          <w:rPr>
            <w:noProof/>
            <w:webHidden/>
          </w:rPr>
          <w:fldChar w:fldCharType="end"/>
        </w:r>
        <w:r w:rsidRPr="00B54331">
          <w:rPr>
            <w:rStyle w:val="Hyperlink"/>
            <w:noProof/>
          </w:rPr>
          <w:fldChar w:fldCharType="end"/>
        </w:r>
      </w:ins>
    </w:p>
    <w:p w14:paraId="6176433E" w14:textId="5F7763CA" w:rsidR="00A01279" w:rsidRDefault="00A01279">
      <w:pPr>
        <w:pStyle w:val="TOC2"/>
        <w:tabs>
          <w:tab w:val="left" w:pos="960"/>
          <w:tab w:val="right" w:leader="dot" w:pos="8636"/>
        </w:tabs>
        <w:rPr>
          <w:ins w:id="81" w:author="Suraj Patel" w:date="2024-05-01T14:16:00Z"/>
          <w:noProof/>
          <w:kern w:val="2"/>
          <w:sz w:val="24"/>
          <w:szCs w:val="24"/>
          <w:lang w:val="en-CA" w:eastAsia="en-CA"/>
          <w14:ligatures w14:val="standardContextual"/>
        </w:rPr>
      </w:pPr>
      <w:ins w:id="82" w:author="Suraj Patel" w:date="2024-05-01T14:16:00Z">
        <w:r w:rsidRPr="00B54331">
          <w:rPr>
            <w:rStyle w:val="Hyperlink"/>
            <w:noProof/>
          </w:rPr>
          <w:fldChar w:fldCharType="begin"/>
        </w:r>
        <w:r w:rsidRPr="00B54331">
          <w:rPr>
            <w:rStyle w:val="Hyperlink"/>
            <w:noProof/>
          </w:rPr>
          <w:instrText xml:space="preserve"> </w:instrText>
        </w:r>
        <w:r>
          <w:rPr>
            <w:noProof/>
          </w:rPr>
          <w:instrText>HYPERLINK \l "_Toc165465448"</w:instrText>
        </w:r>
        <w:r w:rsidRPr="00B54331">
          <w:rPr>
            <w:rStyle w:val="Hyperlink"/>
            <w:noProof/>
          </w:rPr>
          <w:instrText xml:space="preserve"> </w:instrText>
        </w:r>
        <w:r w:rsidRPr="00B54331">
          <w:rPr>
            <w:rStyle w:val="Hyperlink"/>
            <w:noProof/>
          </w:rPr>
        </w:r>
        <w:r w:rsidRPr="00B54331">
          <w:rPr>
            <w:rStyle w:val="Hyperlink"/>
            <w:noProof/>
          </w:rPr>
          <w:fldChar w:fldCharType="separate"/>
        </w:r>
        <w:r w:rsidRPr="00B54331">
          <w:rPr>
            <w:rStyle w:val="Hyperlink"/>
            <w:noProof/>
          </w:rPr>
          <w:t>1.8</w:t>
        </w:r>
        <w:r>
          <w:rPr>
            <w:noProof/>
            <w:kern w:val="2"/>
            <w:sz w:val="24"/>
            <w:szCs w:val="24"/>
            <w:lang w:val="en-CA" w:eastAsia="en-CA"/>
            <w14:ligatures w14:val="standardContextual"/>
          </w:rPr>
          <w:tab/>
        </w:r>
        <w:r w:rsidRPr="00B54331">
          <w:rPr>
            <w:rStyle w:val="Hyperlink"/>
            <w:noProof/>
          </w:rPr>
          <w:t>assimilations.quantite</w:t>
        </w:r>
        <w:r>
          <w:rPr>
            <w:noProof/>
            <w:webHidden/>
          </w:rPr>
          <w:tab/>
        </w:r>
        <w:r>
          <w:rPr>
            <w:noProof/>
            <w:webHidden/>
          </w:rPr>
          <w:fldChar w:fldCharType="begin"/>
        </w:r>
        <w:r>
          <w:rPr>
            <w:noProof/>
            <w:webHidden/>
          </w:rPr>
          <w:instrText xml:space="preserve"> PAGEREF _Toc165465448 \h </w:instrText>
        </w:r>
      </w:ins>
      <w:r>
        <w:rPr>
          <w:noProof/>
          <w:webHidden/>
        </w:rPr>
      </w:r>
      <w:r>
        <w:rPr>
          <w:noProof/>
          <w:webHidden/>
        </w:rPr>
        <w:fldChar w:fldCharType="separate"/>
      </w:r>
      <w:ins w:id="83" w:author="Suraj Patel" w:date="2024-05-01T14:16:00Z">
        <w:r>
          <w:rPr>
            <w:noProof/>
            <w:webHidden/>
          </w:rPr>
          <w:t>11</w:t>
        </w:r>
        <w:r>
          <w:rPr>
            <w:noProof/>
            <w:webHidden/>
          </w:rPr>
          <w:fldChar w:fldCharType="end"/>
        </w:r>
        <w:r w:rsidRPr="00B54331">
          <w:rPr>
            <w:rStyle w:val="Hyperlink"/>
            <w:noProof/>
          </w:rPr>
          <w:fldChar w:fldCharType="end"/>
        </w:r>
      </w:ins>
    </w:p>
    <w:p w14:paraId="10FE85DB" w14:textId="4D7D5B81" w:rsidR="00A01279" w:rsidRDefault="00A01279">
      <w:pPr>
        <w:pStyle w:val="TOC3"/>
        <w:tabs>
          <w:tab w:val="left" w:pos="1200"/>
        </w:tabs>
        <w:rPr>
          <w:ins w:id="84" w:author="Suraj Patel" w:date="2024-05-01T14:16:00Z"/>
          <w:noProof/>
          <w:kern w:val="2"/>
          <w:sz w:val="24"/>
          <w:szCs w:val="24"/>
          <w:lang w:val="en-CA" w:eastAsia="en-CA"/>
          <w14:ligatures w14:val="standardContextual"/>
        </w:rPr>
      </w:pPr>
      <w:ins w:id="85" w:author="Suraj Patel" w:date="2024-05-01T14:16:00Z">
        <w:r w:rsidRPr="00B54331">
          <w:rPr>
            <w:rStyle w:val="Hyperlink"/>
            <w:noProof/>
          </w:rPr>
          <w:fldChar w:fldCharType="begin"/>
        </w:r>
        <w:r w:rsidRPr="00B54331">
          <w:rPr>
            <w:rStyle w:val="Hyperlink"/>
            <w:noProof/>
          </w:rPr>
          <w:instrText xml:space="preserve"> </w:instrText>
        </w:r>
        <w:r>
          <w:rPr>
            <w:noProof/>
          </w:rPr>
          <w:instrText>HYPERLINK \l "_Toc165465449"</w:instrText>
        </w:r>
        <w:r w:rsidRPr="00B54331">
          <w:rPr>
            <w:rStyle w:val="Hyperlink"/>
            <w:noProof/>
          </w:rPr>
          <w:instrText xml:space="preserve"> </w:instrText>
        </w:r>
        <w:r w:rsidRPr="00B54331">
          <w:rPr>
            <w:rStyle w:val="Hyperlink"/>
            <w:noProof/>
          </w:rPr>
        </w:r>
        <w:r w:rsidRPr="00B54331">
          <w:rPr>
            <w:rStyle w:val="Hyperlink"/>
            <w:noProof/>
          </w:rPr>
          <w:fldChar w:fldCharType="separate"/>
        </w:r>
        <w:r w:rsidRPr="00B54331">
          <w:rPr>
            <w:rStyle w:val="Hyperlink"/>
            <w:noProof/>
          </w:rPr>
          <w:t>1.8.1</w:t>
        </w:r>
        <w:r>
          <w:rPr>
            <w:noProof/>
            <w:kern w:val="2"/>
            <w:sz w:val="24"/>
            <w:szCs w:val="24"/>
            <w:lang w:val="en-CA" w:eastAsia="en-CA"/>
            <w14:ligatures w14:val="standardContextual"/>
          </w:rPr>
          <w:tab/>
        </w:r>
        <w:r w:rsidRPr="00B54331">
          <w:rPr>
            <w:rStyle w:val="Hyperlink"/>
            <w:noProof/>
          </w:rPr>
          <w:t>etatsCE</w:t>
        </w:r>
        <w:r>
          <w:rPr>
            <w:noProof/>
            <w:webHidden/>
          </w:rPr>
          <w:tab/>
        </w:r>
        <w:r>
          <w:rPr>
            <w:noProof/>
            <w:webHidden/>
          </w:rPr>
          <w:fldChar w:fldCharType="begin"/>
        </w:r>
        <w:r>
          <w:rPr>
            <w:noProof/>
            <w:webHidden/>
          </w:rPr>
          <w:instrText xml:space="preserve"> PAGEREF _Toc165465449 \h </w:instrText>
        </w:r>
      </w:ins>
      <w:r>
        <w:rPr>
          <w:noProof/>
          <w:webHidden/>
        </w:rPr>
      </w:r>
      <w:r>
        <w:rPr>
          <w:noProof/>
          <w:webHidden/>
        </w:rPr>
        <w:fldChar w:fldCharType="separate"/>
      </w:r>
      <w:ins w:id="86" w:author="Suraj Patel" w:date="2024-05-01T14:16:00Z">
        <w:r>
          <w:rPr>
            <w:noProof/>
            <w:webHidden/>
          </w:rPr>
          <w:t>11</w:t>
        </w:r>
        <w:r>
          <w:rPr>
            <w:noProof/>
            <w:webHidden/>
          </w:rPr>
          <w:fldChar w:fldCharType="end"/>
        </w:r>
        <w:r w:rsidRPr="00B54331">
          <w:rPr>
            <w:rStyle w:val="Hyperlink"/>
            <w:noProof/>
          </w:rPr>
          <w:fldChar w:fldCharType="end"/>
        </w:r>
      </w:ins>
    </w:p>
    <w:p w14:paraId="0F61DE5B" w14:textId="45A804E2" w:rsidR="00A01279" w:rsidRDefault="00A01279">
      <w:pPr>
        <w:pStyle w:val="TOC3"/>
        <w:tabs>
          <w:tab w:val="left" w:pos="1200"/>
        </w:tabs>
        <w:rPr>
          <w:ins w:id="87" w:author="Suraj Patel" w:date="2024-05-01T14:16:00Z"/>
          <w:noProof/>
          <w:kern w:val="2"/>
          <w:sz w:val="24"/>
          <w:szCs w:val="24"/>
          <w:lang w:val="en-CA" w:eastAsia="en-CA"/>
          <w14:ligatures w14:val="standardContextual"/>
        </w:rPr>
      </w:pPr>
      <w:ins w:id="88" w:author="Suraj Patel" w:date="2024-05-01T14:16:00Z">
        <w:r w:rsidRPr="00B54331">
          <w:rPr>
            <w:rStyle w:val="Hyperlink"/>
            <w:noProof/>
          </w:rPr>
          <w:fldChar w:fldCharType="begin"/>
        </w:r>
        <w:r w:rsidRPr="00B54331">
          <w:rPr>
            <w:rStyle w:val="Hyperlink"/>
            <w:noProof/>
          </w:rPr>
          <w:instrText xml:space="preserve"> </w:instrText>
        </w:r>
        <w:r>
          <w:rPr>
            <w:noProof/>
          </w:rPr>
          <w:instrText>HYPERLINK \l "_Toc165465450"</w:instrText>
        </w:r>
        <w:r w:rsidRPr="00B54331">
          <w:rPr>
            <w:rStyle w:val="Hyperlink"/>
            <w:noProof/>
          </w:rPr>
          <w:instrText xml:space="preserve"> </w:instrText>
        </w:r>
        <w:r w:rsidRPr="00B54331">
          <w:rPr>
            <w:rStyle w:val="Hyperlink"/>
            <w:noProof/>
          </w:rPr>
        </w:r>
        <w:r w:rsidRPr="00B54331">
          <w:rPr>
            <w:rStyle w:val="Hyperlink"/>
            <w:noProof/>
          </w:rPr>
          <w:fldChar w:fldCharType="separate"/>
        </w:r>
        <w:r w:rsidRPr="00B54331">
          <w:rPr>
            <w:rStyle w:val="Hyperlink"/>
            <w:noProof/>
            <w:lang w:val="en-CA"/>
          </w:rPr>
          <w:t>1.8.2</w:t>
        </w:r>
        <w:r>
          <w:rPr>
            <w:noProof/>
            <w:kern w:val="2"/>
            <w:sz w:val="24"/>
            <w:szCs w:val="24"/>
            <w:lang w:val="en-CA" w:eastAsia="en-CA"/>
            <w14:ligatures w14:val="standardContextual"/>
          </w:rPr>
          <w:tab/>
        </w:r>
        <w:r w:rsidRPr="00B54331">
          <w:rPr>
            <w:rStyle w:val="Hyperlink"/>
            <w:noProof/>
          </w:rPr>
          <w:t>eta</w:t>
        </w:r>
        <w:r w:rsidRPr="00B54331">
          <w:rPr>
            <w:rStyle w:val="Hyperlink"/>
            <w:noProof/>
            <w:lang w:val="en-CA"/>
          </w:rPr>
          <w:t>tsCP</w:t>
        </w:r>
        <w:r>
          <w:rPr>
            <w:noProof/>
            <w:webHidden/>
          </w:rPr>
          <w:tab/>
        </w:r>
        <w:r>
          <w:rPr>
            <w:noProof/>
            <w:webHidden/>
          </w:rPr>
          <w:fldChar w:fldCharType="begin"/>
        </w:r>
        <w:r>
          <w:rPr>
            <w:noProof/>
            <w:webHidden/>
          </w:rPr>
          <w:instrText xml:space="preserve"> PAGEREF _Toc165465450 \h </w:instrText>
        </w:r>
      </w:ins>
      <w:r>
        <w:rPr>
          <w:noProof/>
          <w:webHidden/>
        </w:rPr>
      </w:r>
      <w:r>
        <w:rPr>
          <w:noProof/>
          <w:webHidden/>
        </w:rPr>
        <w:fldChar w:fldCharType="separate"/>
      </w:r>
      <w:ins w:id="89" w:author="Suraj Patel" w:date="2024-05-01T14:16:00Z">
        <w:r>
          <w:rPr>
            <w:noProof/>
            <w:webHidden/>
          </w:rPr>
          <w:t>12</w:t>
        </w:r>
        <w:r>
          <w:rPr>
            <w:noProof/>
            <w:webHidden/>
          </w:rPr>
          <w:fldChar w:fldCharType="end"/>
        </w:r>
        <w:r w:rsidRPr="00B54331">
          <w:rPr>
            <w:rStyle w:val="Hyperlink"/>
            <w:noProof/>
          </w:rPr>
          <w:fldChar w:fldCharType="end"/>
        </w:r>
      </w:ins>
    </w:p>
    <w:p w14:paraId="389BFA96" w14:textId="006EF56B" w:rsidR="00A01279" w:rsidRDefault="00A01279">
      <w:pPr>
        <w:pStyle w:val="TOC3"/>
        <w:tabs>
          <w:tab w:val="left" w:pos="1200"/>
        </w:tabs>
        <w:rPr>
          <w:ins w:id="90" w:author="Suraj Patel" w:date="2024-05-01T14:16:00Z"/>
          <w:noProof/>
          <w:kern w:val="2"/>
          <w:sz w:val="24"/>
          <w:szCs w:val="24"/>
          <w:lang w:val="en-CA" w:eastAsia="en-CA"/>
          <w14:ligatures w14:val="standardContextual"/>
        </w:rPr>
      </w:pPr>
      <w:ins w:id="91" w:author="Suraj Patel" w:date="2024-05-01T14:16:00Z">
        <w:r w:rsidRPr="00B54331">
          <w:rPr>
            <w:rStyle w:val="Hyperlink"/>
            <w:noProof/>
          </w:rPr>
          <w:fldChar w:fldCharType="begin"/>
        </w:r>
        <w:r w:rsidRPr="00B54331">
          <w:rPr>
            <w:rStyle w:val="Hyperlink"/>
            <w:noProof/>
          </w:rPr>
          <w:instrText xml:space="preserve"> </w:instrText>
        </w:r>
        <w:r>
          <w:rPr>
            <w:noProof/>
          </w:rPr>
          <w:instrText>HYPERLINK \l "_Toc165465451"</w:instrText>
        </w:r>
        <w:r w:rsidRPr="00B54331">
          <w:rPr>
            <w:rStyle w:val="Hyperlink"/>
            <w:noProof/>
          </w:rPr>
          <w:instrText xml:space="preserve"> </w:instrText>
        </w:r>
        <w:r w:rsidRPr="00B54331">
          <w:rPr>
            <w:rStyle w:val="Hyperlink"/>
            <w:noProof/>
          </w:rPr>
        </w:r>
        <w:r w:rsidRPr="00B54331">
          <w:rPr>
            <w:rStyle w:val="Hyperlink"/>
            <w:noProof/>
          </w:rPr>
          <w:fldChar w:fldCharType="separate"/>
        </w:r>
        <w:r w:rsidRPr="00B54331">
          <w:rPr>
            <w:rStyle w:val="Hyperlink"/>
            <w:noProof/>
          </w:rPr>
          <w:t>1.8.3</w:t>
        </w:r>
        <w:r>
          <w:rPr>
            <w:noProof/>
            <w:kern w:val="2"/>
            <w:sz w:val="24"/>
            <w:szCs w:val="24"/>
            <w:lang w:val="en-CA" w:eastAsia="en-CA"/>
            <w14:ligatures w14:val="standardContextual"/>
          </w:rPr>
          <w:tab/>
        </w:r>
        <w:r w:rsidRPr="00B54331">
          <w:rPr>
            <w:rStyle w:val="Hyperlink"/>
            <w:noProof/>
          </w:rPr>
          <w:t>etatsFonte</w:t>
        </w:r>
        <w:r>
          <w:rPr>
            <w:noProof/>
            <w:webHidden/>
          </w:rPr>
          <w:tab/>
        </w:r>
        <w:r>
          <w:rPr>
            <w:noProof/>
            <w:webHidden/>
          </w:rPr>
          <w:fldChar w:fldCharType="begin"/>
        </w:r>
        <w:r>
          <w:rPr>
            <w:noProof/>
            <w:webHidden/>
          </w:rPr>
          <w:instrText xml:space="preserve"> PAGEREF _Toc165465451 \h </w:instrText>
        </w:r>
      </w:ins>
      <w:r>
        <w:rPr>
          <w:noProof/>
          <w:webHidden/>
        </w:rPr>
      </w:r>
      <w:r>
        <w:rPr>
          <w:noProof/>
          <w:webHidden/>
        </w:rPr>
        <w:fldChar w:fldCharType="separate"/>
      </w:r>
      <w:ins w:id="92" w:author="Suraj Patel" w:date="2024-05-01T14:16:00Z">
        <w:r>
          <w:rPr>
            <w:noProof/>
            <w:webHidden/>
          </w:rPr>
          <w:t>13</w:t>
        </w:r>
        <w:r>
          <w:rPr>
            <w:noProof/>
            <w:webHidden/>
          </w:rPr>
          <w:fldChar w:fldCharType="end"/>
        </w:r>
        <w:r w:rsidRPr="00B54331">
          <w:rPr>
            <w:rStyle w:val="Hyperlink"/>
            <w:noProof/>
          </w:rPr>
          <w:fldChar w:fldCharType="end"/>
        </w:r>
      </w:ins>
    </w:p>
    <w:p w14:paraId="52E928CE" w14:textId="407DFBBB" w:rsidR="00A01279" w:rsidRDefault="00A01279">
      <w:pPr>
        <w:pStyle w:val="TOC3"/>
        <w:tabs>
          <w:tab w:val="left" w:pos="1200"/>
        </w:tabs>
        <w:rPr>
          <w:ins w:id="93" w:author="Suraj Patel" w:date="2024-05-01T14:16:00Z"/>
          <w:noProof/>
          <w:kern w:val="2"/>
          <w:sz w:val="24"/>
          <w:szCs w:val="24"/>
          <w:lang w:val="en-CA" w:eastAsia="en-CA"/>
          <w14:ligatures w14:val="standardContextual"/>
        </w:rPr>
      </w:pPr>
      <w:ins w:id="94" w:author="Suraj Patel" w:date="2024-05-01T14:16:00Z">
        <w:r w:rsidRPr="00B54331">
          <w:rPr>
            <w:rStyle w:val="Hyperlink"/>
            <w:noProof/>
          </w:rPr>
          <w:fldChar w:fldCharType="begin"/>
        </w:r>
        <w:r w:rsidRPr="00B54331">
          <w:rPr>
            <w:rStyle w:val="Hyperlink"/>
            <w:noProof/>
          </w:rPr>
          <w:instrText xml:space="preserve"> </w:instrText>
        </w:r>
        <w:r>
          <w:rPr>
            <w:noProof/>
          </w:rPr>
          <w:instrText>HYPERLINK \l "_Toc165465452"</w:instrText>
        </w:r>
        <w:r w:rsidRPr="00B54331">
          <w:rPr>
            <w:rStyle w:val="Hyperlink"/>
            <w:noProof/>
          </w:rPr>
          <w:instrText xml:space="preserve"> </w:instrText>
        </w:r>
        <w:r w:rsidRPr="00B54331">
          <w:rPr>
            <w:rStyle w:val="Hyperlink"/>
            <w:noProof/>
          </w:rPr>
        </w:r>
        <w:r w:rsidRPr="00B54331">
          <w:rPr>
            <w:rStyle w:val="Hyperlink"/>
            <w:noProof/>
          </w:rPr>
          <w:fldChar w:fldCharType="separate"/>
        </w:r>
        <w:r w:rsidRPr="00B54331">
          <w:rPr>
            <w:rStyle w:val="Hyperlink"/>
            <w:noProof/>
          </w:rPr>
          <w:t>1.8.4</w:t>
        </w:r>
        <w:r>
          <w:rPr>
            <w:noProof/>
            <w:kern w:val="2"/>
            <w:sz w:val="24"/>
            <w:szCs w:val="24"/>
            <w:lang w:val="en-CA" w:eastAsia="en-CA"/>
            <w14:ligatures w14:val="standardContextual"/>
          </w:rPr>
          <w:tab/>
        </w:r>
        <w:r w:rsidRPr="00B54331">
          <w:rPr>
            <w:rStyle w:val="Hyperlink"/>
            <w:noProof/>
          </w:rPr>
          <w:t>etatsEvapo</w:t>
        </w:r>
        <w:r>
          <w:rPr>
            <w:noProof/>
            <w:webHidden/>
          </w:rPr>
          <w:tab/>
        </w:r>
        <w:r>
          <w:rPr>
            <w:noProof/>
            <w:webHidden/>
          </w:rPr>
          <w:fldChar w:fldCharType="begin"/>
        </w:r>
        <w:r>
          <w:rPr>
            <w:noProof/>
            <w:webHidden/>
          </w:rPr>
          <w:instrText xml:space="preserve"> PAGEREF _Toc165465452 \h </w:instrText>
        </w:r>
      </w:ins>
      <w:r>
        <w:rPr>
          <w:noProof/>
          <w:webHidden/>
        </w:rPr>
      </w:r>
      <w:r>
        <w:rPr>
          <w:noProof/>
          <w:webHidden/>
        </w:rPr>
        <w:fldChar w:fldCharType="separate"/>
      </w:r>
      <w:ins w:id="95" w:author="Suraj Patel" w:date="2024-05-01T14:16:00Z">
        <w:r>
          <w:rPr>
            <w:noProof/>
            <w:webHidden/>
          </w:rPr>
          <w:t>14</w:t>
        </w:r>
        <w:r>
          <w:rPr>
            <w:noProof/>
            <w:webHidden/>
          </w:rPr>
          <w:fldChar w:fldCharType="end"/>
        </w:r>
        <w:r w:rsidRPr="00B54331">
          <w:rPr>
            <w:rStyle w:val="Hyperlink"/>
            <w:noProof/>
          </w:rPr>
          <w:fldChar w:fldCharType="end"/>
        </w:r>
      </w:ins>
    </w:p>
    <w:p w14:paraId="55CF3848" w14:textId="0786CE91" w:rsidR="00A01279" w:rsidRDefault="00A01279">
      <w:pPr>
        <w:pStyle w:val="TOC3"/>
        <w:tabs>
          <w:tab w:val="left" w:pos="1200"/>
        </w:tabs>
        <w:rPr>
          <w:ins w:id="96" w:author="Suraj Patel" w:date="2024-05-01T14:16:00Z"/>
          <w:noProof/>
          <w:kern w:val="2"/>
          <w:sz w:val="24"/>
          <w:szCs w:val="24"/>
          <w:lang w:val="en-CA" w:eastAsia="en-CA"/>
          <w14:ligatures w14:val="standardContextual"/>
        </w:rPr>
      </w:pPr>
      <w:ins w:id="97" w:author="Suraj Patel" w:date="2024-05-01T14:16:00Z">
        <w:r w:rsidRPr="00B54331">
          <w:rPr>
            <w:rStyle w:val="Hyperlink"/>
            <w:noProof/>
          </w:rPr>
          <w:fldChar w:fldCharType="begin"/>
        </w:r>
        <w:r w:rsidRPr="00B54331">
          <w:rPr>
            <w:rStyle w:val="Hyperlink"/>
            <w:noProof/>
          </w:rPr>
          <w:instrText xml:space="preserve"> </w:instrText>
        </w:r>
        <w:r>
          <w:rPr>
            <w:noProof/>
          </w:rPr>
          <w:instrText>HYPERLINK \l "_Toc165465453"</w:instrText>
        </w:r>
        <w:r w:rsidRPr="00B54331">
          <w:rPr>
            <w:rStyle w:val="Hyperlink"/>
            <w:noProof/>
          </w:rPr>
          <w:instrText xml:space="preserve"> </w:instrText>
        </w:r>
        <w:r w:rsidRPr="00B54331">
          <w:rPr>
            <w:rStyle w:val="Hyperlink"/>
            <w:noProof/>
          </w:rPr>
        </w:r>
        <w:r w:rsidRPr="00B54331">
          <w:rPr>
            <w:rStyle w:val="Hyperlink"/>
            <w:noProof/>
          </w:rPr>
          <w:fldChar w:fldCharType="separate"/>
        </w:r>
        <w:r w:rsidRPr="00B54331">
          <w:rPr>
            <w:rStyle w:val="Hyperlink"/>
            <w:noProof/>
          </w:rPr>
          <w:t>1.8.5</w:t>
        </w:r>
        <w:r>
          <w:rPr>
            <w:noProof/>
            <w:kern w:val="2"/>
            <w:sz w:val="24"/>
            <w:szCs w:val="24"/>
            <w:lang w:val="en-CA" w:eastAsia="en-CA"/>
            <w14:ligatures w14:val="standardContextual"/>
          </w:rPr>
          <w:tab/>
        </w:r>
        <w:r w:rsidRPr="00B54331">
          <w:rPr>
            <w:rStyle w:val="Hyperlink"/>
            <w:noProof/>
          </w:rPr>
          <w:t>etatsBarrage</w:t>
        </w:r>
        <w:r>
          <w:rPr>
            <w:noProof/>
            <w:webHidden/>
          </w:rPr>
          <w:tab/>
        </w:r>
        <w:r>
          <w:rPr>
            <w:noProof/>
            <w:webHidden/>
          </w:rPr>
          <w:fldChar w:fldCharType="begin"/>
        </w:r>
        <w:r>
          <w:rPr>
            <w:noProof/>
            <w:webHidden/>
          </w:rPr>
          <w:instrText xml:space="preserve"> PAGEREF _Toc165465453 \h </w:instrText>
        </w:r>
      </w:ins>
      <w:r>
        <w:rPr>
          <w:noProof/>
          <w:webHidden/>
        </w:rPr>
      </w:r>
      <w:r>
        <w:rPr>
          <w:noProof/>
          <w:webHidden/>
        </w:rPr>
        <w:fldChar w:fldCharType="separate"/>
      </w:r>
      <w:ins w:id="98" w:author="Suraj Patel" w:date="2024-05-01T14:16:00Z">
        <w:r>
          <w:rPr>
            <w:noProof/>
            <w:webHidden/>
          </w:rPr>
          <w:t>14</w:t>
        </w:r>
        <w:r>
          <w:rPr>
            <w:noProof/>
            <w:webHidden/>
          </w:rPr>
          <w:fldChar w:fldCharType="end"/>
        </w:r>
        <w:r w:rsidRPr="00B54331">
          <w:rPr>
            <w:rStyle w:val="Hyperlink"/>
            <w:noProof/>
          </w:rPr>
          <w:fldChar w:fldCharType="end"/>
        </w:r>
      </w:ins>
    </w:p>
    <w:p w14:paraId="09AF0D02" w14:textId="2273B09F" w:rsidR="00A01279" w:rsidRDefault="00A01279">
      <w:pPr>
        <w:pStyle w:val="TOC2"/>
        <w:tabs>
          <w:tab w:val="left" w:pos="960"/>
          <w:tab w:val="right" w:leader="dot" w:pos="8636"/>
        </w:tabs>
        <w:rPr>
          <w:ins w:id="99" w:author="Suraj Patel" w:date="2024-05-01T14:16:00Z"/>
          <w:noProof/>
          <w:kern w:val="2"/>
          <w:sz w:val="24"/>
          <w:szCs w:val="24"/>
          <w:lang w:val="en-CA" w:eastAsia="en-CA"/>
          <w14:ligatures w14:val="standardContextual"/>
        </w:rPr>
      </w:pPr>
      <w:ins w:id="100" w:author="Suraj Patel" w:date="2024-05-01T14:16:00Z">
        <w:r w:rsidRPr="00B54331">
          <w:rPr>
            <w:rStyle w:val="Hyperlink"/>
            <w:noProof/>
          </w:rPr>
          <w:fldChar w:fldCharType="begin"/>
        </w:r>
        <w:r w:rsidRPr="00B54331">
          <w:rPr>
            <w:rStyle w:val="Hyperlink"/>
            <w:noProof/>
          </w:rPr>
          <w:instrText xml:space="preserve"> </w:instrText>
        </w:r>
        <w:r>
          <w:rPr>
            <w:noProof/>
          </w:rPr>
          <w:instrText>HYPERLINK \l "_Toc165465454"</w:instrText>
        </w:r>
        <w:r w:rsidRPr="00B54331">
          <w:rPr>
            <w:rStyle w:val="Hyperlink"/>
            <w:noProof/>
          </w:rPr>
          <w:instrText xml:space="preserve"> </w:instrText>
        </w:r>
        <w:r w:rsidRPr="00B54331">
          <w:rPr>
            <w:rStyle w:val="Hyperlink"/>
            <w:noProof/>
          </w:rPr>
        </w:r>
        <w:r w:rsidRPr="00B54331">
          <w:rPr>
            <w:rStyle w:val="Hyperlink"/>
            <w:noProof/>
          </w:rPr>
          <w:fldChar w:fldCharType="separate"/>
        </w:r>
        <w:r w:rsidRPr="00B54331">
          <w:rPr>
            <w:rStyle w:val="Hyperlink"/>
            <w:noProof/>
          </w:rPr>
          <w:t>1.9</w:t>
        </w:r>
        <w:r>
          <w:rPr>
            <w:noProof/>
            <w:kern w:val="2"/>
            <w:sz w:val="24"/>
            <w:szCs w:val="24"/>
            <w:lang w:val="en-CA" w:eastAsia="en-CA"/>
            <w14:ligatures w14:val="standardContextual"/>
          </w:rPr>
          <w:tab/>
        </w:r>
        <w:r w:rsidRPr="00B54331">
          <w:rPr>
            <w:rStyle w:val="Hyperlink"/>
            <w:noProof/>
          </w:rPr>
          <w:t>assimilations.qualite</w:t>
        </w:r>
        <w:r>
          <w:rPr>
            <w:noProof/>
            <w:webHidden/>
          </w:rPr>
          <w:tab/>
        </w:r>
        <w:r>
          <w:rPr>
            <w:noProof/>
            <w:webHidden/>
          </w:rPr>
          <w:fldChar w:fldCharType="begin"/>
        </w:r>
        <w:r>
          <w:rPr>
            <w:noProof/>
            <w:webHidden/>
          </w:rPr>
          <w:instrText xml:space="preserve"> PAGEREF _Toc165465454 \h </w:instrText>
        </w:r>
      </w:ins>
      <w:r>
        <w:rPr>
          <w:noProof/>
          <w:webHidden/>
        </w:rPr>
      </w:r>
      <w:r>
        <w:rPr>
          <w:noProof/>
          <w:webHidden/>
        </w:rPr>
        <w:fldChar w:fldCharType="separate"/>
      </w:r>
      <w:ins w:id="101" w:author="Suraj Patel" w:date="2024-05-01T14:16:00Z">
        <w:r>
          <w:rPr>
            <w:noProof/>
            <w:webHidden/>
          </w:rPr>
          <w:t>15</w:t>
        </w:r>
        <w:r>
          <w:rPr>
            <w:noProof/>
            <w:webHidden/>
          </w:rPr>
          <w:fldChar w:fldCharType="end"/>
        </w:r>
        <w:r w:rsidRPr="00B54331">
          <w:rPr>
            <w:rStyle w:val="Hyperlink"/>
            <w:noProof/>
          </w:rPr>
          <w:fldChar w:fldCharType="end"/>
        </w:r>
      </w:ins>
    </w:p>
    <w:p w14:paraId="1B92B9F4" w14:textId="7DCE0E59" w:rsidR="00A01279" w:rsidRDefault="00A01279">
      <w:pPr>
        <w:pStyle w:val="TOC3"/>
        <w:tabs>
          <w:tab w:val="left" w:pos="1200"/>
        </w:tabs>
        <w:rPr>
          <w:ins w:id="102" w:author="Suraj Patel" w:date="2024-05-01T14:16:00Z"/>
          <w:noProof/>
          <w:kern w:val="2"/>
          <w:sz w:val="24"/>
          <w:szCs w:val="24"/>
          <w:lang w:val="en-CA" w:eastAsia="en-CA"/>
          <w14:ligatures w14:val="standardContextual"/>
        </w:rPr>
      </w:pPr>
      <w:ins w:id="103" w:author="Suraj Patel" w:date="2024-05-01T14:16:00Z">
        <w:r w:rsidRPr="00B54331">
          <w:rPr>
            <w:rStyle w:val="Hyperlink"/>
            <w:noProof/>
          </w:rPr>
          <w:fldChar w:fldCharType="begin"/>
        </w:r>
        <w:r w:rsidRPr="00B54331">
          <w:rPr>
            <w:rStyle w:val="Hyperlink"/>
            <w:noProof/>
          </w:rPr>
          <w:instrText xml:space="preserve"> </w:instrText>
        </w:r>
        <w:r>
          <w:rPr>
            <w:noProof/>
          </w:rPr>
          <w:instrText>HYPERLINK \l "_Toc165465455"</w:instrText>
        </w:r>
        <w:r w:rsidRPr="00B54331">
          <w:rPr>
            <w:rStyle w:val="Hyperlink"/>
            <w:noProof/>
          </w:rPr>
          <w:instrText xml:space="preserve"> </w:instrText>
        </w:r>
        <w:r w:rsidRPr="00B54331">
          <w:rPr>
            <w:rStyle w:val="Hyperlink"/>
            <w:noProof/>
          </w:rPr>
        </w:r>
        <w:r w:rsidRPr="00B54331">
          <w:rPr>
            <w:rStyle w:val="Hyperlink"/>
            <w:noProof/>
          </w:rPr>
          <w:fldChar w:fldCharType="separate"/>
        </w:r>
        <w:r w:rsidRPr="00B54331">
          <w:rPr>
            <w:rStyle w:val="Hyperlink"/>
            <w:noProof/>
            <w:lang w:val="en-CA"/>
          </w:rPr>
          <w:t>1.9.1</w:t>
        </w:r>
        <w:r>
          <w:rPr>
            <w:noProof/>
            <w:kern w:val="2"/>
            <w:sz w:val="24"/>
            <w:szCs w:val="24"/>
            <w:lang w:val="en-CA" w:eastAsia="en-CA"/>
            <w14:ligatures w14:val="standardContextual"/>
          </w:rPr>
          <w:tab/>
        </w:r>
        <w:r w:rsidRPr="00B54331">
          <w:rPr>
            <w:rStyle w:val="Hyperlink"/>
            <w:noProof/>
          </w:rPr>
          <w:t>eta</w:t>
        </w:r>
        <w:r w:rsidRPr="00B54331">
          <w:rPr>
            <w:rStyle w:val="Hyperlink"/>
            <w:noProof/>
            <w:lang w:val="en-CA"/>
          </w:rPr>
          <w:t>tsCP</w:t>
        </w:r>
        <w:r>
          <w:rPr>
            <w:noProof/>
            <w:webHidden/>
          </w:rPr>
          <w:tab/>
        </w:r>
        <w:r>
          <w:rPr>
            <w:noProof/>
            <w:webHidden/>
          </w:rPr>
          <w:fldChar w:fldCharType="begin"/>
        </w:r>
        <w:r>
          <w:rPr>
            <w:noProof/>
            <w:webHidden/>
          </w:rPr>
          <w:instrText xml:space="preserve"> PAGEREF _Toc165465455 \h </w:instrText>
        </w:r>
      </w:ins>
      <w:r>
        <w:rPr>
          <w:noProof/>
          <w:webHidden/>
        </w:rPr>
      </w:r>
      <w:r>
        <w:rPr>
          <w:noProof/>
          <w:webHidden/>
        </w:rPr>
        <w:fldChar w:fldCharType="separate"/>
      </w:r>
      <w:ins w:id="104" w:author="Suraj Patel" w:date="2024-05-01T14:16:00Z">
        <w:r>
          <w:rPr>
            <w:noProof/>
            <w:webHidden/>
          </w:rPr>
          <w:t>15</w:t>
        </w:r>
        <w:r>
          <w:rPr>
            <w:noProof/>
            <w:webHidden/>
          </w:rPr>
          <w:fldChar w:fldCharType="end"/>
        </w:r>
        <w:r w:rsidRPr="00B54331">
          <w:rPr>
            <w:rStyle w:val="Hyperlink"/>
            <w:noProof/>
          </w:rPr>
          <w:fldChar w:fldCharType="end"/>
        </w:r>
      </w:ins>
    </w:p>
    <w:p w14:paraId="66F49044" w14:textId="4D052425" w:rsidR="00A01279" w:rsidRDefault="00A01279">
      <w:pPr>
        <w:pStyle w:val="TOC2"/>
        <w:tabs>
          <w:tab w:val="left" w:pos="960"/>
          <w:tab w:val="right" w:leader="dot" w:pos="8636"/>
        </w:tabs>
        <w:rPr>
          <w:ins w:id="105" w:author="Suraj Patel" w:date="2024-05-01T14:16:00Z"/>
          <w:noProof/>
          <w:kern w:val="2"/>
          <w:sz w:val="24"/>
          <w:szCs w:val="24"/>
          <w:lang w:val="en-CA" w:eastAsia="en-CA"/>
          <w14:ligatures w14:val="standardContextual"/>
        </w:rPr>
      </w:pPr>
      <w:ins w:id="106" w:author="Suraj Patel" w:date="2024-05-01T14:16:00Z">
        <w:r w:rsidRPr="00B54331">
          <w:rPr>
            <w:rStyle w:val="Hyperlink"/>
            <w:noProof/>
          </w:rPr>
          <w:fldChar w:fldCharType="begin"/>
        </w:r>
        <w:r w:rsidRPr="00B54331">
          <w:rPr>
            <w:rStyle w:val="Hyperlink"/>
            <w:noProof/>
          </w:rPr>
          <w:instrText xml:space="preserve"> </w:instrText>
        </w:r>
        <w:r>
          <w:rPr>
            <w:noProof/>
          </w:rPr>
          <w:instrText>HYPERLINK \l "_Toc165465456"</w:instrText>
        </w:r>
        <w:r w:rsidRPr="00B54331">
          <w:rPr>
            <w:rStyle w:val="Hyperlink"/>
            <w:noProof/>
          </w:rPr>
          <w:instrText xml:space="preserve"> </w:instrText>
        </w:r>
        <w:r w:rsidRPr="00B54331">
          <w:rPr>
            <w:rStyle w:val="Hyperlink"/>
            <w:noProof/>
          </w:rPr>
        </w:r>
        <w:r w:rsidRPr="00B54331">
          <w:rPr>
            <w:rStyle w:val="Hyperlink"/>
            <w:noProof/>
          </w:rPr>
          <w:fldChar w:fldCharType="separate"/>
        </w:r>
        <w:r w:rsidRPr="00B54331">
          <w:rPr>
            <w:rStyle w:val="Hyperlink"/>
            <w:noProof/>
          </w:rPr>
          <w:t>1.10</w:t>
        </w:r>
        <w:r>
          <w:rPr>
            <w:noProof/>
            <w:kern w:val="2"/>
            <w:sz w:val="24"/>
            <w:szCs w:val="24"/>
            <w:lang w:val="en-CA" w:eastAsia="en-CA"/>
            <w14:ligatures w14:val="standardContextual"/>
          </w:rPr>
          <w:tab/>
        </w:r>
        <w:r w:rsidRPr="00B54331">
          <w:rPr>
            <w:rStyle w:val="Hyperlink"/>
            <w:noProof/>
          </w:rPr>
          <w:t>PompageEau</w:t>
        </w:r>
        <w:r>
          <w:rPr>
            <w:noProof/>
            <w:webHidden/>
          </w:rPr>
          <w:tab/>
        </w:r>
        <w:r>
          <w:rPr>
            <w:noProof/>
            <w:webHidden/>
          </w:rPr>
          <w:fldChar w:fldCharType="begin"/>
        </w:r>
        <w:r>
          <w:rPr>
            <w:noProof/>
            <w:webHidden/>
          </w:rPr>
          <w:instrText xml:space="preserve"> PAGEREF _Toc165465456 \h </w:instrText>
        </w:r>
      </w:ins>
      <w:r>
        <w:rPr>
          <w:noProof/>
          <w:webHidden/>
        </w:rPr>
      </w:r>
      <w:r>
        <w:rPr>
          <w:noProof/>
          <w:webHidden/>
        </w:rPr>
        <w:fldChar w:fldCharType="separate"/>
      </w:r>
      <w:ins w:id="107" w:author="Suraj Patel" w:date="2024-05-01T14:16:00Z">
        <w:r>
          <w:rPr>
            <w:noProof/>
            <w:webHidden/>
          </w:rPr>
          <w:t>16</w:t>
        </w:r>
        <w:r>
          <w:rPr>
            <w:noProof/>
            <w:webHidden/>
          </w:rPr>
          <w:fldChar w:fldCharType="end"/>
        </w:r>
        <w:r w:rsidRPr="00B54331">
          <w:rPr>
            <w:rStyle w:val="Hyperlink"/>
            <w:noProof/>
          </w:rPr>
          <w:fldChar w:fldCharType="end"/>
        </w:r>
      </w:ins>
    </w:p>
    <w:p w14:paraId="4F4F7D9C" w14:textId="26E32F97" w:rsidR="00A01279" w:rsidRDefault="00A01279">
      <w:pPr>
        <w:pStyle w:val="TOC2"/>
        <w:tabs>
          <w:tab w:val="left" w:pos="960"/>
          <w:tab w:val="right" w:leader="dot" w:pos="8636"/>
        </w:tabs>
        <w:rPr>
          <w:ins w:id="108" w:author="Suraj Patel" w:date="2024-05-01T14:16:00Z"/>
          <w:noProof/>
          <w:kern w:val="2"/>
          <w:sz w:val="24"/>
          <w:szCs w:val="24"/>
          <w:lang w:val="en-CA" w:eastAsia="en-CA"/>
          <w14:ligatures w14:val="standardContextual"/>
        </w:rPr>
      </w:pPr>
      <w:ins w:id="109" w:author="Suraj Patel" w:date="2024-05-01T14:16:00Z">
        <w:r w:rsidRPr="00B54331">
          <w:rPr>
            <w:rStyle w:val="Hyperlink"/>
            <w:noProof/>
          </w:rPr>
          <w:fldChar w:fldCharType="begin"/>
        </w:r>
        <w:r w:rsidRPr="00B54331">
          <w:rPr>
            <w:rStyle w:val="Hyperlink"/>
            <w:noProof/>
          </w:rPr>
          <w:instrText xml:space="preserve"> </w:instrText>
        </w:r>
        <w:r>
          <w:rPr>
            <w:noProof/>
          </w:rPr>
          <w:instrText>HYPERLINK \l "_Toc165465457"</w:instrText>
        </w:r>
        <w:r w:rsidRPr="00B54331">
          <w:rPr>
            <w:rStyle w:val="Hyperlink"/>
            <w:noProof/>
          </w:rPr>
          <w:instrText xml:space="preserve"> </w:instrText>
        </w:r>
        <w:r w:rsidRPr="00B54331">
          <w:rPr>
            <w:rStyle w:val="Hyperlink"/>
            <w:noProof/>
          </w:rPr>
        </w:r>
        <w:r w:rsidRPr="00B54331">
          <w:rPr>
            <w:rStyle w:val="Hyperlink"/>
            <w:noProof/>
          </w:rPr>
          <w:fldChar w:fldCharType="separate"/>
        </w:r>
        <w:r w:rsidRPr="00B54331">
          <w:rPr>
            <w:rStyle w:val="Hyperlink"/>
            <w:noProof/>
          </w:rPr>
          <w:t>1.11</w:t>
        </w:r>
        <w:r>
          <w:rPr>
            <w:noProof/>
            <w:kern w:val="2"/>
            <w:sz w:val="24"/>
            <w:szCs w:val="24"/>
            <w:lang w:val="en-CA" w:eastAsia="en-CA"/>
            <w14:ligatures w14:val="standardContextual"/>
          </w:rPr>
          <w:tab/>
        </w:r>
        <w:r w:rsidRPr="00B54331">
          <w:rPr>
            <w:rStyle w:val="Hyperlink"/>
            <w:noProof/>
          </w:rPr>
          <w:t>Extrants</w:t>
        </w:r>
        <w:r>
          <w:rPr>
            <w:noProof/>
            <w:webHidden/>
          </w:rPr>
          <w:tab/>
        </w:r>
        <w:r>
          <w:rPr>
            <w:noProof/>
            <w:webHidden/>
          </w:rPr>
          <w:fldChar w:fldCharType="begin"/>
        </w:r>
        <w:r>
          <w:rPr>
            <w:noProof/>
            <w:webHidden/>
          </w:rPr>
          <w:instrText xml:space="preserve"> PAGEREF _Toc165465457 \h </w:instrText>
        </w:r>
      </w:ins>
      <w:r>
        <w:rPr>
          <w:noProof/>
          <w:webHidden/>
        </w:rPr>
      </w:r>
      <w:r>
        <w:rPr>
          <w:noProof/>
          <w:webHidden/>
        </w:rPr>
        <w:fldChar w:fldCharType="separate"/>
      </w:r>
      <w:ins w:id="110" w:author="Suraj Patel" w:date="2024-05-01T14:16:00Z">
        <w:r>
          <w:rPr>
            <w:noProof/>
            <w:webHidden/>
          </w:rPr>
          <w:t>16</w:t>
        </w:r>
        <w:r>
          <w:rPr>
            <w:noProof/>
            <w:webHidden/>
          </w:rPr>
          <w:fldChar w:fldCharType="end"/>
        </w:r>
        <w:r w:rsidRPr="00B54331">
          <w:rPr>
            <w:rStyle w:val="Hyperlink"/>
            <w:noProof/>
          </w:rPr>
          <w:fldChar w:fldCharType="end"/>
        </w:r>
      </w:ins>
    </w:p>
    <w:p w14:paraId="37929BA5" w14:textId="33E72899" w:rsidR="00A01279" w:rsidRDefault="00A01279">
      <w:pPr>
        <w:pStyle w:val="TOC2"/>
        <w:tabs>
          <w:tab w:val="left" w:pos="960"/>
          <w:tab w:val="right" w:leader="dot" w:pos="8636"/>
        </w:tabs>
        <w:rPr>
          <w:ins w:id="111" w:author="Suraj Patel" w:date="2024-05-01T14:16:00Z"/>
          <w:noProof/>
          <w:kern w:val="2"/>
          <w:sz w:val="24"/>
          <w:szCs w:val="24"/>
          <w:lang w:val="en-CA" w:eastAsia="en-CA"/>
          <w14:ligatures w14:val="standardContextual"/>
        </w:rPr>
      </w:pPr>
      <w:ins w:id="112" w:author="Suraj Patel" w:date="2024-05-01T14:16:00Z">
        <w:r w:rsidRPr="00B54331">
          <w:rPr>
            <w:rStyle w:val="Hyperlink"/>
            <w:noProof/>
          </w:rPr>
          <w:fldChar w:fldCharType="begin"/>
        </w:r>
        <w:r w:rsidRPr="00B54331">
          <w:rPr>
            <w:rStyle w:val="Hyperlink"/>
            <w:noProof/>
          </w:rPr>
          <w:instrText xml:space="preserve"> </w:instrText>
        </w:r>
        <w:r>
          <w:rPr>
            <w:noProof/>
          </w:rPr>
          <w:instrText>HYPERLINK \l "_Toc165465458"</w:instrText>
        </w:r>
        <w:r w:rsidRPr="00B54331">
          <w:rPr>
            <w:rStyle w:val="Hyperlink"/>
            <w:noProof/>
          </w:rPr>
          <w:instrText xml:space="preserve"> </w:instrText>
        </w:r>
        <w:r w:rsidRPr="00B54331">
          <w:rPr>
            <w:rStyle w:val="Hyperlink"/>
            <w:noProof/>
          </w:rPr>
        </w:r>
        <w:r w:rsidRPr="00B54331">
          <w:rPr>
            <w:rStyle w:val="Hyperlink"/>
            <w:noProof/>
          </w:rPr>
          <w:fldChar w:fldCharType="separate"/>
        </w:r>
        <w:r w:rsidRPr="00B54331">
          <w:rPr>
            <w:rStyle w:val="Hyperlink"/>
            <w:noProof/>
          </w:rPr>
          <w:t>1.12</w:t>
        </w:r>
        <w:r>
          <w:rPr>
            <w:noProof/>
            <w:kern w:val="2"/>
            <w:sz w:val="24"/>
            <w:szCs w:val="24"/>
            <w:lang w:val="en-CA" w:eastAsia="en-CA"/>
            <w14:ligatures w14:val="standardContextual"/>
          </w:rPr>
          <w:tab/>
        </w:r>
        <w:r w:rsidRPr="00B54331">
          <w:rPr>
            <w:rStyle w:val="Hyperlink"/>
            <w:noProof/>
          </w:rPr>
          <w:t>etatsCE [1 x nbPasDeTemps struct]</w:t>
        </w:r>
        <w:r>
          <w:rPr>
            <w:noProof/>
            <w:webHidden/>
          </w:rPr>
          <w:tab/>
        </w:r>
        <w:r>
          <w:rPr>
            <w:noProof/>
            <w:webHidden/>
          </w:rPr>
          <w:fldChar w:fldCharType="begin"/>
        </w:r>
        <w:r>
          <w:rPr>
            <w:noProof/>
            <w:webHidden/>
          </w:rPr>
          <w:instrText xml:space="preserve"> PAGEREF _Toc165465458 \h </w:instrText>
        </w:r>
      </w:ins>
      <w:r>
        <w:rPr>
          <w:noProof/>
          <w:webHidden/>
        </w:rPr>
      </w:r>
      <w:r>
        <w:rPr>
          <w:noProof/>
          <w:webHidden/>
        </w:rPr>
        <w:fldChar w:fldCharType="separate"/>
      </w:r>
      <w:ins w:id="113" w:author="Suraj Patel" w:date="2024-05-01T14:16:00Z">
        <w:r>
          <w:rPr>
            <w:noProof/>
            <w:webHidden/>
          </w:rPr>
          <w:t>16</w:t>
        </w:r>
        <w:r>
          <w:rPr>
            <w:noProof/>
            <w:webHidden/>
          </w:rPr>
          <w:fldChar w:fldCharType="end"/>
        </w:r>
        <w:r w:rsidRPr="00B54331">
          <w:rPr>
            <w:rStyle w:val="Hyperlink"/>
            <w:noProof/>
          </w:rPr>
          <w:fldChar w:fldCharType="end"/>
        </w:r>
      </w:ins>
    </w:p>
    <w:p w14:paraId="0E69D7D8" w14:textId="21CCB3E5" w:rsidR="00A01279" w:rsidRDefault="00A01279">
      <w:pPr>
        <w:pStyle w:val="TOC2"/>
        <w:tabs>
          <w:tab w:val="left" w:pos="960"/>
          <w:tab w:val="right" w:leader="dot" w:pos="8636"/>
        </w:tabs>
        <w:rPr>
          <w:ins w:id="114" w:author="Suraj Patel" w:date="2024-05-01T14:16:00Z"/>
          <w:noProof/>
          <w:kern w:val="2"/>
          <w:sz w:val="24"/>
          <w:szCs w:val="24"/>
          <w:lang w:val="en-CA" w:eastAsia="en-CA"/>
          <w14:ligatures w14:val="standardContextual"/>
        </w:rPr>
      </w:pPr>
      <w:ins w:id="115" w:author="Suraj Patel" w:date="2024-05-01T14:16:00Z">
        <w:r w:rsidRPr="00B54331">
          <w:rPr>
            <w:rStyle w:val="Hyperlink"/>
            <w:noProof/>
          </w:rPr>
          <w:fldChar w:fldCharType="begin"/>
        </w:r>
        <w:r w:rsidRPr="00B54331">
          <w:rPr>
            <w:rStyle w:val="Hyperlink"/>
            <w:noProof/>
          </w:rPr>
          <w:instrText xml:space="preserve"> </w:instrText>
        </w:r>
        <w:r>
          <w:rPr>
            <w:noProof/>
          </w:rPr>
          <w:instrText>HYPERLINK \l "_Toc165465459"</w:instrText>
        </w:r>
        <w:r w:rsidRPr="00B54331">
          <w:rPr>
            <w:rStyle w:val="Hyperlink"/>
            <w:noProof/>
          </w:rPr>
          <w:instrText xml:space="preserve"> </w:instrText>
        </w:r>
        <w:r w:rsidRPr="00B54331">
          <w:rPr>
            <w:rStyle w:val="Hyperlink"/>
            <w:noProof/>
          </w:rPr>
        </w:r>
        <w:r w:rsidRPr="00B54331">
          <w:rPr>
            <w:rStyle w:val="Hyperlink"/>
            <w:noProof/>
          </w:rPr>
          <w:fldChar w:fldCharType="separate"/>
        </w:r>
        <w:r w:rsidRPr="00B54331">
          <w:rPr>
            <w:rStyle w:val="Hyperlink"/>
            <w:noProof/>
          </w:rPr>
          <w:t>1.13</w:t>
        </w:r>
        <w:r>
          <w:rPr>
            <w:noProof/>
            <w:kern w:val="2"/>
            <w:sz w:val="24"/>
            <w:szCs w:val="24"/>
            <w:lang w:val="en-CA" w:eastAsia="en-CA"/>
            <w14:ligatures w14:val="standardContextual"/>
          </w:rPr>
          <w:tab/>
        </w:r>
        <w:r w:rsidRPr="00B54331">
          <w:rPr>
            <w:rStyle w:val="Hyperlink"/>
            <w:noProof/>
          </w:rPr>
          <w:t>etatsCP [1 x nbPasDeTemps struct]</w:t>
        </w:r>
        <w:r>
          <w:rPr>
            <w:noProof/>
            <w:webHidden/>
          </w:rPr>
          <w:tab/>
        </w:r>
        <w:r>
          <w:rPr>
            <w:noProof/>
            <w:webHidden/>
          </w:rPr>
          <w:fldChar w:fldCharType="begin"/>
        </w:r>
        <w:r>
          <w:rPr>
            <w:noProof/>
            <w:webHidden/>
          </w:rPr>
          <w:instrText xml:space="preserve"> PAGEREF _Toc165465459 \h </w:instrText>
        </w:r>
      </w:ins>
      <w:r>
        <w:rPr>
          <w:noProof/>
          <w:webHidden/>
        </w:rPr>
      </w:r>
      <w:r>
        <w:rPr>
          <w:noProof/>
          <w:webHidden/>
        </w:rPr>
        <w:fldChar w:fldCharType="separate"/>
      </w:r>
      <w:ins w:id="116" w:author="Suraj Patel" w:date="2024-05-01T14:16:00Z">
        <w:r>
          <w:rPr>
            <w:noProof/>
            <w:webHidden/>
          </w:rPr>
          <w:t>17</w:t>
        </w:r>
        <w:r>
          <w:rPr>
            <w:noProof/>
            <w:webHidden/>
          </w:rPr>
          <w:fldChar w:fldCharType="end"/>
        </w:r>
        <w:r w:rsidRPr="00B54331">
          <w:rPr>
            <w:rStyle w:val="Hyperlink"/>
            <w:noProof/>
          </w:rPr>
          <w:fldChar w:fldCharType="end"/>
        </w:r>
      </w:ins>
    </w:p>
    <w:p w14:paraId="0D8A3737" w14:textId="46D14443" w:rsidR="00A01279" w:rsidRDefault="00A01279">
      <w:pPr>
        <w:pStyle w:val="TOC2"/>
        <w:tabs>
          <w:tab w:val="left" w:pos="960"/>
          <w:tab w:val="right" w:leader="dot" w:pos="8636"/>
        </w:tabs>
        <w:rPr>
          <w:ins w:id="117" w:author="Suraj Patel" w:date="2024-05-01T14:16:00Z"/>
          <w:noProof/>
          <w:kern w:val="2"/>
          <w:sz w:val="24"/>
          <w:szCs w:val="24"/>
          <w:lang w:val="en-CA" w:eastAsia="en-CA"/>
          <w14:ligatures w14:val="standardContextual"/>
        </w:rPr>
      </w:pPr>
      <w:ins w:id="118" w:author="Suraj Patel" w:date="2024-05-01T14:16:00Z">
        <w:r w:rsidRPr="00B54331">
          <w:rPr>
            <w:rStyle w:val="Hyperlink"/>
            <w:noProof/>
          </w:rPr>
          <w:fldChar w:fldCharType="begin"/>
        </w:r>
        <w:r w:rsidRPr="00B54331">
          <w:rPr>
            <w:rStyle w:val="Hyperlink"/>
            <w:noProof/>
          </w:rPr>
          <w:instrText xml:space="preserve"> </w:instrText>
        </w:r>
        <w:r>
          <w:rPr>
            <w:noProof/>
          </w:rPr>
          <w:instrText>HYPERLINK \l "_Toc165465460"</w:instrText>
        </w:r>
        <w:r w:rsidRPr="00B54331">
          <w:rPr>
            <w:rStyle w:val="Hyperlink"/>
            <w:noProof/>
          </w:rPr>
          <w:instrText xml:space="preserve"> </w:instrText>
        </w:r>
        <w:r w:rsidRPr="00B54331">
          <w:rPr>
            <w:rStyle w:val="Hyperlink"/>
            <w:noProof/>
          </w:rPr>
        </w:r>
        <w:r w:rsidRPr="00B54331">
          <w:rPr>
            <w:rStyle w:val="Hyperlink"/>
            <w:noProof/>
          </w:rPr>
          <w:fldChar w:fldCharType="separate"/>
        </w:r>
        <w:r w:rsidRPr="00B54331">
          <w:rPr>
            <w:rStyle w:val="Hyperlink"/>
            <w:noProof/>
          </w:rPr>
          <w:t>1.14</w:t>
        </w:r>
        <w:r>
          <w:rPr>
            <w:noProof/>
            <w:kern w:val="2"/>
            <w:sz w:val="24"/>
            <w:szCs w:val="24"/>
            <w:lang w:val="en-CA" w:eastAsia="en-CA"/>
            <w14:ligatures w14:val="standardContextual"/>
          </w:rPr>
          <w:tab/>
        </w:r>
        <w:r w:rsidRPr="00B54331">
          <w:rPr>
            <w:rStyle w:val="Hyperlink"/>
            <w:noProof/>
          </w:rPr>
          <w:t>etatsFonte [1 x nbPasDeTemps struct]</w:t>
        </w:r>
        <w:r>
          <w:rPr>
            <w:noProof/>
            <w:webHidden/>
          </w:rPr>
          <w:tab/>
        </w:r>
        <w:r>
          <w:rPr>
            <w:noProof/>
            <w:webHidden/>
          </w:rPr>
          <w:fldChar w:fldCharType="begin"/>
        </w:r>
        <w:r>
          <w:rPr>
            <w:noProof/>
            <w:webHidden/>
          </w:rPr>
          <w:instrText xml:space="preserve"> PAGEREF _Toc165465460 \h </w:instrText>
        </w:r>
      </w:ins>
      <w:r>
        <w:rPr>
          <w:noProof/>
          <w:webHidden/>
        </w:rPr>
      </w:r>
      <w:r>
        <w:rPr>
          <w:noProof/>
          <w:webHidden/>
        </w:rPr>
        <w:fldChar w:fldCharType="separate"/>
      </w:r>
      <w:ins w:id="119" w:author="Suraj Patel" w:date="2024-05-01T14:16:00Z">
        <w:r>
          <w:rPr>
            <w:noProof/>
            <w:webHidden/>
          </w:rPr>
          <w:t>17</w:t>
        </w:r>
        <w:r>
          <w:rPr>
            <w:noProof/>
            <w:webHidden/>
          </w:rPr>
          <w:fldChar w:fldCharType="end"/>
        </w:r>
        <w:r w:rsidRPr="00B54331">
          <w:rPr>
            <w:rStyle w:val="Hyperlink"/>
            <w:noProof/>
          </w:rPr>
          <w:fldChar w:fldCharType="end"/>
        </w:r>
      </w:ins>
    </w:p>
    <w:p w14:paraId="0A74DFDF" w14:textId="072A6D92" w:rsidR="00A01279" w:rsidRDefault="00A01279">
      <w:pPr>
        <w:pStyle w:val="TOC2"/>
        <w:tabs>
          <w:tab w:val="left" w:pos="960"/>
          <w:tab w:val="right" w:leader="dot" w:pos="8636"/>
        </w:tabs>
        <w:rPr>
          <w:ins w:id="120" w:author="Suraj Patel" w:date="2024-05-01T14:16:00Z"/>
          <w:noProof/>
          <w:kern w:val="2"/>
          <w:sz w:val="24"/>
          <w:szCs w:val="24"/>
          <w:lang w:val="en-CA" w:eastAsia="en-CA"/>
          <w14:ligatures w14:val="standardContextual"/>
        </w:rPr>
      </w:pPr>
      <w:ins w:id="121" w:author="Suraj Patel" w:date="2024-05-01T14:16:00Z">
        <w:r w:rsidRPr="00B54331">
          <w:rPr>
            <w:rStyle w:val="Hyperlink"/>
            <w:noProof/>
          </w:rPr>
          <w:fldChar w:fldCharType="begin"/>
        </w:r>
        <w:r w:rsidRPr="00B54331">
          <w:rPr>
            <w:rStyle w:val="Hyperlink"/>
            <w:noProof/>
          </w:rPr>
          <w:instrText xml:space="preserve"> </w:instrText>
        </w:r>
        <w:r>
          <w:rPr>
            <w:noProof/>
          </w:rPr>
          <w:instrText>HYPERLINK \l "_Toc165465461"</w:instrText>
        </w:r>
        <w:r w:rsidRPr="00B54331">
          <w:rPr>
            <w:rStyle w:val="Hyperlink"/>
            <w:noProof/>
          </w:rPr>
          <w:instrText xml:space="preserve"> </w:instrText>
        </w:r>
        <w:r w:rsidRPr="00B54331">
          <w:rPr>
            <w:rStyle w:val="Hyperlink"/>
            <w:noProof/>
          </w:rPr>
        </w:r>
        <w:r w:rsidRPr="00B54331">
          <w:rPr>
            <w:rStyle w:val="Hyperlink"/>
            <w:noProof/>
          </w:rPr>
          <w:fldChar w:fldCharType="separate"/>
        </w:r>
        <w:r w:rsidRPr="00B54331">
          <w:rPr>
            <w:rStyle w:val="Hyperlink"/>
            <w:noProof/>
          </w:rPr>
          <w:t>1.15</w:t>
        </w:r>
        <w:r>
          <w:rPr>
            <w:noProof/>
            <w:kern w:val="2"/>
            <w:sz w:val="24"/>
            <w:szCs w:val="24"/>
            <w:lang w:val="en-CA" w:eastAsia="en-CA"/>
            <w14:ligatures w14:val="standardContextual"/>
          </w:rPr>
          <w:tab/>
        </w:r>
        <w:r w:rsidRPr="00B54331">
          <w:rPr>
            <w:rStyle w:val="Hyperlink"/>
            <w:noProof/>
          </w:rPr>
          <w:t>etatsEvapo [1 x nbPasDeTemps struct]</w:t>
        </w:r>
        <w:r>
          <w:rPr>
            <w:noProof/>
            <w:webHidden/>
          </w:rPr>
          <w:tab/>
        </w:r>
        <w:r>
          <w:rPr>
            <w:noProof/>
            <w:webHidden/>
          </w:rPr>
          <w:fldChar w:fldCharType="begin"/>
        </w:r>
        <w:r>
          <w:rPr>
            <w:noProof/>
            <w:webHidden/>
          </w:rPr>
          <w:instrText xml:space="preserve"> PAGEREF _Toc165465461 \h </w:instrText>
        </w:r>
      </w:ins>
      <w:r>
        <w:rPr>
          <w:noProof/>
          <w:webHidden/>
        </w:rPr>
      </w:r>
      <w:r>
        <w:rPr>
          <w:noProof/>
          <w:webHidden/>
        </w:rPr>
        <w:fldChar w:fldCharType="separate"/>
      </w:r>
      <w:ins w:id="122" w:author="Suraj Patel" w:date="2024-05-01T14:16:00Z">
        <w:r>
          <w:rPr>
            <w:noProof/>
            <w:webHidden/>
          </w:rPr>
          <w:t>17</w:t>
        </w:r>
        <w:r>
          <w:rPr>
            <w:noProof/>
            <w:webHidden/>
          </w:rPr>
          <w:fldChar w:fldCharType="end"/>
        </w:r>
        <w:r w:rsidRPr="00B54331">
          <w:rPr>
            <w:rStyle w:val="Hyperlink"/>
            <w:noProof/>
          </w:rPr>
          <w:fldChar w:fldCharType="end"/>
        </w:r>
      </w:ins>
    </w:p>
    <w:p w14:paraId="40BD2BE7" w14:textId="4622915A" w:rsidR="00A01279" w:rsidRDefault="00A01279">
      <w:pPr>
        <w:pStyle w:val="TOC2"/>
        <w:tabs>
          <w:tab w:val="left" w:pos="960"/>
          <w:tab w:val="right" w:leader="dot" w:pos="8636"/>
        </w:tabs>
        <w:rPr>
          <w:ins w:id="123" w:author="Suraj Patel" w:date="2024-05-01T14:16:00Z"/>
          <w:noProof/>
          <w:kern w:val="2"/>
          <w:sz w:val="24"/>
          <w:szCs w:val="24"/>
          <w:lang w:val="en-CA" w:eastAsia="en-CA"/>
          <w14:ligatures w14:val="standardContextual"/>
        </w:rPr>
      </w:pPr>
      <w:ins w:id="124" w:author="Suraj Patel" w:date="2024-05-01T14:16:00Z">
        <w:r w:rsidRPr="00B54331">
          <w:rPr>
            <w:rStyle w:val="Hyperlink"/>
            <w:noProof/>
          </w:rPr>
          <w:fldChar w:fldCharType="begin"/>
        </w:r>
        <w:r w:rsidRPr="00B54331">
          <w:rPr>
            <w:rStyle w:val="Hyperlink"/>
            <w:noProof/>
          </w:rPr>
          <w:instrText xml:space="preserve"> </w:instrText>
        </w:r>
        <w:r>
          <w:rPr>
            <w:noProof/>
          </w:rPr>
          <w:instrText>HYPERLINK \l "_Toc165465462"</w:instrText>
        </w:r>
        <w:r w:rsidRPr="00B54331">
          <w:rPr>
            <w:rStyle w:val="Hyperlink"/>
            <w:noProof/>
          </w:rPr>
          <w:instrText xml:space="preserve"> </w:instrText>
        </w:r>
        <w:r w:rsidRPr="00B54331">
          <w:rPr>
            <w:rStyle w:val="Hyperlink"/>
            <w:noProof/>
          </w:rPr>
        </w:r>
        <w:r w:rsidRPr="00B54331">
          <w:rPr>
            <w:rStyle w:val="Hyperlink"/>
            <w:noProof/>
          </w:rPr>
          <w:fldChar w:fldCharType="separate"/>
        </w:r>
        <w:r w:rsidRPr="00B54331">
          <w:rPr>
            <w:rStyle w:val="Hyperlink"/>
            <w:noProof/>
          </w:rPr>
          <w:t>1.16</w:t>
        </w:r>
        <w:r>
          <w:rPr>
            <w:noProof/>
            <w:kern w:val="2"/>
            <w:sz w:val="24"/>
            <w:szCs w:val="24"/>
            <w:lang w:val="en-CA" w:eastAsia="en-CA"/>
            <w14:ligatures w14:val="standardContextual"/>
          </w:rPr>
          <w:tab/>
        </w:r>
        <w:r w:rsidRPr="00B54331">
          <w:rPr>
            <w:rStyle w:val="Hyperlink"/>
            <w:noProof/>
          </w:rPr>
          <w:t>etatsBarrage [1 x nbPasDeTemps struct]</w:t>
        </w:r>
        <w:r>
          <w:rPr>
            <w:noProof/>
            <w:webHidden/>
          </w:rPr>
          <w:tab/>
        </w:r>
        <w:r>
          <w:rPr>
            <w:noProof/>
            <w:webHidden/>
          </w:rPr>
          <w:fldChar w:fldCharType="begin"/>
        </w:r>
        <w:r>
          <w:rPr>
            <w:noProof/>
            <w:webHidden/>
          </w:rPr>
          <w:instrText xml:space="preserve"> PAGEREF _Toc165465462 \h </w:instrText>
        </w:r>
      </w:ins>
      <w:r>
        <w:rPr>
          <w:noProof/>
          <w:webHidden/>
        </w:rPr>
      </w:r>
      <w:r>
        <w:rPr>
          <w:noProof/>
          <w:webHidden/>
        </w:rPr>
        <w:fldChar w:fldCharType="separate"/>
      </w:r>
      <w:ins w:id="125" w:author="Suraj Patel" w:date="2024-05-01T14:16:00Z">
        <w:r>
          <w:rPr>
            <w:noProof/>
            <w:webHidden/>
          </w:rPr>
          <w:t>17</w:t>
        </w:r>
        <w:r>
          <w:rPr>
            <w:noProof/>
            <w:webHidden/>
          </w:rPr>
          <w:fldChar w:fldCharType="end"/>
        </w:r>
        <w:r w:rsidRPr="00B54331">
          <w:rPr>
            <w:rStyle w:val="Hyperlink"/>
            <w:noProof/>
          </w:rPr>
          <w:fldChar w:fldCharType="end"/>
        </w:r>
      </w:ins>
    </w:p>
    <w:p w14:paraId="344A181B" w14:textId="3B390B0A" w:rsidR="00A01279" w:rsidRDefault="00A01279">
      <w:pPr>
        <w:pStyle w:val="TOC2"/>
        <w:tabs>
          <w:tab w:val="left" w:pos="960"/>
          <w:tab w:val="right" w:leader="dot" w:pos="8636"/>
        </w:tabs>
        <w:rPr>
          <w:ins w:id="126" w:author="Suraj Patel" w:date="2024-05-01T14:16:00Z"/>
          <w:noProof/>
          <w:kern w:val="2"/>
          <w:sz w:val="24"/>
          <w:szCs w:val="24"/>
          <w:lang w:val="en-CA" w:eastAsia="en-CA"/>
          <w14:ligatures w14:val="standardContextual"/>
        </w:rPr>
      </w:pPr>
      <w:ins w:id="127" w:author="Suraj Patel" w:date="2024-05-01T14:16:00Z">
        <w:r w:rsidRPr="00B54331">
          <w:rPr>
            <w:rStyle w:val="Hyperlink"/>
            <w:noProof/>
          </w:rPr>
          <w:fldChar w:fldCharType="begin"/>
        </w:r>
        <w:r w:rsidRPr="00B54331">
          <w:rPr>
            <w:rStyle w:val="Hyperlink"/>
            <w:noProof/>
          </w:rPr>
          <w:instrText xml:space="preserve"> </w:instrText>
        </w:r>
        <w:r>
          <w:rPr>
            <w:noProof/>
          </w:rPr>
          <w:instrText>HYPERLINK \l "_Toc165465463"</w:instrText>
        </w:r>
        <w:r w:rsidRPr="00B54331">
          <w:rPr>
            <w:rStyle w:val="Hyperlink"/>
            <w:noProof/>
          </w:rPr>
          <w:instrText xml:space="preserve"> </w:instrText>
        </w:r>
        <w:r w:rsidRPr="00B54331">
          <w:rPr>
            <w:rStyle w:val="Hyperlink"/>
            <w:noProof/>
          </w:rPr>
        </w:r>
        <w:r w:rsidRPr="00B54331">
          <w:rPr>
            <w:rStyle w:val="Hyperlink"/>
            <w:noProof/>
          </w:rPr>
          <w:fldChar w:fldCharType="separate"/>
        </w:r>
        <w:r w:rsidRPr="00B54331">
          <w:rPr>
            <w:rStyle w:val="Hyperlink"/>
            <w:noProof/>
          </w:rPr>
          <w:t>1.17</w:t>
        </w:r>
        <w:r>
          <w:rPr>
            <w:noProof/>
            <w:kern w:val="2"/>
            <w:sz w:val="24"/>
            <w:szCs w:val="24"/>
            <w:lang w:val="en-CA" w:eastAsia="en-CA"/>
            <w14:ligatures w14:val="standardContextual"/>
          </w:rPr>
          <w:tab/>
        </w:r>
        <w:r w:rsidRPr="00B54331">
          <w:rPr>
            <w:rStyle w:val="Hyperlink"/>
            <w:noProof/>
          </w:rPr>
          <w:t>pasDeTemps</w:t>
        </w:r>
        <w:r>
          <w:rPr>
            <w:noProof/>
            <w:webHidden/>
          </w:rPr>
          <w:tab/>
        </w:r>
        <w:r>
          <w:rPr>
            <w:noProof/>
            <w:webHidden/>
          </w:rPr>
          <w:fldChar w:fldCharType="begin"/>
        </w:r>
        <w:r>
          <w:rPr>
            <w:noProof/>
            <w:webHidden/>
          </w:rPr>
          <w:instrText xml:space="preserve"> PAGEREF _Toc165465463 \h </w:instrText>
        </w:r>
      </w:ins>
      <w:r>
        <w:rPr>
          <w:noProof/>
          <w:webHidden/>
        </w:rPr>
      </w:r>
      <w:r>
        <w:rPr>
          <w:noProof/>
          <w:webHidden/>
        </w:rPr>
        <w:fldChar w:fldCharType="separate"/>
      </w:r>
      <w:ins w:id="128" w:author="Suraj Patel" w:date="2024-05-01T14:16:00Z">
        <w:r>
          <w:rPr>
            <w:noProof/>
            <w:webHidden/>
          </w:rPr>
          <w:t>17</w:t>
        </w:r>
        <w:r>
          <w:rPr>
            <w:noProof/>
            <w:webHidden/>
          </w:rPr>
          <w:fldChar w:fldCharType="end"/>
        </w:r>
        <w:r w:rsidRPr="00B54331">
          <w:rPr>
            <w:rStyle w:val="Hyperlink"/>
            <w:noProof/>
          </w:rPr>
          <w:fldChar w:fldCharType="end"/>
        </w:r>
      </w:ins>
    </w:p>
    <w:p w14:paraId="198B9FD3" w14:textId="7CF350CA" w:rsidR="00A01279" w:rsidRDefault="00A01279">
      <w:pPr>
        <w:pStyle w:val="TOC2"/>
        <w:tabs>
          <w:tab w:val="left" w:pos="960"/>
          <w:tab w:val="right" w:leader="dot" w:pos="8636"/>
        </w:tabs>
        <w:rPr>
          <w:ins w:id="129" w:author="Suraj Patel" w:date="2024-05-01T14:16:00Z"/>
          <w:noProof/>
          <w:kern w:val="2"/>
          <w:sz w:val="24"/>
          <w:szCs w:val="24"/>
          <w:lang w:val="en-CA" w:eastAsia="en-CA"/>
          <w14:ligatures w14:val="standardContextual"/>
        </w:rPr>
      </w:pPr>
      <w:ins w:id="130" w:author="Suraj Patel" w:date="2024-05-01T14:16:00Z">
        <w:r w:rsidRPr="00B54331">
          <w:rPr>
            <w:rStyle w:val="Hyperlink"/>
            <w:noProof/>
          </w:rPr>
          <w:fldChar w:fldCharType="begin"/>
        </w:r>
        <w:r w:rsidRPr="00B54331">
          <w:rPr>
            <w:rStyle w:val="Hyperlink"/>
            <w:noProof/>
          </w:rPr>
          <w:instrText xml:space="preserve"> </w:instrText>
        </w:r>
        <w:r>
          <w:rPr>
            <w:noProof/>
          </w:rPr>
          <w:instrText>HYPERLINK \l "_Toc165465464"</w:instrText>
        </w:r>
        <w:r w:rsidRPr="00B54331">
          <w:rPr>
            <w:rStyle w:val="Hyperlink"/>
            <w:noProof/>
          </w:rPr>
          <w:instrText xml:space="preserve"> </w:instrText>
        </w:r>
        <w:r w:rsidRPr="00B54331">
          <w:rPr>
            <w:rStyle w:val="Hyperlink"/>
            <w:noProof/>
          </w:rPr>
        </w:r>
        <w:r w:rsidRPr="00B54331">
          <w:rPr>
            <w:rStyle w:val="Hyperlink"/>
            <w:noProof/>
          </w:rPr>
          <w:fldChar w:fldCharType="separate"/>
        </w:r>
        <w:r w:rsidRPr="00B54331">
          <w:rPr>
            <w:rStyle w:val="Hyperlink"/>
            <w:noProof/>
          </w:rPr>
          <w:t>1.18</w:t>
        </w:r>
        <w:r>
          <w:rPr>
            <w:noProof/>
            <w:kern w:val="2"/>
            <w:sz w:val="24"/>
            <w:szCs w:val="24"/>
            <w:lang w:val="en-CA" w:eastAsia="en-CA"/>
            <w14:ligatures w14:val="standardContextual"/>
          </w:rPr>
          <w:tab/>
        </w:r>
        <w:r w:rsidRPr="00B54331">
          <w:rPr>
            <w:rStyle w:val="Hyperlink"/>
            <w:noProof/>
          </w:rPr>
          <w:t>etatsQualiteCP [1 x nbPasDeTemps struct]</w:t>
        </w:r>
        <w:r>
          <w:rPr>
            <w:noProof/>
            <w:webHidden/>
          </w:rPr>
          <w:tab/>
        </w:r>
        <w:r>
          <w:rPr>
            <w:noProof/>
            <w:webHidden/>
          </w:rPr>
          <w:fldChar w:fldCharType="begin"/>
        </w:r>
        <w:r>
          <w:rPr>
            <w:noProof/>
            <w:webHidden/>
          </w:rPr>
          <w:instrText xml:space="preserve"> PAGEREF _Toc165465464 \h </w:instrText>
        </w:r>
      </w:ins>
      <w:r>
        <w:rPr>
          <w:noProof/>
          <w:webHidden/>
        </w:rPr>
      </w:r>
      <w:r>
        <w:rPr>
          <w:noProof/>
          <w:webHidden/>
        </w:rPr>
        <w:fldChar w:fldCharType="separate"/>
      </w:r>
      <w:ins w:id="131" w:author="Suraj Patel" w:date="2024-05-01T14:16:00Z">
        <w:r>
          <w:rPr>
            <w:noProof/>
            <w:webHidden/>
          </w:rPr>
          <w:t>17</w:t>
        </w:r>
        <w:r>
          <w:rPr>
            <w:noProof/>
            <w:webHidden/>
          </w:rPr>
          <w:fldChar w:fldCharType="end"/>
        </w:r>
        <w:r w:rsidRPr="00B54331">
          <w:rPr>
            <w:rStyle w:val="Hyperlink"/>
            <w:noProof/>
          </w:rPr>
          <w:fldChar w:fldCharType="end"/>
        </w:r>
      </w:ins>
    </w:p>
    <w:p w14:paraId="1C7F173B" w14:textId="4E70A811" w:rsidR="00A01279" w:rsidRDefault="00A01279">
      <w:pPr>
        <w:pStyle w:val="TOC2"/>
        <w:tabs>
          <w:tab w:val="left" w:pos="960"/>
          <w:tab w:val="right" w:leader="dot" w:pos="8636"/>
        </w:tabs>
        <w:rPr>
          <w:ins w:id="132" w:author="Suraj Patel" w:date="2024-05-01T14:16:00Z"/>
          <w:noProof/>
          <w:kern w:val="2"/>
          <w:sz w:val="24"/>
          <w:szCs w:val="24"/>
          <w:lang w:val="en-CA" w:eastAsia="en-CA"/>
          <w14:ligatures w14:val="standardContextual"/>
        </w:rPr>
      </w:pPr>
      <w:ins w:id="133" w:author="Suraj Patel" w:date="2024-05-01T14:16:00Z">
        <w:r w:rsidRPr="00B54331">
          <w:rPr>
            <w:rStyle w:val="Hyperlink"/>
            <w:noProof/>
          </w:rPr>
          <w:fldChar w:fldCharType="begin"/>
        </w:r>
        <w:r w:rsidRPr="00B54331">
          <w:rPr>
            <w:rStyle w:val="Hyperlink"/>
            <w:noProof/>
          </w:rPr>
          <w:instrText xml:space="preserve"> </w:instrText>
        </w:r>
        <w:r>
          <w:rPr>
            <w:noProof/>
          </w:rPr>
          <w:instrText>HYPERLINK \l "_Toc165465465"</w:instrText>
        </w:r>
        <w:r w:rsidRPr="00B54331">
          <w:rPr>
            <w:rStyle w:val="Hyperlink"/>
            <w:noProof/>
          </w:rPr>
          <w:instrText xml:space="preserve"> </w:instrText>
        </w:r>
        <w:r w:rsidRPr="00B54331">
          <w:rPr>
            <w:rStyle w:val="Hyperlink"/>
            <w:noProof/>
          </w:rPr>
        </w:r>
        <w:r w:rsidRPr="00B54331">
          <w:rPr>
            <w:rStyle w:val="Hyperlink"/>
            <w:noProof/>
          </w:rPr>
          <w:fldChar w:fldCharType="separate"/>
        </w:r>
        <w:r w:rsidRPr="00B54331">
          <w:rPr>
            <w:rStyle w:val="Hyperlink"/>
            <w:noProof/>
          </w:rPr>
          <w:t>1.19</w:t>
        </w:r>
        <w:r>
          <w:rPr>
            <w:noProof/>
            <w:kern w:val="2"/>
            <w:sz w:val="24"/>
            <w:szCs w:val="24"/>
            <w:lang w:val="en-CA" w:eastAsia="en-CA"/>
            <w14:ligatures w14:val="standardContextual"/>
          </w:rPr>
          <w:tab/>
        </w:r>
        <w:r w:rsidRPr="00B54331">
          <w:rPr>
            <w:rStyle w:val="Hyperlink"/>
            <w:noProof/>
          </w:rPr>
          <w:t>avantAssimilations</w:t>
        </w:r>
        <w:r>
          <w:rPr>
            <w:noProof/>
            <w:webHidden/>
          </w:rPr>
          <w:tab/>
        </w:r>
        <w:r>
          <w:rPr>
            <w:noProof/>
            <w:webHidden/>
          </w:rPr>
          <w:fldChar w:fldCharType="begin"/>
        </w:r>
        <w:r>
          <w:rPr>
            <w:noProof/>
            <w:webHidden/>
          </w:rPr>
          <w:instrText xml:space="preserve"> PAGEREF _Toc165465465 \h </w:instrText>
        </w:r>
      </w:ins>
      <w:r>
        <w:rPr>
          <w:noProof/>
          <w:webHidden/>
        </w:rPr>
      </w:r>
      <w:r>
        <w:rPr>
          <w:noProof/>
          <w:webHidden/>
        </w:rPr>
        <w:fldChar w:fldCharType="separate"/>
      </w:r>
      <w:ins w:id="134" w:author="Suraj Patel" w:date="2024-05-01T14:16:00Z">
        <w:r>
          <w:rPr>
            <w:noProof/>
            <w:webHidden/>
          </w:rPr>
          <w:t>18</w:t>
        </w:r>
        <w:r>
          <w:rPr>
            <w:noProof/>
            <w:webHidden/>
          </w:rPr>
          <w:fldChar w:fldCharType="end"/>
        </w:r>
        <w:r w:rsidRPr="00B54331">
          <w:rPr>
            <w:rStyle w:val="Hyperlink"/>
            <w:noProof/>
          </w:rPr>
          <w:fldChar w:fldCharType="end"/>
        </w:r>
      </w:ins>
    </w:p>
    <w:p w14:paraId="52AAE10A" w14:textId="4AA299CE" w:rsidR="00A01279" w:rsidRDefault="00A01279">
      <w:pPr>
        <w:pStyle w:val="TOC2"/>
        <w:tabs>
          <w:tab w:val="left" w:pos="960"/>
          <w:tab w:val="right" w:leader="dot" w:pos="8636"/>
        </w:tabs>
        <w:rPr>
          <w:ins w:id="135" w:author="Suraj Patel" w:date="2024-05-01T14:16:00Z"/>
          <w:noProof/>
          <w:kern w:val="2"/>
          <w:sz w:val="24"/>
          <w:szCs w:val="24"/>
          <w:lang w:val="en-CA" w:eastAsia="en-CA"/>
          <w14:ligatures w14:val="standardContextual"/>
        </w:rPr>
      </w:pPr>
      <w:ins w:id="136" w:author="Suraj Patel" w:date="2024-05-01T14:16:00Z">
        <w:r w:rsidRPr="00B54331">
          <w:rPr>
            <w:rStyle w:val="Hyperlink"/>
            <w:noProof/>
          </w:rPr>
          <w:fldChar w:fldCharType="begin"/>
        </w:r>
        <w:r w:rsidRPr="00B54331">
          <w:rPr>
            <w:rStyle w:val="Hyperlink"/>
            <w:noProof/>
          </w:rPr>
          <w:instrText xml:space="preserve"> </w:instrText>
        </w:r>
        <w:r>
          <w:rPr>
            <w:noProof/>
          </w:rPr>
          <w:instrText>HYPERLINK \l "_Toc165465466"</w:instrText>
        </w:r>
        <w:r w:rsidRPr="00B54331">
          <w:rPr>
            <w:rStyle w:val="Hyperlink"/>
            <w:noProof/>
          </w:rPr>
          <w:instrText xml:space="preserve"> </w:instrText>
        </w:r>
        <w:r w:rsidRPr="00B54331">
          <w:rPr>
            <w:rStyle w:val="Hyperlink"/>
            <w:noProof/>
          </w:rPr>
        </w:r>
        <w:r w:rsidRPr="00B54331">
          <w:rPr>
            <w:rStyle w:val="Hyperlink"/>
            <w:noProof/>
          </w:rPr>
          <w:fldChar w:fldCharType="separate"/>
        </w:r>
        <w:r w:rsidRPr="00B54331">
          <w:rPr>
            <w:rStyle w:val="Hyperlink"/>
            <w:noProof/>
          </w:rPr>
          <w:t>1.20</w:t>
        </w:r>
        <w:r>
          <w:rPr>
            <w:noProof/>
            <w:kern w:val="2"/>
            <w:sz w:val="24"/>
            <w:szCs w:val="24"/>
            <w:lang w:val="en-CA" w:eastAsia="en-CA"/>
            <w14:ligatures w14:val="standardContextual"/>
          </w:rPr>
          <w:tab/>
        </w:r>
        <w:r w:rsidRPr="00B54331">
          <w:rPr>
            <w:rStyle w:val="Hyperlink"/>
            <w:noProof/>
          </w:rPr>
          <w:t>avantAssimilationsFonte</w:t>
        </w:r>
        <w:r>
          <w:rPr>
            <w:noProof/>
            <w:webHidden/>
          </w:rPr>
          <w:tab/>
        </w:r>
        <w:r>
          <w:rPr>
            <w:noProof/>
            <w:webHidden/>
          </w:rPr>
          <w:fldChar w:fldCharType="begin"/>
        </w:r>
        <w:r>
          <w:rPr>
            <w:noProof/>
            <w:webHidden/>
          </w:rPr>
          <w:instrText xml:space="preserve"> PAGEREF _Toc165465466 \h </w:instrText>
        </w:r>
      </w:ins>
      <w:r>
        <w:rPr>
          <w:noProof/>
          <w:webHidden/>
        </w:rPr>
      </w:r>
      <w:r>
        <w:rPr>
          <w:noProof/>
          <w:webHidden/>
        </w:rPr>
        <w:fldChar w:fldCharType="separate"/>
      </w:r>
      <w:ins w:id="137" w:author="Suraj Patel" w:date="2024-05-01T14:16:00Z">
        <w:r>
          <w:rPr>
            <w:noProof/>
            <w:webHidden/>
          </w:rPr>
          <w:t>18</w:t>
        </w:r>
        <w:r>
          <w:rPr>
            <w:noProof/>
            <w:webHidden/>
          </w:rPr>
          <w:fldChar w:fldCharType="end"/>
        </w:r>
        <w:r w:rsidRPr="00B54331">
          <w:rPr>
            <w:rStyle w:val="Hyperlink"/>
            <w:noProof/>
          </w:rPr>
          <w:fldChar w:fldCharType="end"/>
        </w:r>
      </w:ins>
    </w:p>
    <w:p w14:paraId="008815BA" w14:textId="04D02C93" w:rsidR="00A01279" w:rsidRDefault="00A01279">
      <w:pPr>
        <w:pStyle w:val="TOC2"/>
        <w:tabs>
          <w:tab w:val="left" w:pos="960"/>
          <w:tab w:val="right" w:leader="dot" w:pos="8636"/>
        </w:tabs>
        <w:rPr>
          <w:ins w:id="138" w:author="Suraj Patel" w:date="2024-05-01T14:16:00Z"/>
          <w:noProof/>
          <w:kern w:val="2"/>
          <w:sz w:val="24"/>
          <w:szCs w:val="24"/>
          <w:lang w:val="en-CA" w:eastAsia="en-CA"/>
          <w14:ligatures w14:val="standardContextual"/>
        </w:rPr>
      </w:pPr>
      <w:ins w:id="139" w:author="Suraj Patel" w:date="2024-05-01T14:16:00Z">
        <w:r w:rsidRPr="00B54331">
          <w:rPr>
            <w:rStyle w:val="Hyperlink"/>
            <w:noProof/>
          </w:rPr>
          <w:fldChar w:fldCharType="begin"/>
        </w:r>
        <w:r w:rsidRPr="00B54331">
          <w:rPr>
            <w:rStyle w:val="Hyperlink"/>
            <w:noProof/>
          </w:rPr>
          <w:instrText xml:space="preserve"> </w:instrText>
        </w:r>
        <w:r>
          <w:rPr>
            <w:noProof/>
          </w:rPr>
          <w:instrText>HYPERLINK \l "_Toc165465467"</w:instrText>
        </w:r>
        <w:r w:rsidRPr="00B54331">
          <w:rPr>
            <w:rStyle w:val="Hyperlink"/>
            <w:noProof/>
          </w:rPr>
          <w:instrText xml:space="preserve"> </w:instrText>
        </w:r>
        <w:r w:rsidRPr="00B54331">
          <w:rPr>
            <w:rStyle w:val="Hyperlink"/>
            <w:noProof/>
          </w:rPr>
        </w:r>
        <w:r w:rsidRPr="00B54331">
          <w:rPr>
            <w:rStyle w:val="Hyperlink"/>
            <w:noProof/>
          </w:rPr>
          <w:fldChar w:fldCharType="separate"/>
        </w:r>
        <w:r w:rsidRPr="00B54331">
          <w:rPr>
            <w:rStyle w:val="Hyperlink"/>
            <w:noProof/>
          </w:rPr>
          <w:t>1.21</w:t>
        </w:r>
        <w:r>
          <w:rPr>
            <w:noProof/>
            <w:kern w:val="2"/>
            <w:sz w:val="24"/>
            <w:szCs w:val="24"/>
            <w:lang w:val="en-CA" w:eastAsia="en-CA"/>
            <w14:ligatures w14:val="standardContextual"/>
          </w:rPr>
          <w:tab/>
        </w:r>
        <w:r w:rsidRPr="00B54331">
          <w:rPr>
            <w:rStyle w:val="Hyperlink"/>
            <w:noProof/>
          </w:rPr>
          <w:t>avantAssimilationsEvapo</w:t>
        </w:r>
        <w:r>
          <w:rPr>
            <w:noProof/>
            <w:webHidden/>
          </w:rPr>
          <w:tab/>
        </w:r>
        <w:r>
          <w:rPr>
            <w:noProof/>
            <w:webHidden/>
          </w:rPr>
          <w:fldChar w:fldCharType="begin"/>
        </w:r>
        <w:r>
          <w:rPr>
            <w:noProof/>
            <w:webHidden/>
          </w:rPr>
          <w:instrText xml:space="preserve"> PAGEREF _Toc165465467 \h </w:instrText>
        </w:r>
      </w:ins>
      <w:r>
        <w:rPr>
          <w:noProof/>
          <w:webHidden/>
        </w:rPr>
      </w:r>
      <w:r>
        <w:rPr>
          <w:noProof/>
          <w:webHidden/>
        </w:rPr>
        <w:fldChar w:fldCharType="separate"/>
      </w:r>
      <w:ins w:id="140" w:author="Suraj Patel" w:date="2024-05-01T14:16:00Z">
        <w:r>
          <w:rPr>
            <w:noProof/>
            <w:webHidden/>
          </w:rPr>
          <w:t>18</w:t>
        </w:r>
        <w:r>
          <w:rPr>
            <w:noProof/>
            <w:webHidden/>
          </w:rPr>
          <w:fldChar w:fldCharType="end"/>
        </w:r>
        <w:r w:rsidRPr="00B54331">
          <w:rPr>
            <w:rStyle w:val="Hyperlink"/>
            <w:noProof/>
          </w:rPr>
          <w:fldChar w:fldCharType="end"/>
        </w:r>
      </w:ins>
    </w:p>
    <w:p w14:paraId="7FB632EB" w14:textId="5A92ECC7" w:rsidR="00A01279" w:rsidRDefault="00A01279">
      <w:pPr>
        <w:pStyle w:val="TOC2"/>
        <w:tabs>
          <w:tab w:val="left" w:pos="960"/>
          <w:tab w:val="right" w:leader="dot" w:pos="8636"/>
        </w:tabs>
        <w:rPr>
          <w:ins w:id="141" w:author="Suraj Patel" w:date="2024-05-01T14:16:00Z"/>
          <w:noProof/>
          <w:kern w:val="2"/>
          <w:sz w:val="24"/>
          <w:szCs w:val="24"/>
          <w:lang w:val="en-CA" w:eastAsia="en-CA"/>
          <w14:ligatures w14:val="standardContextual"/>
        </w:rPr>
      </w:pPr>
      <w:ins w:id="142" w:author="Suraj Patel" w:date="2024-05-01T14:16:00Z">
        <w:r w:rsidRPr="00B54331">
          <w:rPr>
            <w:rStyle w:val="Hyperlink"/>
            <w:noProof/>
          </w:rPr>
          <w:fldChar w:fldCharType="begin"/>
        </w:r>
        <w:r w:rsidRPr="00B54331">
          <w:rPr>
            <w:rStyle w:val="Hyperlink"/>
            <w:noProof/>
          </w:rPr>
          <w:instrText xml:space="preserve"> </w:instrText>
        </w:r>
        <w:r>
          <w:rPr>
            <w:noProof/>
          </w:rPr>
          <w:instrText>HYPERLINK \l "_Toc165465468"</w:instrText>
        </w:r>
        <w:r w:rsidRPr="00B54331">
          <w:rPr>
            <w:rStyle w:val="Hyperlink"/>
            <w:noProof/>
          </w:rPr>
          <w:instrText xml:space="preserve"> </w:instrText>
        </w:r>
        <w:r w:rsidRPr="00B54331">
          <w:rPr>
            <w:rStyle w:val="Hyperlink"/>
            <w:noProof/>
          </w:rPr>
        </w:r>
        <w:r w:rsidRPr="00B54331">
          <w:rPr>
            <w:rStyle w:val="Hyperlink"/>
            <w:noProof/>
          </w:rPr>
          <w:fldChar w:fldCharType="separate"/>
        </w:r>
        <w:r w:rsidRPr="00B54331">
          <w:rPr>
            <w:rStyle w:val="Hyperlink"/>
            <w:noProof/>
          </w:rPr>
          <w:t>1.22</w:t>
        </w:r>
        <w:r>
          <w:rPr>
            <w:noProof/>
            <w:kern w:val="2"/>
            <w:sz w:val="24"/>
            <w:szCs w:val="24"/>
            <w:lang w:val="en-CA" w:eastAsia="en-CA"/>
            <w14:ligatures w14:val="standardContextual"/>
          </w:rPr>
          <w:tab/>
        </w:r>
        <w:r w:rsidRPr="00B54331">
          <w:rPr>
            <w:rStyle w:val="Hyperlink"/>
            <w:noProof/>
          </w:rPr>
          <w:t>avantAssimilationsQualite</w:t>
        </w:r>
        <w:r>
          <w:rPr>
            <w:noProof/>
            <w:webHidden/>
          </w:rPr>
          <w:tab/>
        </w:r>
        <w:r>
          <w:rPr>
            <w:noProof/>
            <w:webHidden/>
          </w:rPr>
          <w:fldChar w:fldCharType="begin"/>
        </w:r>
        <w:r>
          <w:rPr>
            <w:noProof/>
            <w:webHidden/>
          </w:rPr>
          <w:instrText xml:space="preserve"> PAGEREF _Toc165465468 \h </w:instrText>
        </w:r>
      </w:ins>
      <w:r>
        <w:rPr>
          <w:noProof/>
          <w:webHidden/>
        </w:rPr>
      </w:r>
      <w:r>
        <w:rPr>
          <w:noProof/>
          <w:webHidden/>
        </w:rPr>
        <w:fldChar w:fldCharType="separate"/>
      </w:r>
      <w:ins w:id="143" w:author="Suraj Patel" w:date="2024-05-01T14:16:00Z">
        <w:r>
          <w:rPr>
            <w:noProof/>
            <w:webHidden/>
          </w:rPr>
          <w:t>18</w:t>
        </w:r>
        <w:r>
          <w:rPr>
            <w:noProof/>
            <w:webHidden/>
          </w:rPr>
          <w:fldChar w:fldCharType="end"/>
        </w:r>
        <w:r w:rsidRPr="00B54331">
          <w:rPr>
            <w:rStyle w:val="Hyperlink"/>
            <w:noProof/>
          </w:rPr>
          <w:fldChar w:fldCharType="end"/>
        </w:r>
      </w:ins>
    </w:p>
    <w:p w14:paraId="0BCC63FA" w14:textId="6F0539C8" w:rsidR="00A01279" w:rsidRDefault="00A01279">
      <w:pPr>
        <w:pStyle w:val="TOC1"/>
        <w:tabs>
          <w:tab w:val="left" w:pos="400"/>
        </w:tabs>
        <w:rPr>
          <w:ins w:id="144" w:author="Suraj Patel" w:date="2024-05-01T14:16:00Z"/>
          <w:noProof/>
          <w:kern w:val="2"/>
          <w:sz w:val="24"/>
          <w:szCs w:val="24"/>
          <w:lang w:val="en-CA" w:eastAsia="en-CA"/>
          <w14:ligatures w14:val="standardContextual"/>
        </w:rPr>
      </w:pPr>
      <w:ins w:id="145" w:author="Suraj Patel" w:date="2024-05-01T14:16:00Z">
        <w:r w:rsidRPr="00B54331">
          <w:rPr>
            <w:rStyle w:val="Hyperlink"/>
            <w:noProof/>
          </w:rPr>
          <w:fldChar w:fldCharType="begin"/>
        </w:r>
        <w:r w:rsidRPr="00B54331">
          <w:rPr>
            <w:rStyle w:val="Hyperlink"/>
            <w:noProof/>
          </w:rPr>
          <w:instrText xml:space="preserve"> </w:instrText>
        </w:r>
        <w:r>
          <w:rPr>
            <w:noProof/>
          </w:rPr>
          <w:instrText>HYPERLINK \l "_Toc165465474"</w:instrText>
        </w:r>
        <w:r w:rsidRPr="00B54331">
          <w:rPr>
            <w:rStyle w:val="Hyperlink"/>
            <w:noProof/>
          </w:rPr>
          <w:instrText xml:space="preserve"> </w:instrText>
        </w:r>
        <w:r w:rsidRPr="00B54331">
          <w:rPr>
            <w:rStyle w:val="Hyperlink"/>
            <w:noProof/>
          </w:rPr>
        </w:r>
        <w:r w:rsidRPr="00B54331">
          <w:rPr>
            <w:rStyle w:val="Hyperlink"/>
            <w:noProof/>
          </w:rPr>
          <w:fldChar w:fldCharType="separate"/>
        </w:r>
        <w:r w:rsidRPr="00B54331">
          <w:rPr>
            <w:rStyle w:val="Hyperlink"/>
            <w:noProof/>
          </w:rPr>
          <w:t>2</w:t>
        </w:r>
        <w:r>
          <w:rPr>
            <w:noProof/>
            <w:kern w:val="2"/>
            <w:sz w:val="24"/>
            <w:szCs w:val="24"/>
            <w:lang w:val="en-CA" w:eastAsia="en-CA"/>
            <w14:ligatures w14:val="standardContextual"/>
          </w:rPr>
          <w:tab/>
        </w:r>
        <w:r w:rsidRPr="00B54331">
          <w:rPr>
            <w:rStyle w:val="Hyperlink"/>
            <w:noProof/>
          </w:rPr>
          <w:t>CequeauInterpolationMex</w:t>
        </w:r>
        <w:r>
          <w:rPr>
            <w:noProof/>
            <w:webHidden/>
          </w:rPr>
          <w:tab/>
        </w:r>
        <w:r>
          <w:rPr>
            <w:noProof/>
            <w:webHidden/>
          </w:rPr>
          <w:fldChar w:fldCharType="begin"/>
        </w:r>
        <w:r>
          <w:rPr>
            <w:noProof/>
            <w:webHidden/>
          </w:rPr>
          <w:instrText xml:space="preserve"> PAGEREF _Toc165465474 \h </w:instrText>
        </w:r>
      </w:ins>
      <w:r>
        <w:rPr>
          <w:noProof/>
          <w:webHidden/>
        </w:rPr>
      </w:r>
      <w:r>
        <w:rPr>
          <w:noProof/>
          <w:webHidden/>
        </w:rPr>
        <w:fldChar w:fldCharType="separate"/>
      </w:r>
      <w:ins w:id="146" w:author="Suraj Patel" w:date="2024-05-01T14:16:00Z">
        <w:r>
          <w:rPr>
            <w:noProof/>
            <w:webHidden/>
          </w:rPr>
          <w:t>18</w:t>
        </w:r>
        <w:r>
          <w:rPr>
            <w:noProof/>
            <w:webHidden/>
          </w:rPr>
          <w:fldChar w:fldCharType="end"/>
        </w:r>
        <w:r w:rsidRPr="00B54331">
          <w:rPr>
            <w:rStyle w:val="Hyperlink"/>
            <w:noProof/>
          </w:rPr>
          <w:fldChar w:fldCharType="end"/>
        </w:r>
      </w:ins>
    </w:p>
    <w:p w14:paraId="3B241D8D" w14:textId="0F79CA3A" w:rsidR="00A01279" w:rsidRDefault="00A01279">
      <w:pPr>
        <w:pStyle w:val="TOC2"/>
        <w:tabs>
          <w:tab w:val="left" w:pos="960"/>
          <w:tab w:val="right" w:leader="dot" w:pos="8636"/>
        </w:tabs>
        <w:rPr>
          <w:ins w:id="147" w:author="Suraj Patel" w:date="2024-05-01T14:16:00Z"/>
          <w:noProof/>
          <w:kern w:val="2"/>
          <w:sz w:val="24"/>
          <w:szCs w:val="24"/>
          <w:lang w:val="en-CA" w:eastAsia="en-CA"/>
          <w14:ligatures w14:val="standardContextual"/>
        </w:rPr>
      </w:pPr>
      <w:ins w:id="148" w:author="Suraj Patel" w:date="2024-05-01T14:16:00Z">
        <w:r w:rsidRPr="00B54331">
          <w:rPr>
            <w:rStyle w:val="Hyperlink"/>
            <w:noProof/>
          </w:rPr>
          <w:fldChar w:fldCharType="begin"/>
        </w:r>
        <w:r w:rsidRPr="00B54331">
          <w:rPr>
            <w:rStyle w:val="Hyperlink"/>
            <w:noProof/>
          </w:rPr>
          <w:instrText xml:space="preserve"> </w:instrText>
        </w:r>
        <w:r>
          <w:rPr>
            <w:noProof/>
          </w:rPr>
          <w:instrText>HYPERLINK \l "_Toc165465475"</w:instrText>
        </w:r>
        <w:r w:rsidRPr="00B54331">
          <w:rPr>
            <w:rStyle w:val="Hyperlink"/>
            <w:noProof/>
          </w:rPr>
          <w:instrText xml:space="preserve"> </w:instrText>
        </w:r>
        <w:r w:rsidRPr="00B54331">
          <w:rPr>
            <w:rStyle w:val="Hyperlink"/>
            <w:noProof/>
          </w:rPr>
        </w:r>
        <w:r w:rsidRPr="00B54331">
          <w:rPr>
            <w:rStyle w:val="Hyperlink"/>
            <w:noProof/>
          </w:rPr>
          <w:fldChar w:fldCharType="separate"/>
        </w:r>
        <w:r w:rsidRPr="00B54331">
          <w:rPr>
            <w:rStyle w:val="Hyperlink"/>
            <w:noProof/>
          </w:rPr>
          <w:t>2.1</w:t>
        </w:r>
        <w:r>
          <w:rPr>
            <w:noProof/>
            <w:kern w:val="2"/>
            <w:sz w:val="24"/>
            <w:szCs w:val="24"/>
            <w:lang w:val="en-CA" w:eastAsia="en-CA"/>
            <w14:ligatures w14:val="standardContextual"/>
          </w:rPr>
          <w:tab/>
        </w:r>
        <w:r w:rsidRPr="00B54331">
          <w:rPr>
            <w:rStyle w:val="Hyperlink"/>
            <w:noProof/>
          </w:rPr>
          <w:t>Intrants</w:t>
        </w:r>
        <w:r>
          <w:rPr>
            <w:noProof/>
            <w:webHidden/>
          </w:rPr>
          <w:tab/>
        </w:r>
        <w:r>
          <w:rPr>
            <w:noProof/>
            <w:webHidden/>
          </w:rPr>
          <w:fldChar w:fldCharType="begin"/>
        </w:r>
        <w:r>
          <w:rPr>
            <w:noProof/>
            <w:webHidden/>
          </w:rPr>
          <w:instrText xml:space="preserve"> PAGEREF _Toc165465475 \h </w:instrText>
        </w:r>
      </w:ins>
      <w:r>
        <w:rPr>
          <w:noProof/>
          <w:webHidden/>
        </w:rPr>
      </w:r>
      <w:r>
        <w:rPr>
          <w:noProof/>
          <w:webHidden/>
        </w:rPr>
        <w:fldChar w:fldCharType="separate"/>
      </w:r>
      <w:ins w:id="149" w:author="Suraj Patel" w:date="2024-05-01T14:16:00Z">
        <w:r>
          <w:rPr>
            <w:noProof/>
            <w:webHidden/>
          </w:rPr>
          <w:t>18</w:t>
        </w:r>
        <w:r>
          <w:rPr>
            <w:noProof/>
            <w:webHidden/>
          </w:rPr>
          <w:fldChar w:fldCharType="end"/>
        </w:r>
        <w:r w:rsidRPr="00B54331">
          <w:rPr>
            <w:rStyle w:val="Hyperlink"/>
            <w:noProof/>
          </w:rPr>
          <w:fldChar w:fldCharType="end"/>
        </w:r>
      </w:ins>
    </w:p>
    <w:p w14:paraId="738E78BF" w14:textId="145BAE85" w:rsidR="00A01279" w:rsidRDefault="00A01279">
      <w:pPr>
        <w:pStyle w:val="TOC2"/>
        <w:tabs>
          <w:tab w:val="left" w:pos="960"/>
          <w:tab w:val="right" w:leader="dot" w:pos="8636"/>
        </w:tabs>
        <w:rPr>
          <w:ins w:id="150" w:author="Suraj Patel" w:date="2024-05-01T14:16:00Z"/>
          <w:noProof/>
          <w:kern w:val="2"/>
          <w:sz w:val="24"/>
          <w:szCs w:val="24"/>
          <w:lang w:val="en-CA" w:eastAsia="en-CA"/>
          <w14:ligatures w14:val="standardContextual"/>
        </w:rPr>
      </w:pPr>
      <w:ins w:id="151" w:author="Suraj Patel" w:date="2024-05-01T14:16:00Z">
        <w:r w:rsidRPr="00B54331">
          <w:rPr>
            <w:rStyle w:val="Hyperlink"/>
            <w:noProof/>
          </w:rPr>
          <w:lastRenderedPageBreak/>
          <w:fldChar w:fldCharType="begin"/>
        </w:r>
        <w:r w:rsidRPr="00B54331">
          <w:rPr>
            <w:rStyle w:val="Hyperlink"/>
            <w:noProof/>
          </w:rPr>
          <w:instrText xml:space="preserve"> </w:instrText>
        </w:r>
        <w:r>
          <w:rPr>
            <w:noProof/>
          </w:rPr>
          <w:instrText>HYPERLINK \l "_Toc165465476"</w:instrText>
        </w:r>
        <w:r w:rsidRPr="00B54331">
          <w:rPr>
            <w:rStyle w:val="Hyperlink"/>
            <w:noProof/>
          </w:rPr>
          <w:instrText xml:space="preserve"> </w:instrText>
        </w:r>
        <w:r w:rsidRPr="00B54331">
          <w:rPr>
            <w:rStyle w:val="Hyperlink"/>
            <w:noProof/>
          </w:rPr>
        </w:r>
        <w:r w:rsidRPr="00B54331">
          <w:rPr>
            <w:rStyle w:val="Hyperlink"/>
            <w:noProof/>
          </w:rPr>
          <w:fldChar w:fldCharType="separate"/>
        </w:r>
        <w:r w:rsidRPr="00B54331">
          <w:rPr>
            <w:rStyle w:val="Hyperlink"/>
            <w:noProof/>
          </w:rPr>
          <w:t>2.2</w:t>
        </w:r>
        <w:r>
          <w:rPr>
            <w:noProof/>
            <w:kern w:val="2"/>
            <w:sz w:val="24"/>
            <w:szCs w:val="24"/>
            <w:lang w:val="en-CA" w:eastAsia="en-CA"/>
            <w14:ligatures w14:val="standardContextual"/>
          </w:rPr>
          <w:tab/>
        </w:r>
        <w:r w:rsidRPr="00B54331">
          <w:rPr>
            <w:rStyle w:val="Hyperlink"/>
            <w:noProof/>
          </w:rPr>
          <w:t>execution</w:t>
        </w:r>
        <w:r>
          <w:rPr>
            <w:noProof/>
            <w:webHidden/>
          </w:rPr>
          <w:tab/>
        </w:r>
        <w:r>
          <w:rPr>
            <w:noProof/>
            <w:webHidden/>
          </w:rPr>
          <w:fldChar w:fldCharType="begin"/>
        </w:r>
        <w:r>
          <w:rPr>
            <w:noProof/>
            <w:webHidden/>
          </w:rPr>
          <w:instrText xml:space="preserve"> PAGEREF _Toc165465476 \h </w:instrText>
        </w:r>
      </w:ins>
      <w:r>
        <w:rPr>
          <w:noProof/>
          <w:webHidden/>
        </w:rPr>
      </w:r>
      <w:r>
        <w:rPr>
          <w:noProof/>
          <w:webHidden/>
        </w:rPr>
        <w:fldChar w:fldCharType="separate"/>
      </w:r>
      <w:ins w:id="152" w:author="Suraj Patel" w:date="2024-05-01T14:16:00Z">
        <w:r>
          <w:rPr>
            <w:noProof/>
            <w:webHidden/>
          </w:rPr>
          <w:t>18</w:t>
        </w:r>
        <w:r>
          <w:rPr>
            <w:noProof/>
            <w:webHidden/>
          </w:rPr>
          <w:fldChar w:fldCharType="end"/>
        </w:r>
        <w:r w:rsidRPr="00B54331">
          <w:rPr>
            <w:rStyle w:val="Hyperlink"/>
            <w:noProof/>
          </w:rPr>
          <w:fldChar w:fldCharType="end"/>
        </w:r>
      </w:ins>
    </w:p>
    <w:p w14:paraId="3BBB1F03" w14:textId="07BA25D3" w:rsidR="00A01279" w:rsidRDefault="00A01279">
      <w:pPr>
        <w:pStyle w:val="TOC2"/>
        <w:tabs>
          <w:tab w:val="left" w:pos="960"/>
          <w:tab w:val="right" w:leader="dot" w:pos="8636"/>
        </w:tabs>
        <w:rPr>
          <w:ins w:id="153" w:author="Suraj Patel" w:date="2024-05-01T14:16:00Z"/>
          <w:noProof/>
          <w:kern w:val="2"/>
          <w:sz w:val="24"/>
          <w:szCs w:val="24"/>
          <w:lang w:val="en-CA" w:eastAsia="en-CA"/>
          <w14:ligatures w14:val="standardContextual"/>
        </w:rPr>
      </w:pPr>
      <w:ins w:id="154" w:author="Suraj Patel" w:date="2024-05-01T14:16:00Z">
        <w:r w:rsidRPr="00B54331">
          <w:rPr>
            <w:rStyle w:val="Hyperlink"/>
            <w:noProof/>
          </w:rPr>
          <w:fldChar w:fldCharType="begin"/>
        </w:r>
        <w:r w:rsidRPr="00B54331">
          <w:rPr>
            <w:rStyle w:val="Hyperlink"/>
            <w:noProof/>
          </w:rPr>
          <w:instrText xml:space="preserve"> </w:instrText>
        </w:r>
        <w:r>
          <w:rPr>
            <w:noProof/>
          </w:rPr>
          <w:instrText>HYPERLINK \l "_Toc165465477"</w:instrText>
        </w:r>
        <w:r w:rsidRPr="00B54331">
          <w:rPr>
            <w:rStyle w:val="Hyperlink"/>
            <w:noProof/>
          </w:rPr>
          <w:instrText xml:space="preserve"> </w:instrText>
        </w:r>
        <w:r w:rsidRPr="00B54331">
          <w:rPr>
            <w:rStyle w:val="Hyperlink"/>
            <w:noProof/>
          </w:rPr>
        </w:r>
        <w:r w:rsidRPr="00B54331">
          <w:rPr>
            <w:rStyle w:val="Hyperlink"/>
            <w:noProof/>
          </w:rPr>
          <w:fldChar w:fldCharType="separate"/>
        </w:r>
        <w:r w:rsidRPr="00B54331">
          <w:rPr>
            <w:rStyle w:val="Hyperlink"/>
            <w:noProof/>
          </w:rPr>
          <w:t>2.3</w:t>
        </w:r>
        <w:r>
          <w:rPr>
            <w:noProof/>
            <w:kern w:val="2"/>
            <w:sz w:val="24"/>
            <w:szCs w:val="24"/>
            <w:lang w:val="en-CA" w:eastAsia="en-CA"/>
            <w14:ligatures w14:val="standardContextual"/>
          </w:rPr>
          <w:tab/>
        </w:r>
        <w:r w:rsidRPr="00B54331">
          <w:rPr>
            <w:rStyle w:val="Hyperlink"/>
            <w:noProof/>
          </w:rPr>
          <w:t>parametres</w:t>
        </w:r>
        <w:r>
          <w:rPr>
            <w:noProof/>
            <w:webHidden/>
          </w:rPr>
          <w:tab/>
        </w:r>
        <w:r>
          <w:rPr>
            <w:noProof/>
            <w:webHidden/>
          </w:rPr>
          <w:fldChar w:fldCharType="begin"/>
        </w:r>
        <w:r>
          <w:rPr>
            <w:noProof/>
            <w:webHidden/>
          </w:rPr>
          <w:instrText xml:space="preserve"> PAGEREF _Toc165465477 \h </w:instrText>
        </w:r>
      </w:ins>
      <w:r>
        <w:rPr>
          <w:noProof/>
          <w:webHidden/>
        </w:rPr>
      </w:r>
      <w:r>
        <w:rPr>
          <w:noProof/>
          <w:webHidden/>
        </w:rPr>
        <w:fldChar w:fldCharType="separate"/>
      </w:r>
      <w:ins w:id="155" w:author="Suraj Patel" w:date="2024-05-01T14:16:00Z">
        <w:r>
          <w:rPr>
            <w:noProof/>
            <w:webHidden/>
          </w:rPr>
          <w:t>19</w:t>
        </w:r>
        <w:r>
          <w:rPr>
            <w:noProof/>
            <w:webHidden/>
          </w:rPr>
          <w:fldChar w:fldCharType="end"/>
        </w:r>
        <w:r w:rsidRPr="00B54331">
          <w:rPr>
            <w:rStyle w:val="Hyperlink"/>
            <w:noProof/>
          </w:rPr>
          <w:fldChar w:fldCharType="end"/>
        </w:r>
      </w:ins>
    </w:p>
    <w:p w14:paraId="14A19806" w14:textId="6A852377" w:rsidR="00A01279" w:rsidRDefault="00A01279">
      <w:pPr>
        <w:pStyle w:val="TOC3"/>
        <w:tabs>
          <w:tab w:val="left" w:pos="1200"/>
        </w:tabs>
        <w:rPr>
          <w:ins w:id="156" w:author="Suraj Patel" w:date="2024-05-01T14:16:00Z"/>
          <w:noProof/>
          <w:kern w:val="2"/>
          <w:sz w:val="24"/>
          <w:szCs w:val="24"/>
          <w:lang w:val="en-CA" w:eastAsia="en-CA"/>
          <w14:ligatures w14:val="standardContextual"/>
        </w:rPr>
      </w:pPr>
      <w:ins w:id="157" w:author="Suraj Patel" w:date="2024-05-01T14:16:00Z">
        <w:r w:rsidRPr="00B54331">
          <w:rPr>
            <w:rStyle w:val="Hyperlink"/>
            <w:noProof/>
          </w:rPr>
          <w:fldChar w:fldCharType="begin"/>
        </w:r>
        <w:r w:rsidRPr="00B54331">
          <w:rPr>
            <w:rStyle w:val="Hyperlink"/>
            <w:noProof/>
          </w:rPr>
          <w:instrText xml:space="preserve"> </w:instrText>
        </w:r>
        <w:r>
          <w:rPr>
            <w:noProof/>
          </w:rPr>
          <w:instrText>HYPERLINK \l "_Toc165465478"</w:instrText>
        </w:r>
        <w:r w:rsidRPr="00B54331">
          <w:rPr>
            <w:rStyle w:val="Hyperlink"/>
            <w:noProof/>
          </w:rPr>
          <w:instrText xml:space="preserve"> </w:instrText>
        </w:r>
        <w:r w:rsidRPr="00B54331">
          <w:rPr>
            <w:rStyle w:val="Hyperlink"/>
            <w:noProof/>
          </w:rPr>
        </w:r>
        <w:r w:rsidRPr="00B54331">
          <w:rPr>
            <w:rStyle w:val="Hyperlink"/>
            <w:noProof/>
          </w:rPr>
          <w:fldChar w:fldCharType="separate"/>
        </w:r>
        <w:r w:rsidRPr="00B54331">
          <w:rPr>
            <w:rStyle w:val="Hyperlink"/>
            <w:noProof/>
          </w:rPr>
          <w:t>2.3.1</w:t>
        </w:r>
        <w:r>
          <w:rPr>
            <w:noProof/>
            <w:kern w:val="2"/>
            <w:sz w:val="24"/>
            <w:szCs w:val="24"/>
            <w:lang w:val="en-CA" w:eastAsia="en-CA"/>
            <w14:ligatures w14:val="standardContextual"/>
          </w:rPr>
          <w:tab/>
        </w:r>
        <w:r w:rsidRPr="00B54331">
          <w:rPr>
            <w:rStyle w:val="Hyperlink"/>
            <w:noProof/>
          </w:rPr>
          <w:t>parametres.interpolation</w:t>
        </w:r>
        <w:r>
          <w:rPr>
            <w:noProof/>
            <w:webHidden/>
          </w:rPr>
          <w:tab/>
        </w:r>
        <w:r>
          <w:rPr>
            <w:noProof/>
            <w:webHidden/>
          </w:rPr>
          <w:fldChar w:fldCharType="begin"/>
        </w:r>
        <w:r>
          <w:rPr>
            <w:noProof/>
            <w:webHidden/>
          </w:rPr>
          <w:instrText xml:space="preserve"> PAGEREF _Toc165465478 \h </w:instrText>
        </w:r>
      </w:ins>
      <w:r>
        <w:rPr>
          <w:noProof/>
          <w:webHidden/>
        </w:rPr>
      </w:r>
      <w:r>
        <w:rPr>
          <w:noProof/>
          <w:webHidden/>
        </w:rPr>
        <w:fldChar w:fldCharType="separate"/>
      </w:r>
      <w:ins w:id="158" w:author="Suraj Patel" w:date="2024-05-01T14:16:00Z">
        <w:r>
          <w:rPr>
            <w:noProof/>
            <w:webHidden/>
          </w:rPr>
          <w:t>19</w:t>
        </w:r>
        <w:r>
          <w:rPr>
            <w:noProof/>
            <w:webHidden/>
          </w:rPr>
          <w:fldChar w:fldCharType="end"/>
        </w:r>
        <w:r w:rsidRPr="00B54331">
          <w:rPr>
            <w:rStyle w:val="Hyperlink"/>
            <w:noProof/>
          </w:rPr>
          <w:fldChar w:fldCharType="end"/>
        </w:r>
      </w:ins>
    </w:p>
    <w:p w14:paraId="1651E12B" w14:textId="2F098569" w:rsidR="00A01279" w:rsidRDefault="00A01279">
      <w:pPr>
        <w:pStyle w:val="TOC2"/>
        <w:tabs>
          <w:tab w:val="left" w:pos="960"/>
          <w:tab w:val="right" w:leader="dot" w:pos="8636"/>
        </w:tabs>
        <w:rPr>
          <w:ins w:id="159" w:author="Suraj Patel" w:date="2024-05-01T14:16:00Z"/>
          <w:noProof/>
          <w:kern w:val="2"/>
          <w:sz w:val="24"/>
          <w:szCs w:val="24"/>
          <w:lang w:val="en-CA" w:eastAsia="en-CA"/>
          <w14:ligatures w14:val="standardContextual"/>
        </w:rPr>
      </w:pPr>
      <w:ins w:id="160" w:author="Suraj Patel" w:date="2024-05-01T14:16:00Z">
        <w:r w:rsidRPr="00B54331">
          <w:rPr>
            <w:rStyle w:val="Hyperlink"/>
            <w:noProof/>
          </w:rPr>
          <w:fldChar w:fldCharType="begin"/>
        </w:r>
        <w:r w:rsidRPr="00B54331">
          <w:rPr>
            <w:rStyle w:val="Hyperlink"/>
            <w:noProof/>
          </w:rPr>
          <w:instrText xml:space="preserve"> </w:instrText>
        </w:r>
        <w:r>
          <w:rPr>
            <w:noProof/>
          </w:rPr>
          <w:instrText>HYPERLINK \l "_Toc165465479"</w:instrText>
        </w:r>
        <w:r w:rsidRPr="00B54331">
          <w:rPr>
            <w:rStyle w:val="Hyperlink"/>
            <w:noProof/>
          </w:rPr>
          <w:instrText xml:space="preserve"> </w:instrText>
        </w:r>
        <w:r w:rsidRPr="00B54331">
          <w:rPr>
            <w:rStyle w:val="Hyperlink"/>
            <w:noProof/>
          </w:rPr>
        </w:r>
        <w:r w:rsidRPr="00B54331">
          <w:rPr>
            <w:rStyle w:val="Hyperlink"/>
            <w:noProof/>
          </w:rPr>
          <w:fldChar w:fldCharType="separate"/>
        </w:r>
        <w:r w:rsidRPr="00B54331">
          <w:rPr>
            <w:rStyle w:val="Hyperlink"/>
            <w:noProof/>
          </w:rPr>
          <w:t>2.4</w:t>
        </w:r>
        <w:r>
          <w:rPr>
            <w:noProof/>
            <w:kern w:val="2"/>
            <w:sz w:val="24"/>
            <w:szCs w:val="24"/>
            <w:lang w:val="en-CA" w:eastAsia="en-CA"/>
            <w14:ligatures w14:val="standardContextual"/>
          </w:rPr>
          <w:tab/>
        </w:r>
        <w:r w:rsidRPr="00B54331">
          <w:rPr>
            <w:rStyle w:val="Hyperlink"/>
            <w:noProof/>
          </w:rPr>
          <w:t>bassinVersant</w:t>
        </w:r>
        <w:r>
          <w:rPr>
            <w:noProof/>
            <w:webHidden/>
          </w:rPr>
          <w:tab/>
        </w:r>
        <w:r>
          <w:rPr>
            <w:noProof/>
            <w:webHidden/>
          </w:rPr>
          <w:fldChar w:fldCharType="begin"/>
        </w:r>
        <w:r>
          <w:rPr>
            <w:noProof/>
            <w:webHidden/>
          </w:rPr>
          <w:instrText xml:space="preserve"> PAGEREF _Toc165465479 \h </w:instrText>
        </w:r>
      </w:ins>
      <w:r>
        <w:rPr>
          <w:noProof/>
          <w:webHidden/>
        </w:rPr>
      </w:r>
      <w:r>
        <w:rPr>
          <w:noProof/>
          <w:webHidden/>
        </w:rPr>
        <w:fldChar w:fldCharType="separate"/>
      </w:r>
      <w:ins w:id="161" w:author="Suraj Patel" w:date="2024-05-01T14:16:00Z">
        <w:r>
          <w:rPr>
            <w:noProof/>
            <w:webHidden/>
          </w:rPr>
          <w:t>19</w:t>
        </w:r>
        <w:r>
          <w:rPr>
            <w:noProof/>
            <w:webHidden/>
          </w:rPr>
          <w:fldChar w:fldCharType="end"/>
        </w:r>
        <w:r w:rsidRPr="00B54331">
          <w:rPr>
            <w:rStyle w:val="Hyperlink"/>
            <w:noProof/>
          </w:rPr>
          <w:fldChar w:fldCharType="end"/>
        </w:r>
      </w:ins>
    </w:p>
    <w:p w14:paraId="5E37F0EE" w14:textId="0F7333A2" w:rsidR="00A01279" w:rsidRDefault="00A01279">
      <w:pPr>
        <w:pStyle w:val="TOC2"/>
        <w:tabs>
          <w:tab w:val="left" w:pos="960"/>
          <w:tab w:val="right" w:leader="dot" w:pos="8636"/>
        </w:tabs>
        <w:rPr>
          <w:ins w:id="162" w:author="Suraj Patel" w:date="2024-05-01T14:16:00Z"/>
          <w:noProof/>
          <w:kern w:val="2"/>
          <w:sz w:val="24"/>
          <w:szCs w:val="24"/>
          <w:lang w:val="en-CA" w:eastAsia="en-CA"/>
          <w14:ligatures w14:val="standardContextual"/>
        </w:rPr>
      </w:pPr>
      <w:ins w:id="163" w:author="Suraj Patel" w:date="2024-05-01T14:16:00Z">
        <w:r w:rsidRPr="00B54331">
          <w:rPr>
            <w:rStyle w:val="Hyperlink"/>
            <w:noProof/>
          </w:rPr>
          <w:fldChar w:fldCharType="begin"/>
        </w:r>
        <w:r w:rsidRPr="00B54331">
          <w:rPr>
            <w:rStyle w:val="Hyperlink"/>
            <w:noProof/>
          </w:rPr>
          <w:instrText xml:space="preserve"> </w:instrText>
        </w:r>
        <w:r>
          <w:rPr>
            <w:noProof/>
          </w:rPr>
          <w:instrText>HYPERLINK \l "_Toc165465480"</w:instrText>
        </w:r>
        <w:r w:rsidRPr="00B54331">
          <w:rPr>
            <w:rStyle w:val="Hyperlink"/>
            <w:noProof/>
          </w:rPr>
          <w:instrText xml:space="preserve"> </w:instrText>
        </w:r>
        <w:r w:rsidRPr="00B54331">
          <w:rPr>
            <w:rStyle w:val="Hyperlink"/>
            <w:noProof/>
          </w:rPr>
        </w:r>
        <w:r w:rsidRPr="00B54331">
          <w:rPr>
            <w:rStyle w:val="Hyperlink"/>
            <w:noProof/>
          </w:rPr>
          <w:fldChar w:fldCharType="separate"/>
        </w:r>
        <w:r w:rsidRPr="00B54331">
          <w:rPr>
            <w:rStyle w:val="Hyperlink"/>
            <w:noProof/>
          </w:rPr>
          <w:t>2.5</w:t>
        </w:r>
        <w:r>
          <w:rPr>
            <w:noProof/>
            <w:kern w:val="2"/>
            <w:sz w:val="24"/>
            <w:szCs w:val="24"/>
            <w:lang w:val="en-CA" w:eastAsia="en-CA"/>
            <w14:ligatures w14:val="standardContextual"/>
          </w:rPr>
          <w:tab/>
        </w:r>
        <w:r w:rsidRPr="00B54331">
          <w:rPr>
            <w:rStyle w:val="Hyperlink"/>
            <w:noProof/>
          </w:rPr>
          <w:t>stations [1 x nbStations struct]</w:t>
        </w:r>
        <w:r>
          <w:rPr>
            <w:noProof/>
            <w:webHidden/>
          </w:rPr>
          <w:tab/>
        </w:r>
        <w:r>
          <w:rPr>
            <w:noProof/>
            <w:webHidden/>
          </w:rPr>
          <w:fldChar w:fldCharType="begin"/>
        </w:r>
        <w:r>
          <w:rPr>
            <w:noProof/>
            <w:webHidden/>
          </w:rPr>
          <w:instrText xml:space="preserve"> PAGEREF _Toc165465480 \h </w:instrText>
        </w:r>
      </w:ins>
      <w:r>
        <w:rPr>
          <w:noProof/>
          <w:webHidden/>
        </w:rPr>
      </w:r>
      <w:r>
        <w:rPr>
          <w:noProof/>
          <w:webHidden/>
        </w:rPr>
        <w:fldChar w:fldCharType="separate"/>
      </w:r>
      <w:ins w:id="164" w:author="Suraj Patel" w:date="2024-05-01T14:16:00Z">
        <w:r>
          <w:rPr>
            <w:noProof/>
            <w:webHidden/>
          </w:rPr>
          <w:t>20</w:t>
        </w:r>
        <w:r>
          <w:rPr>
            <w:noProof/>
            <w:webHidden/>
          </w:rPr>
          <w:fldChar w:fldCharType="end"/>
        </w:r>
        <w:r w:rsidRPr="00B54331">
          <w:rPr>
            <w:rStyle w:val="Hyperlink"/>
            <w:noProof/>
          </w:rPr>
          <w:fldChar w:fldCharType="end"/>
        </w:r>
      </w:ins>
    </w:p>
    <w:p w14:paraId="2322D126" w14:textId="3CF99151" w:rsidR="00A01279" w:rsidRDefault="00A01279">
      <w:pPr>
        <w:pStyle w:val="TOC2"/>
        <w:tabs>
          <w:tab w:val="left" w:pos="960"/>
          <w:tab w:val="right" w:leader="dot" w:pos="8636"/>
        </w:tabs>
        <w:rPr>
          <w:ins w:id="165" w:author="Suraj Patel" w:date="2024-05-01T14:16:00Z"/>
          <w:noProof/>
          <w:kern w:val="2"/>
          <w:sz w:val="24"/>
          <w:szCs w:val="24"/>
          <w:lang w:val="en-CA" w:eastAsia="en-CA"/>
          <w14:ligatures w14:val="standardContextual"/>
        </w:rPr>
      </w:pPr>
      <w:ins w:id="166" w:author="Suraj Patel" w:date="2024-05-01T14:16:00Z">
        <w:r w:rsidRPr="00B54331">
          <w:rPr>
            <w:rStyle w:val="Hyperlink"/>
            <w:noProof/>
          </w:rPr>
          <w:fldChar w:fldCharType="begin"/>
        </w:r>
        <w:r w:rsidRPr="00B54331">
          <w:rPr>
            <w:rStyle w:val="Hyperlink"/>
            <w:noProof/>
          </w:rPr>
          <w:instrText xml:space="preserve"> </w:instrText>
        </w:r>
        <w:r>
          <w:rPr>
            <w:noProof/>
          </w:rPr>
          <w:instrText>HYPERLINK \l "_Toc165465481"</w:instrText>
        </w:r>
        <w:r w:rsidRPr="00B54331">
          <w:rPr>
            <w:rStyle w:val="Hyperlink"/>
            <w:noProof/>
          </w:rPr>
          <w:instrText xml:space="preserve"> </w:instrText>
        </w:r>
        <w:r w:rsidRPr="00B54331">
          <w:rPr>
            <w:rStyle w:val="Hyperlink"/>
            <w:noProof/>
          </w:rPr>
        </w:r>
        <w:r w:rsidRPr="00B54331">
          <w:rPr>
            <w:rStyle w:val="Hyperlink"/>
            <w:noProof/>
          </w:rPr>
          <w:fldChar w:fldCharType="separate"/>
        </w:r>
        <w:r w:rsidRPr="00B54331">
          <w:rPr>
            <w:rStyle w:val="Hyperlink"/>
            <w:noProof/>
          </w:rPr>
          <w:t>2.6</w:t>
        </w:r>
        <w:r>
          <w:rPr>
            <w:noProof/>
            <w:kern w:val="2"/>
            <w:sz w:val="24"/>
            <w:szCs w:val="24"/>
            <w:lang w:val="en-CA" w:eastAsia="en-CA"/>
            <w14:ligatures w14:val="standardContextual"/>
          </w:rPr>
          <w:tab/>
        </w:r>
        <w:r w:rsidRPr="00B54331">
          <w:rPr>
            <w:rStyle w:val="Hyperlink"/>
            <w:noProof/>
          </w:rPr>
          <w:t>meteoStations</w:t>
        </w:r>
        <w:r>
          <w:rPr>
            <w:noProof/>
            <w:webHidden/>
          </w:rPr>
          <w:tab/>
        </w:r>
        <w:r>
          <w:rPr>
            <w:noProof/>
            <w:webHidden/>
          </w:rPr>
          <w:fldChar w:fldCharType="begin"/>
        </w:r>
        <w:r>
          <w:rPr>
            <w:noProof/>
            <w:webHidden/>
          </w:rPr>
          <w:instrText xml:space="preserve"> PAGEREF _Toc165465481 \h </w:instrText>
        </w:r>
      </w:ins>
      <w:r>
        <w:rPr>
          <w:noProof/>
          <w:webHidden/>
        </w:rPr>
      </w:r>
      <w:r>
        <w:rPr>
          <w:noProof/>
          <w:webHidden/>
        </w:rPr>
        <w:fldChar w:fldCharType="separate"/>
      </w:r>
      <w:ins w:id="167" w:author="Suraj Patel" w:date="2024-05-01T14:16:00Z">
        <w:r>
          <w:rPr>
            <w:noProof/>
            <w:webHidden/>
          </w:rPr>
          <w:t>20</w:t>
        </w:r>
        <w:r>
          <w:rPr>
            <w:noProof/>
            <w:webHidden/>
          </w:rPr>
          <w:fldChar w:fldCharType="end"/>
        </w:r>
        <w:r w:rsidRPr="00B54331">
          <w:rPr>
            <w:rStyle w:val="Hyperlink"/>
            <w:noProof/>
          </w:rPr>
          <w:fldChar w:fldCharType="end"/>
        </w:r>
      </w:ins>
    </w:p>
    <w:p w14:paraId="09BE6DDC" w14:textId="6E86D6A4" w:rsidR="00A01279" w:rsidRDefault="00A01279">
      <w:pPr>
        <w:pStyle w:val="TOC2"/>
        <w:tabs>
          <w:tab w:val="left" w:pos="960"/>
          <w:tab w:val="right" w:leader="dot" w:pos="8636"/>
        </w:tabs>
        <w:rPr>
          <w:ins w:id="168" w:author="Suraj Patel" w:date="2024-05-01T14:16:00Z"/>
          <w:noProof/>
          <w:kern w:val="2"/>
          <w:sz w:val="24"/>
          <w:szCs w:val="24"/>
          <w:lang w:val="en-CA" w:eastAsia="en-CA"/>
          <w14:ligatures w14:val="standardContextual"/>
        </w:rPr>
      </w:pPr>
      <w:ins w:id="169" w:author="Suraj Patel" w:date="2024-05-01T14:16:00Z">
        <w:r w:rsidRPr="00B54331">
          <w:rPr>
            <w:rStyle w:val="Hyperlink"/>
            <w:noProof/>
          </w:rPr>
          <w:fldChar w:fldCharType="begin"/>
        </w:r>
        <w:r w:rsidRPr="00B54331">
          <w:rPr>
            <w:rStyle w:val="Hyperlink"/>
            <w:noProof/>
          </w:rPr>
          <w:instrText xml:space="preserve"> </w:instrText>
        </w:r>
        <w:r>
          <w:rPr>
            <w:noProof/>
          </w:rPr>
          <w:instrText>HYPERLINK \l "_Toc165465482"</w:instrText>
        </w:r>
        <w:r w:rsidRPr="00B54331">
          <w:rPr>
            <w:rStyle w:val="Hyperlink"/>
            <w:noProof/>
          </w:rPr>
          <w:instrText xml:space="preserve"> </w:instrText>
        </w:r>
        <w:r w:rsidRPr="00B54331">
          <w:rPr>
            <w:rStyle w:val="Hyperlink"/>
            <w:noProof/>
          </w:rPr>
        </w:r>
        <w:r w:rsidRPr="00B54331">
          <w:rPr>
            <w:rStyle w:val="Hyperlink"/>
            <w:noProof/>
          </w:rPr>
          <w:fldChar w:fldCharType="separate"/>
        </w:r>
        <w:r w:rsidRPr="00B54331">
          <w:rPr>
            <w:rStyle w:val="Hyperlink"/>
            <w:noProof/>
          </w:rPr>
          <w:t>2.7</w:t>
        </w:r>
        <w:r>
          <w:rPr>
            <w:noProof/>
            <w:kern w:val="2"/>
            <w:sz w:val="24"/>
            <w:szCs w:val="24"/>
            <w:lang w:val="en-CA" w:eastAsia="en-CA"/>
            <w14:ligatures w14:val="standardContextual"/>
          </w:rPr>
          <w:tab/>
        </w:r>
        <w:r w:rsidRPr="00B54331">
          <w:rPr>
            <w:rStyle w:val="Hyperlink"/>
            <w:noProof/>
          </w:rPr>
          <w:t>Extrants</w:t>
        </w:r>
        <w:r>
          <w:rPr>
            <w:noProof/>
            <w:webHidden/>
          </w:rPr>
          <w:tab/>
        </w:r>
        <w:r>
          <w:rPr>
            <w:noProof/>
            <w:webHidden/>
          </w:rPr>
          <w:fldChar w:fldCharType="begin"/>
        </w:r>
        <w:r>
          <w:rPr>
            <w:noProof/>
            <w:webHidden/>
          </w:rPr>
          <w:instrText xml:space="preserve"> PAGEREF _Toc165465482 \h </w:instrText>
        </w:r>
      </w:ins>
      <w:r>
        <w:rPr>
          <w:noProof/>
          <w:webHidden/>
        </w:rPr>
      </w:r>
      <w:r>
        <w:rPr>
          <w:noProof/>
          <w:webHidden/>
        </w:rPr>
        <w:fldChar w:fldCharType="separate"/>
      </w:r>
      <w:ins w:id="170" w:author="Suraj Patel" w:date="2024-05-01T14:16:00Z">
        <w:r>
          <w:rPr>
            <w:noProof/>
            <w:webHidden/>
          </w:rPr>
          <w:t>20</w:t>
        </w:r>
        <w:r>
          <w:rPr>
            <w:noProof/>
            <w:webHidden/>
          </w:rPr>
          <w:fldChar w:fldCharType="end"/>
        </w:r>
        <w:r w:rsidRPr="00B54331">
          <w:rPr>
            <w:rStyle w:val="Hyperlink"/>
            <w:noProof/>
          </w:rPr>
          <w:fldChar w:fldCharType="end"/>
        </w:r>
      </w:ins>
    </w:p>
    <w:p w14:paraId="72409857" w14:textId="6989363C" w:rsidR="00A111AC" w:rsidDel="00B10E86" w:rsidRDefault="00A111AC">
      <w:pPr>
        <w:pStyle w:val="TOC1"/>
        <w:rPr>
          <w:del w:id="171" w:author="Suraj Patel" w:date="2024-05-01T14:04:00Z"/>
          <w:noProof/>
        </w:rPr>
      </w:pPr>
      <w:del w:id="172" w:author="Suraj Patel" w:date="2024-05-01T14:04:00Z">
        <w:r w:rsidRPr="00B10E86" w:rsidDel="00B10E86">
          <w:rPr>
            <w:rPrChange w:id="173" w:author="Suraj Patel" w:date="2024-05-01T14:04:00Z">
              <w:rPr>
                <w:rStyle w:val="Hyperlink"/>
                <w:noProof/>
              </w:rPr>
            </w:rPrChange>
          </w:rPr>
          <w:delText>Table des matières</w:delText>
        </w:r>
        <w:r w:rsidDel="00B10E86">
          <w:rPr>
            <w:noProof/>
            <w:webHidden/>
          </w:rPr>
          <w:tab/>
          <w:delText>2</w:delText>
        </w:r>
      </w:del>
    </w:p>
    <w:p w14:paraId="33212663" w14:textId="354C7EB4" w:rsidR="00A111AC" w:rsidDel="00B10E86" w:rsidRDefault="00A111AC">
      <w:pPr>
        <w:pStyle w:val="TOC1"/>
        <w:tabs>
          <w:tab w:val="left" w:pos="400"/>
        </w:tabs>
        <w:rPr>
          <w:del w:id="174" w:author="Suraj Patel" w:date="2024-05-01T14:04:00Z"/>
          <w:noProof/>
        </w:rPr>
      </w:pPr>
      <w:del w:id="175" w:author="Suraj Patel" w:date="2024-05-01T14:04:00Z">
        <w:r w:rsidRPr="00B10E86" w:rsidDel="00B10E86">
          <w:rPr>
            <w:rPrChange w:id="176" w:author="Suraj Patel" w:date="2024-05-01T14:04:00Z">
              <w:rPr>
                <w:rStyle w:val="Hyperlink"/>
                <w:noProof/>
              </w:rPr>
            </w:rPrChange>
          </w:rPr>
          <w:delText>1</w:delText>
        </w:r>
        <w:r w:rsidDel="00B10E86">
          <w:rPr>
            <w:noProof/>
          </w:rPr>
          <w:tab/>
        </w:r>
        <w:r w:rsidRPr="00B10E86" w:rsidDel="00B10E86">
          <w:rPr>
            <w:rPrChange w:id="177" w:author="Suraj Patel" w:date="2024-05-01T14:04:00Z">
              <w:rPr>
                <w:rStyle w:val="Hyperlink"/>
                <w:noProof/>
              </w:rPr>
            </w:rPrChange>
          </w:rPr>
          <w:delText>CequeauQuantiteMex</w:delText>
        </w:r>
        <w:r w:rsidDel="00B10E86">
          <w:rPr>
            <w:noProof/>
            <w:webHidden/>
          </w:rPr>
          <w:tab/>
          <w:delText>4</w:delText>
        </w:r>
      </w:del>
    </w:p>
    <w:p w14:paraId="19CA6348" w14:textId="1E079133" w:rsidR="00A111AC" w:rsidDel="00B10E86" w:rsidRDefault="00A111AC">
      <w:pPr>
        <w:pStyle w:val="TOC2"/>
        <w:tabs>
          <w:tab w:val="left" w:pos="880"/>
          <w:tab w:val="right" w:leader="dot" w:pos="8636"/>
        </w:tabs>
        <w:rPr>
          <w:del w:id="178" w:author="Suraj Patel" w:date="2024-05-01T14:04:00Z"/>
          <w:noProof/>
        </w:rPr>
      </w:pPr>
      <w:del w:id="179" w:author="Suraj Patel" w:date="2024-05-01T14:04:00Z">
        <w:r w:rsidRPr="00B10E86" w:rsidDel="00B10E86">
          <w:rPr>
            <w:rPrChange w:id="180" w:author="Suraj Patel" w:date="2024-05-01T14:04:00Z">
              <w:rPr>
                <w:rStyle w:val="Hyperlink"/>
                <w:noProof/>
              </w:rPr>
            </w:rPrChange>
          </w:rPr>
          <w:delText>1.1</w:delText>
        </w:r>
        <w:r w:rsidDel="00B10E86">
          <w:rPr>
            <w:noProof/>
          </w:rPr>
          <w:tab/>
        </w:r>
        <w:r w:rsidRPr="00B10E86" w:rsidDel="00B10E86">
          <w:rPr>
            <w:rPrChange w:id="181" w:author="Suraj Patel" w:date="2024-05-01T14:04:00Z">
              <w:rPr>
                <w:rStyle w:val="Hyperlink"/>
                <w:noProof/>
              </w:rPr>
            </w:rPrChange>
          </w:rPr>
          <w:delText>Intrants</w:delText>
        </w:r>
        <w:r w:rsidDel="00B10E86">
          <w:rPr>
            <w:noProof/>
            <w:webHidden/>
          </w:rPr>
          <w:tab/>
          <w:delText>4</w:delText>
        </w:r>
      </w:del>
    </w:p>
    <w:p w14:paraId="044F874B" w14:textId="26B1B5D1" w:rsidR="00A111AC" w:rsidDel="00B10E86" w:rsidRDefault="00A111AC">
      <w:pPr>
        <w:pStyle w:val="TOC2"/>
        <w:tabs>
          <w:tab w:val="left" w:pos="880"/>
          <w:tab w:val="right" w:leader="dot" w:pos="8636"/>
        </w:tabs>
        <w:rPr>
          <w:del w:id="182" w:author="Suraj Patel" w:date="2024-05-01T14:04:00Z"/>
          <w:noProof/>
        </w:rPr>
      </w:pPr>
      <w:del w:id="183" w:author="Suraj Patel" w:date="2024-05-01T14:04:00Z">
        <w:r w:rsidRPr="00B10E86" w:rsidDel="00B10E86">
          <w:rPr>
            <w:rPrChange w:id="184" w:author="Suraj Patel" w:date="2024-05-01T14:04:00Z">
              <w:rPr>
                <w:rStyle w:val="Hyperlink"/>
                <w:noProof/>
              </w:rPr>
            </w:rPrChange>
          </w:rPr>
          <w:delText>1.2</w:delText>
        </w:r>
        <w:r w:rsidDel="00B10E86">
          <w:rPr>
            <w:noProof/>
          </w:rPr>
          <w:tab/>
        </w:r>
        <w:r w:rsidRPr="00B10E86" w:rsidDel="00B10E86">
          <w:rPr>
            <w:rPrChange w:id="185" w:author="Suraj Patel" w:date="2024-05-01T14:04:00Z">
              <w:rPr>
                <w:rStyle w:val="Hyperlink"/>
                <w:noProof/>
              </w:rPr>
            </w:rPrChange>
          </w:rPr>
          <w:delText>execution</w:delText>
        </w:r>
        <w:r w:rsidDel="00B10E86">
          <w:rPr>
            <w:noProof/>
            <w:webHidden/>
          </w:rPr>
          <w:tab/>
          <w:delText>4</w:delText>
        </w:r>
      </w:del>
    </w:p>
    <w:p w14:paraId="7A05FC51" w14:textId="66578B82" w:rsidR="00A111AC" w:rsidDel="00B10E86" w:rsidRDefault="00A111AC">
      <w:pPr>
        <w:pStyle w:val="TOC2"/>
        <w:tabs>
          <w:tab w:val="left" w:pos="880"/>
          <w:tab w:val="right" w:leader="dot" w:pos="8636"/>
        </w:tabs>
        <w:rPr>
          <w:del w:id="186" w:author="Suraj Patel" w:date="2024-05-01T14:04:00Z"/>
          <w:noProof/>
        </w:rPr>
      </w:pPr>
      <w:del w:id="187" w:author="Suraj Patel" w:date="2024-05-01T14:04:00Z">
        <w:r w:rsidRPr="00B10E86" w:rsidDel="00B10E86">
          <w:rPr>
            <w:rPrChange w:id="188" w:author="Suraj Patel" w:date="2024-05-01T14:04:00Z">
              <w:rPr>
                <w:rStyle w:val="Hyperlink"/>
                <w:noProof/>
              </w:rPr>
            </w:rPrChange>
          </w:rPr>
          <w:delText>1.3</w:delText>
        </w:r>
        <w:r w:rsidDel="00B10E86">
          <w:rPr>
            <w:noProof/>
          </w:rPr>
          <w:tab/>
        </w:r>
        <w:r w:rsidRPr="00B10E86" w:rsidDel="00B10E86">
          <w:rPr>
            <w:rPrChange w:id="189" w:author="Suraj Patel" w:date="2024-05-01T14:04:00Z">
              <w:rPr>
                <w:rStyle w:val="Hyperlink"/>
                <w:noProof/>
              </w:rPr>
            </w:rPrChange>
          </w:rPr>
          <w:delText>parametres</w:delText>
        </w:r>
        <w:r w:rsidDel="00B10E86">
          <w:rPr>
            <w:noProof/>
            <w:webHidden/>
          </w:rPr>
          <w:tab/>
          <w:delText>4</w:delText>
        </w:r>
      </w:del>
    </w:p>
    <w:p w14:paraId="52ADB8D8" w14:textId="788B22AC" w:rsidR="00A111AC" w:rsidDel="00B10E86" w:rsidRDefault="00A111AC">
      <w:pPr>
        <w:pStyle w:val="TOC3"/>
        <w:tabs>
          <w:tab w:val="left" w:pos="1100"/>
        </w:tabs>
        <w:rPr>
          <w:del w:id="190" w:author="Suraj Patel" w:date="2024-05-01T14:04:00Z"/>
          <w:noProof/>
        </w:rPr>
      </w:pPr>
      <w:del w:id="191" w:author="Suraj Patel" w:date="2024-05-01T14:04:00Z">
        <w:r w:rsidRPr="00B10E86" w:rsidDel="00B10E86">
          <w:rPr>
            <w:rPrChange w:id="192" w:author="Suraj Patel" w:date="2024-05-01T14:04:00Z">
              <w:rPr>
                <w:rStyle w:val="Hyperlink"/>
                <w:noProof/>
              </w:rPr>
            </w:rPrChange>
          </w:rPr>
          <w:delText>1.3.1</w:delText>
        </w:r>
        <w:r w:rsidDel="00B10E86">
          <w:rPr>
            <w:noProof/>
          </w:rPr>
          <w:tab/>
        </w:r>
        <w:r w:rsidRPr="00B10E86" w:rsidDel="00B10E86">
          <w:rPr>
            <w:rPrChange w:id="193" w:author="Suraj Patel" w:date="2024-05-01T14:04:00Z">
              <w:rPr>
                <w:rStyle w:val="Hyperlink"/>
                <w:noProof/>
              </w:rPr>
            </w:rPrChange>
          </w:rPr>
          <w:delText>parametres.option</w:delText>
        </w:r>
        <w:r w:rsidDel="00B10E86">
          <w:rPr>
            <w:noProof/>
            <w:webHidden/>
          </w:rPr>
          <w:tab/>
          <w:delText>5</w:delText>
        </w:r>
      </w:del>
    </w:p>
    <w:p w14:paraId="6D991567" w14:textId="30627397" w:rsidR="00A111AC" w:rsidDel="00B10E86" w:rsidRDefault="00A111AC">
      <w:pPr>
        <w:pStyle w:val="TOC3"/>
        <w:tabs>
          <w:tab w:val="left" w:pos="1100"/>
        </w:tabs>
        <w:rPr>
          <w:del w:id="194" w:author="Suraj Patel" w:date="2024-05-01T14:04:00Z"/>
          <w:noProof/>
        </w:rPr>
      </w:pPr>
      <w:del w:id="195" w:author="Suraj Patel" w:date="2024-05-01T14:04:00Z">
        <w:r w:rsidRPr="00B10E86" w:rsidDel="00B10E86">
          <w:rPr>
            <w:rPrChange w:id="196" w:author="Suraj Patel" w:date="2024-05-01T14:04:00Z">
              <w:rPr>
                <w:rStyle w:val="Hyperlink"/>
                <w:noProof/>
              </w:rPr>
            </w:rPrChange>
          </w:rPr>
          <w:delText>1.3.2</w:delText>
        </w:r>
        <w:r w:rsidDel="00B10E86">
          <w:rPr>
            <w:noProof/>
          </w:rPr>
          <w:tab/>
        </w:r>
        <w:r w:rsidRPr="00B10E86" w:rsidDel="00B10E86">
          <w:rPr>
            <w:rPrChange w:id="197" w:author="Suraj Patel" w:date="2024-05-01T14:04:00Z">
              <w:rPr>
                <w:rStyle w:val="Hyperlink"/>
                <w:noProof/>
              </w:rPr>
            </w:rPrChange>
          </w:rPr>
          <w:delText>parametres.sol</w:delText>
        </w:r>
        <w:r w:rsidDel="00B10E86">
          <w:rPr>
            <w:noProof/>
            <w:webHidden/>
          </w:rPr>
          <w:tab/>
          <w:delText>5</w:delText>
        </w:r>
      </w:del>
    </w:p>
    <w:p w14:paraId="24D6EF94" w14:textId="5F8EDC3C" w:rsidR="00A111AC" w:rsidDel="00B10E86" w:rsidRDefault="00A111AC">
      <w:pPr>
        <w:pStyle w:val="TOC3"/>
        <w:tabs>
          <w:tab w:val="left" w:pos="1100"/>
        </w:tabs>
        <w:rPr>
          <w:del w:id="198" w:author="Suraj Patel" w:date="2024-05-01T14:04:00Z"/>
          <w:noProof/>
        </w:rPr>
      </w:pPr>
      <w:del w:id="199" w:author="Suraj Patel" w:date="2024-05-01T14:04:00Z">
        <w:r w:rsidRPr="00B10E86" w:rsidDel="00B10E86">
          <w:rPr>
            <w:rPrChange w:id="200" w:author="Suraj Patel" w:date="2024-05-01T14:04:00Z">
              <w:rPr>
                <w:rStyle w:val="Hyperlink"/>
                <w:noProof/>
              </w:rPr>
            </w:rPrChange>
          </w:rPr>
          <w:delText>1.3.3</w:delText>
        </w:r>
        <w:r w:rsidDel="00B10E86">
          <w:rPr>
            <w:noProof/>
          </w:rPr>
          <w:tab/>
        </w:r>
        <w:r w:rsidRPr="00B10E86" w:rsidDel="00B10E86">
          <w:rPr>
            <w:rPrChange w:id="201" w:author="Suraj Patel" w:date="2024-05-01T14:04:00Z">
              <w:rPr>
                <w:rStyle w:val="Hyperlink"/>
                <w:noProof/>
              </w:rPr>
            </w:rPrChange>
          </w:rPr>
          <w:delText>parametres.solInitial</w:delText>
        </w:r>
        <w:r w:rsidDel="00B10E86">
          <w:rPr>
            <w:noProof/>
            <w:webHidden/>
          </w:rPr>
          <w:tab/>
          <w:delText>5</w:delText>
        </w:r>
      </w:del>
    </w:p>
    <w:p w14:paraId="64B1CE9D" w14:textId="0D64551B" w:rsidR="00A111AC" w:rsidDel="00B10E86" w:rsidRDefault="00A111AC">
      <w:pPr>
        <w:pStyle w:val="TOC3"/>
        <w:tabs>
          <w:tab w:val="left" w:pos="1100"/>
        </w:tabs>
        <w:rPr>
          <w:del w:id="202" w:author="Suraj Patel" w:date="2024-05-01T14:04:00Z"/>
          <w:noProof/>
        </w:rPr>
      </w:pPr>
      <w:del w:id="203" w:author="Suraj Patel" w:date="2024-05-01T14:04:00Z">
        <w:r w:rsidRPr="00B10E86" w:rsidDel="00B10E86">
          <w:rPr>
            <w:rPrChange w:id="204" w:author="Suraj Patel" w:date="2024-05-01T14:04:00Z">
              <w:rPr>
                <w:rStyle w:val="Hyperlink"/>
                <w:noProof/>
              </w:rPr>
            </w:rPrChange>
          </w:rPr>
          <w:delText>1.3.4</w:delText>
        </w:r>
        <w:r w:rsidDel="00B10E86">
          <w:rPr>
            <w:noProof/>
          </w:rPr>
          <w:tab/>
        </w:r>
        <w:r w:rsidRPr="00B10E86" w:rsidDel="00B10E86">
          <w:rPr>
            <w:rPrChange w:id="205" w:author="Suraj Patel" w:date="2024-05-01T14:04:00Z">
              <w:rPr>
                <w:rStyle w:val="Hyperlink"/>
                <w:noProof/>
              </w:rPr>
            </w:rPrChange>
          </w:rPr>
          <w:delText>parametres.transfert</w:delText>
        </w:r>
        <w:r w:rsidDel="00B10E86">
          <w:rPr>
            <w:noProof/>
            <w:webHidden/>
          </w:rPr>
          <w:tab/>
          <w:delText>5</w:delText>
        </w:r>
      </w:del>
    </w:p>
    <w:p w14:paraId="145052AD" w14:textId="6D1855AD" w:rsidR="00A111AC" w:rsidDel="00B10E86" w:rsidRDefault="00A111AC">
      <w:pPr>
        <w:pStyle w:val="TOC3"/>
        <w:tabs>
          <w:tab w:val="left" w:pos="1100"/>
        </w:tabs>
        <w:rPr>
          <w:del w:id="206" w:author="Suraj Patel" w:date="2024-05-01T14:04:00Z"/>
          <w:noProof/>
        </w:rPr>
      </w:pPr>
      <w:del w:id="207" w:author="Suraj Patel" w:date="2024-05-01T14:04:00Z">
        <w:r w:rsidRPr="00B10E86" w:rsidDel="00B10E86">
          <w:rPr>
            <w:rPrChange w:id="208" w:author="Suraj Patel" w:date="2024-05-01T14:04:00Z">
              <w:rPr>
                <w:rStyle w:val="Hyperlink"/>
                <w:noProof/>
              </w:rPr>
            </w:rPrChange>
          </w:rPr>
          <w:delText>1.3.5</w:delText>
        </w:r>
        <w:r w:rsidDel="00B10E86">
          <w:rPr>
            <w:noProof/>
          </w:rPr>
          <w:tab/>
        </w:r>
        <w:r w:rsidRPr="00B10E86" w:rsidDel="00B10E86">
          <w:rPr>
            <w:rPrChange w:id="209" w:author="Suraj Patel" w:date="2024-05-01T14:04:00Z">
              <w:rPr>
                <w:rStyle w:val="Hyperlink"/>
                <w:noProof/>
              </w:rPr>
            </w:rPrChange>
          </w:rPr>
          <w:delText>parametres.ctp</w:delText>
        </w:r>
        <w:r w:rsidDel="00B10E86">
          <w:rPr>
            <w:noProof/>
            <w:webHidden/>
          </w:rPr>
          <w:tab/>
          <w:delText>6</w:delText>
        </w:r>
      </w:del>
    </w:p>
    <w:p w14:paraId="68807111" w14:textId="67CC2B30" w:rsidR="00A111AC" w:rsidDel="00B10E86" w:rsidRDefault="00A111AC">
      <w:pPr>
        <w:pStyle w:val="TOC3"/>
        <w:tabs>
          <w:tab w:val="left" w:pos="1100"/>
        </w:tabs>
        <w:rPr>
          <w:del w:id="210" w:author="Suraj Patel" w:date="2024-05-01T14:04:00Z"/>
          <w:noProof/>
        </w:rPr>
      </w:pPr>
      <w:del w:id="211" w:author="Suraj Patel" w:date="2024-05-01T14:04:00Z">
        <w:r w:rsidRPr="00B10E86" w:rsidDel="00B10E86">
          <w:rPr>
            <w:rPrChange w:id="212" w:author="Suraj Patel" w:date="2024-05-01T14:04:00Z">
              <w:rPr>
                <w:rStyle w:val="Hyperlink"/>
                <w:noProof/>
              </w:rPr>
            </w:rPrChange>
          </w:rPr>
          <w:delText>1.3.6</w:delText>
        </w:r>
        <w:r w:rsidDel="00B10E86">
          <w:rPr>
            <w:noProof/>
          </w:rPr>
          <w:tab/>
        </w:r>
        <w:r w:rsidRPr="00B10E86" w:rsidDel="00B10E86">
          <w:rPr>
            <w:rPrChange w:id="213" w:author="Suraj Patel" w:date="2024-05-01T14:04:00Z">
              <w:rPr>
                <w:rStyle w:val="Hyperlink"/>
                <w:noProof/>
              </w:rPr>
            </w:rPrChange>
          </w:rPr>
          <w:delText>parametres.lac</w:delText>
        </w:r>
        <w:r w:rsidDel="00B10E86">
          <w:rPr>
            <w:noProof/>
            <w:webHidden/>
          </w:rPr>
          <w:tab/>
          <w:delText>6</w:delText>
        </w:r>
      </w:del>
    </w:p>
    <w:p w14:paraId="227E7830" w14:textId="592A0BBA" w:rsidR="00A111AC" w:rsidDel="00B10E86" w:rsidRDefault="00A111AC">
      <w:pPr>
        <w:pStyle w:val="TOC3"/>
        <w:tabs>
          <w:tab w:val="left" w:pos="1100"/>
        </w:tabs>
        <w:rPr>
          <w:del w:id="214" w:author="Suraj Patel" w:date="2024-05-01T14:04:00Z"/>
          <w:noProof/>
        </w:rPr>
      </w:pPr>
      <w:del w:id="215" w:author="Suraj Patel" w:date="2024-05-01T14:04:00Z">
        <w:r w:rsidRPr="00B10E86" w:rsidDel="00B10E86">
          <w:rPr>
            <w:rPrChange w:id="216" w:author="Suraj Patel" w:date="2024-05-01T14:04:00Z">
              <w:rPr>
                <w:rStyle w:val="Hyperlink"/>
                <w:noProof/>
              </w:rPr>
            </w:rPrChange>
          </w:rPr>
          <w:delText>1.3.7</w:delText>
        </w:r>
        <w:r w:rsidDel="00B10E86">
          <w:rPr>
            <w:noProof/>
          </w:rPr>
          <w:tab/>
        </w:r>
        <w:r w:rsidRPr="00B10E86" w:rsidDel="00B10E86">
          <w:rPr>
            <w:rPrChange w:id="217" w:author="Suraj Patel" w:date="2024-05-01T14:04:00Z">
              <w:rPr>
                <w:rStyle w:val="Hyperlink"/>
                <w:noProof/>
              </w:rPr>
            </w:rPrChange>
          </w:rPr>
          <w:delText>parametres.surface</w:delText>
        </w:r>
        <w:r w:rsidDel="00B10E86">
          <w:rPr>
            <w:noProof/>
            <w:webHidden/>
          </w:rPr>
          <w:tab/>
          <w:delText>6</w:delText>
        </w:r>
      </w:del>
    </w:p>
    <w:p w14:paraId="68D58933" w14:textId="3175AF9C" w:rsidR="00A111AC" w:rsidDel="00B10E86" w:rsidRDefault="00A111AC">
      <w:pPr>
        <w:pStyle w:val="TOC3"/>
        <w:tabs>
          <w:tab w:val="left" w:pos="1100"/>
        </w:tabs>
        <w:rPr>
          <w:del w:id="218" w:author="Suraj Patel" w:date="2024-05-01T14:04:00Z"/>
          <w:noProof/>
        </w:rPr>
      </w:pPr>
      <w:del w:id="219" w:author="Suraj Patel" w:date="2024-05-01T14:04:00Z">
        <w:r w:rsidRPr="00B10E86" w:rsidDel="00B10E86">
          <w:rPr>
            <w:rPrChange w:id="220" w:author="Suraj Patel" w:date="2024-05-01T14:04:00Z">
              <w:rPr>
                <w:rStyle w:val="Hyperlink"/>
                <w:noProof/>
              </w:rPr>
            </w:rPrChange>
          </w:rPr>
          <w:delText>1.3.8</w:delText>
        </w:r>
        <w:r w:rsidDel="00B10E86">
          <w:rPr>
            <w:noProof/>
          </w:rPr>
          <w:tab/>
        </w:r>
        <w:r w:rsidRPr="00B10E86" w:rsidDel="00B10E86">
          <w:rPr>
            <w:rPrChange w:id="221" w:author="Suraj Patel" w:date="2024-05-01T14:04:00Z">
              <w:rPr>
                <w:rStyle w:val="Hyperlink"/>
                <w:noProof/>
              </w:rPr>
            </w:rPrChange>
          </w:rPr>
          <w:delText>parametres.fonte</w:delText>
        </w:r>
        <w:r w:rsidDel="00B10E86">
          <w:rPr>
            <w:noProof/>
            <w:webHidden/>
          </w:rPr>
          <w:tab/>
          <w:delText>6</w:delText>
        </w:r>
      </w:del>
    </w:p>
    <w:p w14:paraId="62FD5978" w14:textId="20E98F72" w:rsidR="00A111AC" w:rsidDel="00B10E86" w:rsidRDefault="00A111AC">
      <w:pPr>
        <w:pStyle w:val="TOC3"/>
        <w:tabs>
          <w:tab w:val="left" w:pos="1100"/>
        </w:tabs>
        <w:rPr>
          <w:del w:id="222" w:author="Suraj Patel" w:date="2024-05-01T14:04:00Z"/>
          <w:noProof/>
        </w:rPr>
      </w:pPr>
      <w:del w:id="223" w:author="Suraj Patel" w:date="2024-05-01T14:04:00Z">
        <w:r w:rsidRPr="00B10E86" w:rsidDel="00B10E86">
          <w:rPr>
            <w:rPrChange w:id="224" w:author="Suraj Patel" w:date="2024-05-01T14:04:00Z">
              <w:rPr>
                <w:rStyle w:val="Hyperlink"/>
                <w:noProof/>
              </w:rPr>
            </w:rPrChange>
          </w:rPr>
          <w:delText>1.3.9</w:delText>
        </w:r>
        <w:r w:rsidDel="00B10E86">
          <w:rPr>
            <w:noProof/>
          </w:rPr>
          <w:tab/>
        </w:r>
        <w:r w:rsidRPr="00B10E86" w:rsidDel="00B10E86">
          <w:rPr>
            <w:rPrChange w:id="225" w:author="Suraj Patel" w:date="2024-05-01T14:04:00Z">
              <w:rPr>
                <w:rStyle w:val="Hyperlink"/>
                <w:noProof/>
              </w:rPr>
            </w:rPrChange>
          </w:rPr>
          <w:delText>parametres.evapo</w:delText>
        </w:r>
        <w:r w:rsidDel="00B10E86">
          <w:rPr>
            <w:noProof/>
            <w:webHidden/>
          </w:rPr>
          <w:tab/>
          <w:delText>6</w:delText>
        </w:r>
      </w:del>
    </w:p>
    <w:p w14:paraId="2C5E38AC" w14:textId="191BDE61" w:rsidR="00A111AC" w:rsidDel="00B10E86" w:rsidRDefault="00A111AC">
      <w:pPr>
        <w:pStyle w:val="TOC3"/>
        <w:tabs>
          <w:tab w:val="left" w:pos="1320"/>
        </w:tabs>
        <w:rPr>
          <w:del w:id="226" w:author="Suraj Patel" w:date="2024-05-01T14:04:00Z"/>
          <w:noProof/>
        </w:rPr>
      </w:pPr>
      <w:del w:id="227" w:author="Suraj Patel" w:date="2024-05-01T14:04:00Z">
        <w:r w:rsidRPr="00B10E86" w:rsidDel="00B10E86">
          <w:rPr>
            <w:rPrChange w:id="228" w:author="Suraj Patel" w:date="2024-05-01T14:04:00Z">
              <w:rPr>
                <w:rStyle w:val="Hyperlink"/>
                <w:noProof/>
              </w:rPr>
            </w:rPrChange>
          </w:rPr>
          <w:delText>1.3.10</w:delText>
        </w:r>
        <w:r w:rsidDel="00B10E86">
          <w:rPr>
            <w:noProof/>
          </w:rPr>
          <w:tab/>
        </w:r>
        <w:r w:rsidRPr="00B10E86" w:rsidDel="00B10E86">
          <w:rPr>
            <w:rPrChange w:id="229" w:author="Suraj Patel" w:date="2024-05-01T14:04:00Z">
              <w:rPr>
                <w:rStyle w:val="Hyperlink"/>
                <w:noProof/>
              </w:rPr>
            </w:rPrChange>
          </w:rPr>
          <w:delText>parametres.qualite</w:delText>
        </w:r>
        <w:r w:rsidDel="00B10E86">
          <w:rPr>
            <w:noProof/>
            <w:webHidden/>
          </w:rPr>
          <w:tab/>
          <w:delText>7</w:delText>
        </w:r>
      </w:del>
    </w:p>
    <w:p w14:paraId="35B0DD6D" w14:textId="7FDC0085" w:rsidR="00A111AC" w:rsidDel="00B10E86" w:rsidRDefault="00A111AC">
      <w:pPr>
        <w:pStyle w:val="TOC2"/>
        <w:tabs>
          <w:tab w:val="left" w:pos="880"/>
          <w:tab w:val="right" w:leader="dot" w:pos="8636"/>
        </w:tabs>
        <w:rPr>
          <w:del w:id="230" w:author="Suraj Patel" w:date="2024-05-01T14:04:00Z"/>
          <w:noProof/>
        </w:rPr>
      </w:pPr>
      <w:del w:id="231" w:author="Suraj Patel" w:date="2024-05-01T14:04:00Z">
        <w:r w:rsidRPr="00B10E86" w:rsidDel="00B10E86">
          <w:rPr>
            <w:rPrChange w:id="232" w:author="Suraj Patel" w:date="2024-05-01T14:04:00Z">
              <w:rPr>
                <w:rStyle w:val="Hyperlink"/>
                <w:noProof/>
              </w:rPr>
            </w:rPrChange>
          </w:rPr>
          <w:delText>1.4</w:delText>
        </w:r>
        <w:r w:rsidDel="00B10E86">
          <w:rPr>
            <w:noProof/>
          </w:rPr>
          <w:tab/>
        </w:r>
        <w:r w:rsidRPr="00B10E86" w:rsidDel="00B10E86">
          <w:rPr>
            <w:rPrChange w:id="233" w:author="Suraj Patel" w:date="2024-05-01T14:04:00Z">
              <w:rPr>
                <w:rStyle w:val="Hyperlink"/>
                <w:noProof/>
              </w:rPr>
            </w:rPrChange>
          </w:rPr>
          <w:delText>bassinVersant</w:delText>
        </w:r>
        <w:r w:rsidDel="00B10E86">
          <w:rPr>
            <w:noProof/>
            <w:webHidden/>
          </w:rPr>
          <w:tab/>
          <w:delText>7</w:delText>
        </w:r>
      </w:del>
    </w:p>
    <w:p w14:paraId="5D2B6840" w14:textId="7E0D840B" w:rsidR="00A111AC" w:rsidDel="00B10E86" w:rsidRDefault="00A111AC">
      <w:pPr>
        <w:pStyle w:val="TOC3"/>
        <w:tabs>
          <w:tab w:val="left" w:pos="1100"/>
        </w:tabs>
        <w:rPr>
          <w:del w:id="234" w:author="Suraj Patel" w:date="2024-05-01T14:04:00Z"/>
          <w:noProof/>
        </w:rPr>
      </w:pPr>
      <w:del w:id="235" w:author="Suraj Patel" w:date="2024-05-01T14:04:00Z">
        <w:r w:rsidRPr="00B10E86" w:rsidDel="00B10E86">
          <w:rPr>
            <w:rPrChange w:id="236" w:author="Suraj Patel" w:date="2024-05-01T14:04:00Z">
              <w:rPr>
                <w:rStyle w:val="Hyperlink"/>
                <w:noProof/>
              </w:rPr>
            </w:rPrChange>
          </w:rPr>
          <w:delText>1.4.1</w:delText>
        </w:r>
        <w:r w:rsidDel="00B10E86">
          <w:rPr>
            <w:noProof/>
          </w:rPr>
          <w:tab/>
        </w:r>
        <w:r w:rsidRPr="00B10E86" w:rsidDel="00B10E86">
          <w:rPr>
            <w:rPrChange w:id="237" w:author="Suraj Patel" w:date="2024-05-01T14:04:00Z">
              <w:rPr>
                <w:rStyle w:val="Hyperlink"/>
                <w:noProof/>
              </w:rPr>
            </w:rPrChange>
          </w:rPr>
          <w:delText>structure carreauEntier</w:delText>
        </w:r>
        <w:r w:rsidDel="00B10E86">
          <w:rPr>
            <w:noProof/>
            <w:webHidden/>
          </w:rPr>
          <w:tab/>
          <w:delText>8</w:delText>
        </w:r>
      </w:del>
    </w:p>
    <w:p w14:paraId="654B4E4B" w14:textId="32C5FD01" w:rsidR="00A111AC" w:rsidDel="00B10E86" w:rsidRDefault="00A111AC">
      <w:pPr>
        <w:pStyle w:val="TOC3"/>
        <w:tabs>
          <w:tab w:val="left" w:pos="1100"/>
        </w:tabs>
        <w:rPr>
          <w:del w:id="238" w:author="Suraj Patel" w:date="2024-05-01T14:04:00Z"/>
          <w:noProof/>
        </w:rPr>
      </w:pPr>
      <w:del w:id="239" w:author="Suraj Patel" w:date="2024-05-01T14:04:00Z">
        <w:r w:rsidRPr="00B10E86" w:rsidDel="00B10E86">
          <w:rPr>
            <w:rPrChange w:id="240" w:author="Suraj Patel" w:date="2024-05-01T14:04:00Z">
              <w:rPr>
                <w:rStyle w:val="Hyperlink"/>
                <w:noProof/>
              </w:rPr>
            </w:rPrChange>
          </w:rPr>
          <w:delText>1.4.2</w:delText>
        </w:r>
        <w:r w:rsidDel="00B10E86">
          <w:rPr>
            <w:noProof/>
          </w:rPr>
          <w:tab/>
        </w:r>
        <w:r w:rsidRPr="00B10E86" w:rsidDel="00B10E86">
          <w:rPr>
            <w:rPrChange w:id="241" w:author="Suraj Patel" w:date="2024-05-01T14:04:00Z">
              <w:rPr>
                <w:rStyle w:val="Hyperlink"/>
                <w:noProof/>
              </w:rPr>
            </w:rPrChange>
          </w:rPr>
          <w:delText>structure carreauPartiel</w:delText>
        </w:r>
        <w:r w:rsidDel="00B10E86">
          <w:rPr>
            <w:noProof/>
            <w:webHidden/>
          </w:rPr>
          <w:tab/>
          <w:delText>8</w:delText>
        </w:r>
      </w:del>
    </w:p>
    <w:p w14:paraId="1507746E" w14:textId="0A686934" w:rsidR="00A111AC" w:rsidDel="00B10E86" w:rsidRDefault="00A111AC">
      <w:pPr>
        <w:pStyle w:val="TOC3"/>
        <w:tabs>
          <w:tab w:val="left" w:pos="1100"/>
        </w:tabs>
        <w:rPr>
          <w:del w:id="242" w:author="Suraj Patel" w:date="2024-05-01T14:04:00Z"/>
          <w:noProof/>
        </w:rPr>
      </w:pPr>
      <w:del w:id="243" w:author="Suraj Patel" w:date="2024-05-01T14:04:00Z">
        <w:r w:rsidRPr="00B10E86" w:rsidDel="00B10E86">
          <w:rPr>
            <w:rPrChange w:id="244" w:author="Suraj Patel" w:date="2024-05-01T14:04:00Z">
              <w:rPr>
                <w:rStyle w:val="Hyperlink"/>
                <w:noProof/>
              </w:rPr>
            </w:rPrChange>
          </w:rPr>
          <w:delText>1.4.3</w:delText>
        </w:r>
        <w:r w:rsidDel="00B10E86">
          <w:rPr>
            <w:noProof/>
          </w:rPr>
          <w:tab/>
        </w:r>
        <w:r w:rsidRPr="00B10E86" w:rsidDel="00B10E86">
          <w:rPr>
            <w:rPrChange w:id="245" w:author="Suraj Patel" w:date="2024-05-01T14:04:00Z">
              <w:rPr>
                <w:rStyle w:val="Hyperlink"/>
                <w:noProof/>
              </w:rPr>
            </w:rPrChange>
          </w:rPr>
          <w:delText>structure barrage</w:delText>
        </w:r>
        <w:r w:rsidDel="00B10E86">
          <w:rPr>
            <w:noProof/>
            <w:webHidden/>
          </w:rPr>
          <w:tab/>
          <w:delText>8</w:delText>
        </w:r>
      </w:del>
    </w:p>
    <w:p w14:paraId="5A0A69FD" w14:textId="52220527" w:rsidR="00A111AC" w:rsidDel="00B10E86" w:rsidRDefault="00A111AC">
      <w:pPr>
        <w:pStyle w:val="TOC2"/>
        <w:tabs>
          <w:tab w:val="left" w:pos="880"/>
          <w:tab w:val="right" w:leader="dot" w:pos="8636"/>
        </w:tabs>
        <w:rPr>
          <w:del w:id="246" w:author="Suraj Patel" w:date="2024-05-01T14:04:00Z"/>
          <w:noProof/>
        </w:rPr>
      </w:pPr>
      <w:del w:id="247" w:author="Suraj Patel" w:date="2024-05-01T14:04:00Z">
        <w:r w:rsidRPr="00B10E86" w:rsidDel="00B10E86">
          <w:rPr>
            <w:rPrChange w:id="248" w:author="Suraj Patel" w:date="2024-05-01T14:04:00Z">
              <w:rPr>
                <w:rStyle w:val="Hyperlink"/>
                <w:noProof/>
              </w:rPr>
            </w:rPrChange>
          </w:rPr>
          <w:delText>1.5</w:delText>
        </w:r>
        <w:r w:rsidDel="00B10E86">
          <w:rPr>
            <w:noProof/>
          </w:rPr>
          <w:tab/>
        </w:r>
        <w:r w:rsidRPr="00B10E86" w:rsidDel="00B10E86">
          <w:rPr>
            <w:rPrChange w:id="249" w:author="Suraj Patel" w:date="2024-05-01T14:04:00Z">
              <w:rPr>
                <w:rStyle w:val="Hyperlink"/>
                <w:noProof/>
              </w:rPr>
            </w:rPrChange>
          </w:rPr>
          <w:delText>meteo</w:delText>
        </w:r>
        <w:r w:rsidDel="00B10E86">
          <w:rPr>
            <w:noProof/>
            <w:webHidden/>
          </w:rPr>
          <w:tab/>
          <w:delText>9</w:delText>
        </w:r>
      </w:del>
    </w:p>
    <w:p w14:paraId="5C90FA6E" w14:textId="2C28C467" w:rsidR="00A111AC" w:rsidDel="00B10E86" w:rsidRDefault="00A111AC">
      <w:pPr>
        <w:pStyle w:val="TOC2"/>
        <w:tabs>
          <w:tab w:val="left" w:pos="880"/>
          <w:tab w:val="right" w:leader="dot" w:pos="8636"/>
        </w:tabs>
        <w:rPr>
          <w:del w:id="250" w:author="Suraj Patel" w:date="2024-05-01T14:04:00Z"/>
          <w:noProof/>
        </w:rPr>
      </w:pPr>
      <w:del w:id="251" w:author="Suraj Patel" w:date="2024-05-01T14:04:00Z">
        <w:r w:rsidRPr="00B10E86" w:rsidDel="00B10E86">
          <w:rPr>
            <w:rPrChange w:id="252" w:author="Suraj Patel" w:date="2024-05-01T14:04:00Z">
              <w:rPr>
                <w:rStyle w:val="Hyperlink"/>
                <w:noProof/>
              </w:rPr>
            </w:rPrChange>
          </w:rPr>
          <w:delText>1.6</w:delText>
        </w:r>
        <w:r w:rsidDel="00B10E86">
          <w:rPr>
            <w:noProof/>
          </w:rPr>
          <w:tab/>
        </w:r>
        <w:r w:rsidRPr="00B10E86" w:rsidDel="00B10E86">
          <w:rPr>
            <w:rPrChange w:id="253" w:author="Suraj Patel" w:date="2024-05-01T14:04:00Z">
              <w:rPr>
                <w:rStyle w:val="Hyperlink"/>
                <w:noProof/>
              </w:rPr>
            </w:rPrChange>
          </w:rPr>
          <w:delText>etats.quantite</w:delText>
        </w:r>
        <w:r w:rsidDel="00B10E86">
          <w:rPr>
            <w:noProof/>
            <w:webHidden/>
          </w:rPr>
          <w:tab/>
          <w:delText>10</w:delText>
        </w:r>
      </w:del>
    </w:p>
    <w:p w14:paraId="40E440E7" w14:textId="45A463F1" w:rsidR="00A111AC" w:rsidDel="00B10E86" w:rsidRDefault="00A111AC">
      <w:pPr>
        <w:pStyle w:val="TOC2"/>
        <w:tabs>
          <w:tab w:val="left" w:pos="880"/>
          <w:tab w:val="right" w:leader="dot" w:pos="8636"/>
        </w:tabs>
        <w:rPr>
          <w:del w:id="254" w:author="Suraj Patel" w:date="2024-05-01T14:04:00Z"/>
          <w:noProof/>
        </w:rPr>
      </w:pPr>
      <w:del w:id="255" w:author="Suraj Patel" w:date="2024-05-01T14:04:00Z">
        <w:r w:rsidRPr="00B10E86" w:rsidDel="00B10E86">
          <w:rPr>
            <w:rPrChange w:id="256" w:author="Suraj Patel" w:date="2024-05-01T14:04:00Z">
              <w:rPr>
                <w:rStyle w:val="Hyperlink"/>
                <w:noProof/>
              </w:rPr>
            </w:rPrChange>
          </w:rPr>
          <w:delText>1.7</w:delText>
        </w:r>
        <w:r w:rsidDel="00B10E86">
          <w:rPr>
            <w:noProof/>
          </w:rPr>
          <w:tab/>
        </w:r>
        <w:r w:rsidRPr="00B10E86" w:rsidDel="00B10E86">
          <w:rPr>
            <w:rPrChange w:id="257" w:author="Suraj Patel" w:date="2024-05-01T14:04:00Z">
              <w:rPr>
                <w:rStyle w:val="Hyperlink"/>
                <w:noProof/>
              </w:rPr>
            </w:rPrChange>
          </w:rPr>
          <w:delText>etats.qualite</w:delText>
        </w:r>
        <w:r w:rsidDel="00B10E86">
          <w:rPr>
            <w:noProof/>
            <w:webHidden/>
          </w:rPr>
          <w:tab/>
          <w:delText>10</w:delText>
        </w:r>
      </w:del>
    </w:p>
    <w:p w14:paraId="0F9AA9D3" w14:textId="2087CBDA" w:rsidR="00A111AC" w:rsidDel="00B10E86" w:rsidRDefault="00A111AC">
      <w:pPr>
        <w:pStyle w:val="TOC2"/>
        <w:tabs>
          <w:tab w:val="left" w:pos="880"/>
          <w:tab w:val="right" w:leader="dot" w:pos="8636"/>
        </w:tabs>
        <w:rPr>
          <w:del w:id="258" w:author="Suraj Patel" w:date="2024-05-01T14:04:00Z"/>
          <w:noProof/>
        </w:rPr>
      </w:pPr>
      <w:del w:id="259" w:author="Suraj Patel" w:date="2024-05-01T14:04:00Z">
        <w:r w:rsidRPr="00B10E86" w:rsidDel="00B10E86">
          <w:rPr>
            <w:rPrChange w:id="260" w:author="Suraj Patel" w:date="2024-05-01T14:04:00Z">
              <w:rPr>
                <w:rStyle w:val="Hyperlink"/>
                <w:noProof/>
              </w:rPr>
            </w:rPrChange>
          </w:rPr>
          <w:delText>1.8</w:delText>
        </w:r>
        <w:r w:rsidDel="00B10E86">
          <w:rPr>
            <w:noProof/>
          </w:rPr>
          <w:tab/>
        </w:r>
        <w:r w:rsidRPr="00B10E86" w:rsidDel="00B10E86">
          <w:rPr>
            <w:rPrChange w:id="261" w:author="Suraj Patel" w:date="2024-05-01T14:04:00Z">
              <w:rPr>
                <w:rStyle w:val="Hyperlink"/>
                <w:noProof/>
              </w:rPr>
            </w:rPrChange>
          </w:rPr>
          <w:delText>assimilations.quantite</w:delText>
        </w:r>
        <w:r w:rsidDel="00B10E86">
          <w:rPr>
            <w:noProof/>
            <w:webHidden/>
          </w:rPr>
          <w:tab/>
          <w:delText>10</w:delText>
        </w:r>
      </w:del>
    </w:p>
    <w:p w14:paraId="3B71B734" w14:textId="42E1C83E" w:rsidR="00A111AC" w:rsidDel="00B10E86" w:rsidRDefault="00A111AC">
      <w:pPr>
        <w:pStyle w:val="TOC3"/>
        <w:tabs>
          <w:tab w:val="left" w:pos="1100"/>
        </w:tabs>
        <w:rPr>
          <w:del w:id="262" w:author="Suraj Patel" w:date="2024-05-01T14:04:00Z"/>
          <w:noProof/>
        </w:rPr>
      </w:pPr>
      <w:del w:id="263" w:author="Suraj Patel" w:date="2024-05-01T14:04:00Z">
        <w:r w:rsidRPr="00B10E86" w:rsidDel="00B10E86">
          <w:rPr>
            <w:rPrChange w:id="264" w:author="Suraj Patel" w:date="2024-05-01T14:04:00Z">
              <w:rPr>
                <w:rStyle w:val="Hyperlink"/>
                <w:noProof/>
              </w:rPr>
            </w:rPrChange>
          </w:rPr>
          <w:delText>1.8.1</w:delText>
        </w:r>
        <w:r w:rsidDel="00B10E86">
          <w:rPr>
            <w:noProof/>
          </w:rPr>
          <w:tab/>
        </w:r>
        <w:r w:rsidRPr="00B10E86" w:rsidDel="00B10E86">
          <w:rPr>
            <w:rPrChange w:id="265" w:author="Suraj Patel" w:date="2024-05-01T14:04:00Z">
              <w:rPr>
                <w:rStyle w:val="Hyperlink"/>
                <w:noProof/>
              </w:rPr>
            </w:rPrChange>
          </w:rPr>
          <w:delText>etatsCE</w:delText>
        </w:r>
        <w:r w:rsidDel="00B10E86">
          <w:rPr>
            <w:noProof/>
            <w:webHidden/>
          </w:rPr>
          <w:tab/>
          <w:delText>11</w:delText>
        </w:r>
      </w:del>
    </w:p>
    <w:p w14:paraId="148E1E89" w14:textId="18150EE9" w:rsidR="00A111AC" w:rsidDel="00B10E86" w:rsidRDefault="00A111AC">
      <w:pPr>
        <w:pStyle w:val="TOC3"/>
        <w:tabs>
          <w:tab w:val="left" w:pos="1100"/>
        </w:tabs>
        <w:rPr>
          <w:del w:id="266" w:author="Suraj Patel" w:date="2024-05-01T14:04:00Z"/>
          <w:noProof/>
        </w:rPr>
      </w:pPr>
      <w:del w:id="267" w:author="Suraj Patel" w:date="2024-05-01T14:04:00Z">
        <w:r w:rsidRPr="00B10E86" w:rsidDel="00B10E86">
          <w:rPr>
            <w:rPrChange w:id="268" w:author="Suraj Patel" w:date="2024-05-01T14:04:00Z">
              <w:rPr>
                <w:rStyle w:val="Hyperlink"/>
                <w:noProof/>
                <w:lang w:val="en-CA"/>
              </w:rPr>
            </w:rPrChange>
          </w:rPr>
          <w:delText>1.8.2</w:delText>
        </w:r>
        <w:r w:rsidDel="00B10E86">
          <w:rPr>
            <w:noProof/>
          </w:rPr>
          <w:tab/>
        </w:r>
        <w:r w:rsidRPr="00B10E86" w:rsidDel="00B10E86">
          <w:rPr>
            <w:rPrChange w:id="269" w:author="Suraj Patel" w:date="2024-05-01T14:04:00Z">
              <w:rPr>
                <w:rStyle w:val="Hyperlink"/>
                <w:noProof/>
              </w:rPr>
            </w:rPrChange>
          </w:rPr>
          <w:delText>eta</w:delText>
        </w:r>
        <w:r w:rsidRPr="00B10E86" w:rsidDel="00B10E86">
          <w:rPr>
            <w:rPrChange w:id="270" w:author="Suraj Patel" w:date="2024-05-01T14:04:00Z">
              <w:rPr>
                <w:rStyle w:val="Hyperlink"/>
                <w:noProof/>
                <w:lang w:val="en-CA"/>
              </w:rPr>
            </w:rPrChange>
          </w:rPr>
          <w:delText>tsCP</w:delText>
        </w:r>
        <w:r w:rsidDel="00B10E86">
          <w:rPr>
            <w:noProof/>
            <w:webHidden/>
          </w:rPr>
          <w:tab/>
          <w:delText>12</w:delText>
        </w:r>
      </w:del>
    </w:p>
    <w:p w14:paraId="2B361CAD" w14:textId="2F5AC6AB" w:rsidR="00A111AC" w:rsidDel="00B10E86" w:rsidRDefault="00A111AC">
      <w:pPr>
        <w:pStyle w:val="TOC3"/>
        <w:tabs>
          <w:tab w:val="left" w:pos="1100"/>
        </w:tabs>
        <w:rPr>
          <w:del w:id="271" w:author="Suraj Patel" w:date="2024-05-01T14:04:00Z"/>
          <w:noProof/>
        </w:rPr>
      </w:pPr>
      <w:del w:id="272" w:author="Suraj Patel" w:date="2024-05-01T14:04:00Z">
        <w:r w:rsidRPr="00B10E86" w:rsidDel="00B10E86">
          <w:rPr>
            <w:rPrChange w:id="273" w:author="Suraj Patel" w:date="2024-05-01T14:04:00Z">
              <w:rPr>
                <w:rStyle w:val="Hyperlink"/>
                <w:noProof/>
              </w:rPr>
            </w:rPrChange>
          </w:rPr>
          <w:delText>1.8.3</w:delText>
        </w:r>
        <w:r w:rsidDel="00B10E86">
          <w:rPr>
            <w:noProof/>
          </w:rPr>
          <w:tab/>
        </w:r>
        <w:r w:rsidRPr="00B10E86" w:rsidDel="00B10E86">
          <w:rPr>
            <w:rPrChange w:id="274" w:author="Suraj Patel" w:date="2024-05-01T14:04:00Z">
              <w:rPr>
                <w:rStyle w:val="Hyperlink"/>
                <w:noProof/>
              </w:rPr>
            </w:rPrChange>
          </w:rPr>
          <w:delText>etatsFonte</w:delText>
        </w:r>
        <w:r w:rsidDel="00B10E86">
          <w:rPr>
            <w:noProof/>
            <w:webHidden/>
          </w:rPr>
          <w:tab/>
          <w:delText>13</w:delText>
        </w:r>
      </w:del>
    </w:p>
    <w:p w14:paraId="55F6E772" w14:textId="6A9CF6C2" w:rsidR="00A111AC" w:rsidDel="00B10E86" w:rsidRDefault="00A111AC">
      <w:pPr>
        <w:pStyle w:val="TOC3"/>
        <w:tabs>
          <w:tab w:val="left" w:pos="1100"/>
        </w:tabs>
        <w:rPr>
          <w:del w:id="275" w:author="Suraj Patel" w:date="2024-05-01T14:04:00Z"/>
          <w:noProof/>
        </w:rPr>
      </w:pPr>
      <w:del w:id="276" w:author="Suraj Patel" w:date="2024-05-01T14:04:00Z">
        <w:r w:rsidRPr="00B10E86" w:rsidDel="00B10E86">
          <w:rPr>
            <w:rPrChange w:id="277" w:author="Suraj Patel" w:date="2024-05-01T14:04:00Z">
              <w:rPr>
                <w:rStyle w:val="Hyperlink"/>
                <w:noProof/>
              </w:rPr>
            </w:rPrChange>
          </w:rPr>
          <w:delText>1.8.4</w:delText>
        </w:r>
        <w:r w:rsidDel="00B10E86">
          <w:rPr>
            <w:noProof/>
          </w:rPr>
          <w:tab/>
        </w:r>
        <w:r w:rsidRPr="00B10E86" w:rsidDel="00B10E86">
          <w:rPr>
            <w:rPrChange w:id="278" w:author="Suraj Patel" w:date="2024-05-01T14:04:00Z">
              <w:rPr>
                <w:rStyle w:val="Hyperlink"/>
                <w:noProof/>
              </w:rPr>
            </w:rPrChange>
          </w:rPr>
          <w:delText>etatsEvapo</w:delText>
        </w:r>
        <w:r w:rsidDel="00B10E86">
          <w:rPr>
            <w:noProof/>
            <w:webHidden/>
          </w:rPr>
          <w:tab/>
          <w:delText>14</w:delText>
        </w:r>
      </w:del>
    </w:p>
    <w:p w14:paraId="7C19EF01" w14:textId="31829969" w:rsidR="00A111AC" w:rsidDel="00B10E86" w:rsidRDefault="00A111AC">
      <w:pPr>
        <w:pStyle w:val="TOC3"/>
        <w:tabs>
          <w:tab w:val="left" w:pos="1100"/>
        </w:tabs>
        <w:rPr>
          <w:del w:id="279" w:author="Suraj Patel" w:date="2024-05-01T14:04:00Z"/>
          <w:noProof/>
        </w:rPr>
      </w:pPr>
      <w:del w:id="280" w:author="Suraj Patel" w:date="2024-05-01T14:04:00Z">
        <w:r w:rsidRPr="00B10E86" w:rsidDel="00B10E86">
          <w:rPr>
            <w:rPrChange w:id="281" w:author="Suraj Patel" w:date="2024-05-01T14:04:00Z">
              <w:rPr>
                <w:rStyle w:val="Hyperlink"/>
                <w:noProof/>
              </w:rPr>
            </w:rPrChange>
          </w:rPr>
          <w:delText>1.8.5</w:delText>
        </w:r>
        <w:r w:rsidDel="00B10E86">
          <w:rPr>
            <w:noProof/>
          </w:rPr>
          <w:tab/>
        </w:r>
        <w:r w:rsidRPr="00B10E86" w:rsidDel="00B10E86">
          <w:rPr>
            <w:rPrChange w:id="282" w:author="Suraj Patel" w:date="2024-05-01T14:04:00Z">
              <w:rPr>
                <w:rStyle w:val="Hyperlink"/>
                <w:noProof/>
              </w:rPr>
            </w:rPrChange>
          </w:rPr>
          <w:delText>etatsBarrage</w:delText>
        </w:r>
        <w:r w:rsidDel="00B10E86">
          <w:rPr>
            <w:noProof/>
            <w:webHidden/>
          </w:rPr>
          <w:tab/>
          <w:delText>14</w:delText>
        </w:r>
      </w:del>
    </w:p>
    <w:p w14:paraId="09F2FD77" w14:textId="5742AB06" w:rsidR="00A111AC" w:rsidDel="00B10E86" w:rsidRDefault="00A111AC">
      <w:pPr>
        <w:pStyle w:val="TOC2"/>
        <w:tabs>
          <w:tab w:val="left" w:pos="880"/>
          <w:tab w:val="right" w:leader="dot" w:pos="8636"/>
        </w:tabs>
        <w:rPr>
          <w:del w:id="283" w:author="Suraj Patel" w:date="2024-05-01T14:04:00Z"/>
          <w:noProof/>
        </w:rPr>
      </w:pPr>
      <w:del w:id="284" w:author="Suraj Patel" w:date="2024-05-01T14:04:00Z">
        <w:r w:rsidRPr="00B10E86" w:rsidDel="00B10E86">
          <w:rPr>
            <w:rPrChange w:id="285" w:author="Suraj Patel" w:date="2024-05-01T14:04:00Z">
              <w:rPr>
                <w:rStyle w:val="Hyperlink"/>
                <w:noProof/>
              </w:rPr>
            </w:rPrChange>
          </w:rPr>
          <w:delText>1.9</w:delText>
        </w:r>
        <w:r w:rsidDel="00B10E86">
          <w:rPr>
            <w:noProof/>
          </w:rPr>
          <w:tab/>
        </w:r>
        <w:r w:rsidRPr="00B10E86" w:rsidDel="00B10E86">
          <w:rPr>
            <w:rPrChange w:id="286" w:author="Suraj Patel" w:date="2024-05-01T14:04:00Z">
              <w:rPr>
                <w:rStyle w:val="Hyperlink"/>
                <w:noProof/>
              </w:rPr>
            </w:rPrChange>
          </w:rPr>
          <w:delText>assimilations.qualite</w:delText>
        </w:r>
        <w:r w:rsidDel="00B10E86">
          <w:rPr>
            <w:noProof/>
            <w:webHidden/>
          </w:rPr>
          <w:tab/>
          <w:delText>15</w:delText>
        </w:r>
      </w:del>
    </w:p>
    <w:p w14:paraId="49F27AB3" w14:textId="28A5C53A" w:rsidR="00A111AC" w:rsidDel="00B10E86" w:rsidRDefault="00A111AC">
      <w:pPr>
        <w:pStyle w:val="TOC3"/>
        <w:tabs>
          <w:tab w:val="left" w:pos="1100"/>
        </w:tabs>
        <w:rPr>
          <w:del w:id="287" w:author="Suraj Patel" w:date="2024-05-01T14:04:00Z"/>
          <w:noProof/>
        </w:rPr>
      </w:pPr>
      <w:del w:id="288" w:author="Suraj Patel" w:date="2024-05-01T14:04:00Z">
        <w:r w:rsidRPr="00B10E86" w:rsidDel="00B10E86">
          <w:rPr>
            <w:rPrChange w:id="289" w:author="Suraj Patel" w:date="2024-05-01T14:04:00Z">
              <w:rPr>
                <w:rStyle w:val="Hyperlink"/>
                <w:noProof/>
                <w:lang w:val="en-CA"/>
              </w:rPr>
            </w:rPrChange>
          </w:rPr>
          <w:delText>1.9.1</w:delText>
        </w:r>
        <w:r w:rsidDel="00B10E86">
          <w:rPr>
            <w:noProof/>
          </w:rPr>
          <w:tab/>
        </w:r>
        <w:r w:rsidRPr="00B10E86" w:rsidDel="00B10E86">
          <w:rPr>
            <w:rPrChange w:id="290" w:author="Suraj Patel" w:date="2024-05-01T14:04:00Z">
              <w:rPr>
                <w:rStyle w:val="Hyperlink"/>
                <w:noProof/>
              </w:rPr>
            </w:rPrChange>
          </w:rPr>
          <w:delText>eta</w:delText>
        </w:r>
        <w:r w:rsidRPr="00B10E86" w:rsidDel="00B10E86">
          <w:rPr>
            <w:rPrChange w:id="291" w:author="Suraj Patel" w:date="2024-05-01T14:04:00Z">
              <w:rPr>
                <w:rStyle w:val="Hyperlink"/>
                <w:noProof/>
                <w:lang w:val="en-CA"/>
              </w:rPr>
            </w:rPrChange>
          </w:rPr>
          <w:delText>tsCP</w:delText>
        </w:r>
        <w:r w:rsidDel="00B10E86">
          <w:rPr>
            <w:noProof/>
            <w:webHidden/>
          </w:rPr>
          <w:tab/>
          <w:delText>15</w:delText>
        </w:r>
      </w:del>
    </w:p>
    <w:p w14:paraId="7659EEE7" w14:textId="7585139B" w:rsidR="00A111AC" w:rsidDel="00B10E86" w:rsidRDefault="00A111AC">
      <w:pPr>
        <w:pStyle w:val="TOC2"/>
        <w:tabs>
          <w:tab w:val="left" w:pos="880"/>
          <w:tab w:val="right" w:leader="dot" w:pos="8636"/>
        </w:tabs>
        <w:rPr>
          <w:del w:id="292" w:author="Suraj Patel" w:date="2024-05-01T14:04:00Z"/>
          <w:noProof/>
        </w:rPr>
      </w:pPr>
      <w:del w:id="293" w:author="Suraj Patel" w:date="2024-05-01T14:04:00Z">
        <w:r w:rsidRPr="00B10E86" w:rsidDel="00B10E86">
          <w:rPr>
            <w:rPrChange w:id="294" w:author="Suraj Patel" w:date="2024-05-01T14:04:00Z">
              <w:rPr>
                <w:rStyle w:val="Hyperlink"/>
                <w:noProof/>
              </w:rPr>
            </w:rPrChange>
          </w:rPr>
          <w:delText>1.10</w:delText>
        </w:r>
        <w:r w:rsidDel="00B10E86">
          <w:rPr>
            <w:noProof/>
          </w:rPr>
          <w:tab/>
        </w:r>
        <w:r w:rsidRPr="00B10E86" w:rsidDel="00B10E86">
          <w:rPr>
            <w:rPrChange w:id="295" w:author="Suraj Patel" w:date="2024-05-01T14:04:00Z">
              <w:rPr>
                <w:rStyle w:val="Hyperlink"/>
                <w:noProof/>
              </w:rPr>
            </w:rPrChange>
          </w:rPr>
          <w:delText>Extrants</w:delText>
        </w:r>
        <w:r w:rsidDel="00B10E86">
          <w:rPr>
            <w:noProof/>
            <w:webHidden/>
          </w:rPr>
          <w:tab/>
          <w:delText>16</w:delText>
        </w:r>
      </w:del>
    </w:p>
    <w:p w14:paraId="732F17DD" w14:textId="62B052AA" w:rsidR="00A111AC" w:rsidDel="00B10E86" w:rsidRDefault="00A111AC">
      <w:pPr>
        <w:pStyle w:val="TOC2"/>
        <w:tabs>
          <w:tab w:val="left" w:pos="880"/>
          <w:tab w:val="right" w:leader="dot" w:pos="8636"/>
        </w:tabs>
        <w:rPr>
          <w:del w:id="296" w:author="Suraj Patel" w:date="2024-05-01T14:04:00Z"/>
          <w:noProof/>
        </w:rPr>
      </w:pPr>
      <w:del w:id="297" w:author="Suraj Patel" w:date="2024-05-01T14:04:00Z">
        <w:r w:rsidRPr="00B10E86" w:rsidDel="00B10E86">
          <w:rPr>
            <w:rPrChange w:id="298" w:author="Suraj Patel" w:date="2024-05-01T14:04:00Z">
              <w:rPr>
                <w:rStyle w:val="Hyperlink"/>
                <w:noProof/>
              </w:rPr>
            </w:rPrChange>
          </w:rPr>
          <w:delText>1.11</w:delText>
        </w:r>
        <w:r w:rsidDel="00B10E86">
          <w:rPr>
            <w:noProof/>
          </w:rPr>
          <w:tab/>
        </w:r>
        <w:r w:rsidRPr="00B10E86" w:rsidDel="00B10E86">
          <w:rPr>
            <w:rPrChange w:id="299" w:author="Suraj Patel" w:date="2024-05-01T14:04:00Z">
              <w:rPr>
                <w:rStyle w:val="Hyperlink"/>
                <w:noProof/>
              </w:rPr>
            </w:rPrChange>
          </w:rPr>
          <w:delText>etatsCE [1 x nbPasDeTemps struct]</w:delText>
        </w:r>
        <w:r w:rsidDel="00B10E86">
          <w:rPr>
            <w:noProof/>
            <w:webHidden/>
          </w:rPr>
          <w:tab/>
          <w:delText>16</w:delText>
        </w:r>
      </w:del>
    </w:p>
    <w:p w14:paraId="70B3748A" w14:textId="6FF118EF" w:rsidR="00A111AC" w:rsidDel="00B10E86" w:rsidRDefault="00A111AC">
      <w:pPr>
        <w:pStyle w:val="TOC2"/>
        <w:tabs>
          <w:tab w:val="left" w:pos="880"/>
          <w:tab w:val="right" w:leader="dot" w:pos="8636"/>
        </w:tabs>
        <w:rPr>
          <w:del w:id="300" w:author="Suraj Patel" w:date="2024-05-01T14:04:00Z"/>
          <w:noProof/>
        </w:rPr>
      </w:pPr>
      <w:del w:id="301" w:author="Suraj Patel" w:date="2024-05-01T14:04:00Z">
        <w:r w:rsidRPr="00B10E86" w:rsidDel="00B10E86">
          <w:rPr>
            <w:rPrChange w:id="302" w:author="Suraj Patel" w:date="2024-05-01T14:04:00Z">
              <w:rPr>
                <w:rStyle w:val="Hyperlink"/>
                <w:noProof/>
              </w:rPr>
            </w:rPrChange>
          </w:rPr>
          <w:delText>1.12</w:delText>
        </w:r>
        <w:r w:rsidDel="00B10E86">
          <w:rPr>
            <w:noProof/>
          </w:rPr>
          <w:tab/>
        </w:r>
        <w:r w:rsidRPr="00B10E86" w:rsidDel="00B10E86">
          <w:rPr>
            <w:rPrChange w:id="303" w:author="Suraj Patel" w:date="2024-05-01T14:04:00Z">
              <w:rPr>
                <w:rStyle w:val="Hyperlink"/>
                <w:noProof/>
              </w:rPr>
            </w:rPrChange>
          </w:rPr>
          <w:delText>etatsCP [1 x nbPasDeTemps struct]</w:delText>
        </w:r>
        <w:r w:rsidDel="00B10E86">
          <w:rPr>
            <w:noProof/>
            <w:webHidden/>
          </w:rPr>
          <w:tab/>
          <w:delText>16</w:delText>
        </w:r>
      </w:del>
    </w:p>
    <w:p w14:paraId="2F8ACAB2" w14:textId="6308EBBE" w:rsidR="00A111AC" w:rsidDel="00B10E86" w:rsidRDefault="00A111AC">
      <w:pPr>
        <w:pStyle w:val="TOC2"/>
        <w:tabs>
          <w:tab w:val="left" w:pos="880"/>
          <w:tab w:val="right" w:leader="dot" w:pos="8636"/>
        </w:tabs>
        <w:rPr>
          <w:del w:id="304" w:author="Suraj Patel" w:date="2024-05-01T14:04:00Z"/>
          <w:noProof/>
        </w:rPr>
      </w:pPr>
      <w:del w:id="305" w:author="Suraj Patel" w:date="2024-05-01T14:04:00Z">
        <w:r w:rsidRPr="00B10E86" w:rsidDel="00B10E86">
          <w:rPr>
            <w:rPrChange w:id="306" w:author="Suraj Patel" w:date="2024-05-01T14:04:00Z">
              <w:rPr>
                <w:rStyle w:val="Hyperlink"/>
                <w:noProof/>
              </w:rPr>
            </w:rPrChange>
          </w:rPr>
          <w:delText>1.13</w:delText>
        </w:r>
        <w:r w:rsidDel="00B10E86">
          <w:rPr>
            <w:noProof/>
          </w:rPr>
          <w:tab/>
        </w:r>
        <w:r w:rsidRPr="00B10E86" w:rsidDel="00B10E86">
          <w:rPr>
            <w:rPrChange w:id="307" w:author="Suraj Patel" w:date="2024-05-01T14:04:00Z">
              <w:rPr>
                <w:rStyle w:val="Hyperlink"/>
                <w:noProof/>
              </w:rPr>
            </w:rPrChange>
          </w:rPr>
          <w:delText>etatsFonte [1 x nbPasDeTemps struct]</w:delText>
        </w:r>
        <w:r w:rsidDel="00B10E86">
          <w:rPr>
            <w:noProof/>
            <w:webHidden/>
          </w:rPr>
          <w:tab/>
          <w:delText>16</w:delText>
        </w:r>
      </w:del>
    </w:p>
    <w:p w14:paraId="7A8ECC2D" w14:textId="29D727E2" w:rsidR="00A111AC" w:rsidDel="00B10E86" w:rsidRDefault="00A111AC">
      <w:pPr>
        <w:pStyle w:val="TOC2"/>
        <w:tabs>
          <w:tab w:val="left" w:pos="880"/>
          <w:tab w:val="right" w:leader="dot" w:pos="8636"/>
        </w:tabs>
        <w:rPr>
          <w:del w:id="308" w:author="Suraj Patel" w:date="2024-05-01T14:04:00Z"/>
          <w:noProof/>
        </w:rPr>
      </w:pPr>
      <w:del w:id="309" w:author="Suraj Patel" w:date="2024-05-01T14:04:00Z">
        <w:r w:rsidRPr="00B10E86" w:rsidDel="00B10E86">
          <w:rPr>
            <w:rPrChange w:id="310" w:author="Suraj Patel" w:date="2024-05-01T14:04:00Z">
              <w:rPr>
                <w:rStyle w:val="Hyperlink"/>
                <w:noProof/>
              </w:rPr>
            </w:rPrChange>
          </w:rPr>
          <w:delText>1.14</w:delText>
        </w:r>
        <w:r w:rsidDel="00B10E86">
          <w:rPr>
            <w:noProof/>
          </w:rPr>
          <w:tab/>
        </w:r>
        <w:r w:rsidRPr="00B10E86" w:rsidDel="00B10E86">
          <w:rPr>
            <w:rPrChange w:id="311" w:author="Suraj Patel" w:date="2024-05-01T14:04:00Z">
              <w:rPr>
                <w:rStyle w:val="Hyperlink"/>
                <w:noProof/>
              </w:rPr>
            </w:rPrChange>
          </w:rPr>
          <w:delText>etatsEvapo [1 x nbPasDeTemps struct]</w:delText>
        </w:r>
        <w:r w:rsidDel="00B10E86">
          <w:rPr>
            <w:noProof/>
            <w:webHidden/>
          </w:rPr>
          <w:tab/>
          <w:delText>16</w:delText>
        </w:r>
      </w:del>
    </w:p>
    <w:p w14:paraId="533BDF6B" w14:textId="5D7DE2A5" w:rsidR="00A111AC" w:rsidDel="00B10E86" w:rsidRDefault="00A111AC">
      <w:pPr>
        <w:pStyle w:val="TOC2"/>
        <w:tabs>
          <w:tab w:val="left" w:pos="880"/>
          <w:tab w:val="right" w:leader="dot" w:pos="8636"/>
        </w:tabs>
        <w:rPr>
          <w:del w:id="312" w:author="Suraj Patel" w:date="2024-05-01T14:04:00Z"/>
          <w:noProof/>
        </w:rPr>
      </w:pPr>
      <w:del w:id="313" w:author="Suraj Patel" w:date="2024-05-01T14:04:00Z">
        <w:r w:rsidRPr="00B10E86" w:rsidDel="00B10E86">
          <w:rPr>
            <w:rPrChange w:id="314" w:author="Suraj Patel" w:date="2024-05-01T14:04:00Z">
              <w:rPr>
                <w:rStyle w:val="Hyperlink"/>
                <w:noProof/>
              </w:rPr>
            </w:rPrChange>
          </w:rPr>
          <w:delText>1.15</w:delText>
        </w:r>
        <w:r w:rsidDel="00B10E86">
          <w:rPr>
            <w:noProof/>
          </w:rPr>
          <w:tab/>
        </w:r>
        <w:r w:rsidRPr="00B10E86" w:rsidDel="00B10E86">
          <w:rPr>
            <w:rPrChange w:id="315" w:author="Suraj Patel" w:date="2024-05-01T14:04:00Z">
              <w:rPr>
                <w:rStyle w:val="Hyperlink"/>
                <w:noProof/>
              </w:rPr>
            </w:rPrChange>
          </w:rPr>
          <w:delText>etatsBarrage [1 x nbPasDeTemps struct]</w:delText>
        </w:r>
        <w:r w:rsidDel="00B10E86">
          <w:rPr>
            <w:noProof/>
            <w:webHidden/>
          </w:rPr>
          <w:tab/>
          <w:delText>16</w:delText>
        </w:r>
      </w:del>
    </w:p>
    <w:p w14:paraId="3AF6FC7D" w14:textId="0BC75084" w:rsidR="00A111AC" w:rsidDel="00B10E86" w:rsidRDefault="00A111AC">
      <w:pPr>
        <w:pStyle w:val="TOC2"/>
        <w:tabs>
          <w:tab w:val="left" w:pos="880"/>
          <w:tab w:val="right" w:leader="dot" w:pos="8636"/>
        </w:tabs>
        <w:rPr>
          <w:del w:id="316" w:author="Suraj Patel" w:date="2024-05-01T14:04:00Z"/>
          <w:noProof/>
        </w:rPr>
      </w:pPr>
      <w:del w:id="317" w:author="Suraj Patel" w:date="2024-05-01T14:04:00Z">
        <w:r w:rsidRPr="00B10E86" w:rsidDel="00B10E86">
          <w:rPr>
            <w:rPrChange w:id="318" w:author="Suraj Patel" w:date="2024-05-01T14:04:00Z">
              <w:rPr>
                <w:rStyle w:val="Hyperlink"/>
                <w:noProof/>
              </w:rPr>
            </w:rPrChange>
          </w:rPr>
          <w:delText>1.16</w:delText>
        </w:r>
        <w:r w:rsidDel="00B10E86">
          <w:rPr>
            <w:noProof/>
          </w:rPr>
          <w:tab/>
        </w:r>
        <w:r w:rsidRPr="00B10E86" w:rsidDel="00B10E86">
          <w:rPr>
            <w:rPrChange w:id="319" w:author="Suraj Patel" w:date="2024-05-01T14:04:00Z">
              <w:rPr>
                <w:rStyle w:val="Hyperlink"/>
                <w:noProof/>
              </w:rPr>
            </w:rPrChange>
          </w:rPr>
          <w:delText>pasDeTemps</w:delText>
        </w:r>
        <w:r w:rsidDel="00B10E86">
          <w:rPr>
            <w:noProof/>
            <w:webHidden/>
          </w:rPr>
          <w:tab/>
          <w:delText>16</w:delText>
        </w:r>
      </w:del>
    </w:p>
    <w:p w14:paraId="3041217A" w14:textId="68D6D425" w:rsidR="00A111AC" w:rsidDel="00B10E86" w:rsidRDefault="00A111AC">
      <w:pPr>
        <w:pStyle w:val="TOC2"/>
        <w:tabs>
          <w:tab w:val="left" w:pos="880"/>
          <w:tab w:val="right" w:leader="dot" w:pos="8636"/>
        </w:tabs>
        <w:rPr>
          <w:del w:id="320" w:author="Suraj Patel" w:date="2024-05-01T14:04:00Z"/>
          <w:noProof/>
        </w:rPr>
      </w:pPr>
      <w:del w:id="321" w:author="Suraj Patel" w:date="2024-05-01T14:04:00Z">
        <w:r w:rsidRPr="00B10E86" w:rsidDel="00B10E86">
          <w:rPr>
            <w:rPrChange w:id="322" w:author="Suraj Patel" w:date="2024-05-01T14:04:00Z">
              <w:rPr>
                <w:rStyle w:val="Hyperlink"/>
                <w:noProof/>
              </w:rPr>
            </w:rPrChange>
          </w:rPr>
          <w:delText>1.17</w:delText>
        </w:r>
        <w:r w:rsidDel="00B10E86">
          <w:rPr>
            <w:noProof/>
          </w:rPr>
          <w:tab/>
        </w:r>
        <w:r w:rsidRPr="00B10E86" w:rsidDel="00B10E86">
          <w:rPr>
            <w:rPrChange w:id="323" w:author="Suraj Patel" w:date="2024-05-01T14:04:00Z">
              <w:rPr>
                <w:rStyle w:val="Hyperlink"/>
                <w:noProof/>
              </w:rPr>
            </w:rPrChange>
          </w:rPr>
          <w:delText>etatsQualiteCP [1 x nbPasDeTemps struct]</w:delText>
        </w:r>
        <w:r w:rsidDel="00B10E86">
          <w:rPr>
            <w:noProof/>
            <w:webHidden/>
          </w:rPr>
          <w:tab/>
          <w:delText>17</w:delText>
        </w:r>
      </w:del>
    </w:p>
    <w:p w14:paraId="4DAE0589" w14:textId="242087C3" w:rsidR="00A111AC" w:rsidDel="00B10E86" w:rsidRDefault="00A111AC">
      <w:pPr>
        <w:pStyle w:val="TOC2"/>
        <w:tabs>
          <w:tab w:val="left" w:pos="880"/>
          <w:tab w:val="right" w:leader="dot" w:pos="8636"/>
        </w:tabs>
        <w:rPr>
          <w:del w:id="324" w:author="Suraj Patel" w:date="2024-05-01T14:04:00Z"/>
          <w:noProof/>
        </w:rPr>
      </w:pPr>
      <w:del w:id="325" w:author="Suraj Patel" w:date="2024-05-01T14:04:00Z">
        <w:r w:rsidRPr="00B10E86" w:rsidDel="00B10E86">
          <w:rPr>
            <w:rPrChange w:id="326" w:author="Suraj Patel" w:date="2024-05-01T14:04:00Z">
              <w:rPr>
                <w:rStyle w:val="Hyperlink"/>
                <w:noProof/>
              </w:rPr>
            </w:rPrChange>
          </w:rPr>
          <w:delText>1.18</w:delText>
        </w:r>
        <w:r w:rsidDel="00B10E86">
          <w:rPr>
            <w:noProof/>
          </w:rPr>
          <w:tab/>
        </w:r>
        <w:r w:rsidRPr="00B10E86" w:rsidDel="00B10E86">
          <w:rPr>
            <w:rPrChange w:id="327" w:author="Suraj Patel" w:date="2024-05-01T14:04:00Z">
              <w:rPr>
                <w:rStyle w:val="Hyperlink"/>
                <w:noProof/>
              </w:rPr>
            </w:rPrChange>
          </w:rPr>
          <w:delText>avantAssimilations</w:delText>
        </w:r>
        <w:r w:rsidDel="00B10E86">
          <w:rPr>
            <w:noProof/>
            <w:webHidden/>
          </w:rPr>
          <w:tab/>
          <w:delText>17</w:delText>
        </w:r>
      </w:del>
    </w:p>
    <w:p w14:paraId="281725CC" w14:textId="03691CC7" w:rsidR="00A111AC" w:rsidDel="00B10E86" w:rsidRDefault="00A111AC">
      <w:pPr>
        <w:pStyle w:val="TOC2"/>
        <w:tabs>
          <w:tab w:val="left" w:pos="880"/>
          <w:tab w:val="right" w:leader="dot" w:pos="8636"/>
        </w:tabs>
        <w:rPr>
          <w:del w:id="328" w:author="Suraj Patel" w:date="2024-05-01T14:04:00Z"/>
          <w:noProof/>
        </w:rPr>
      </w:pPr>
      <w:del w:id="329" w:author="Suraj Patel" w:date="2024-05-01T14:04:00Z">
        <w:r w:rsidRPr="00B10E86" w:rsidDel="00B10E86">
          <w:rPr>
            <w:rPrChange w:id="330" w:author="Suraj Patel" w:date="2024-05-01T14:04:00Z">
              <w:rPr>
                <w:rStyle w:val="Hyperlink"/>
                <w:noProof/>
              </w:rPr>
            </w:rPrChange>
          </w:rPr>
          <w:delText>1.19</w:delText>
        </w:r>
        <w:r w:rsidDel="00B10E86">
          <w:rPr>
            <w:noProof/>
          </w:rPr>
          <w:tab/>
        </w:r>
        <w:r w:rsidRPr="00B10E86" w:rsidDel="00B10E86">
          <w:rPr>
            <w:rPrChange w:id="331" w:author="Suraj Patel" w:date="2024-05-01T14:04:00Z">
              <w:rPr>
                <w:rStyle w:val="Hyperlink"/>
                <w:noProof/>
              </w:rPr>
            </w:rPrChange>
          </w:rPr>
          <w:delText>avantAssimilationsFonte</w:delText>
        </w:r>
        <w:r w:rsidDel="00B10E86">
          <w:rPr>
            <w:noProof/>
            <w:webHidden/>
          </w:rPr>
          <w:tab/>
          <w:delText>17</w:delText>
        </w:r>
      </w:del>
    </w:p>
    <w:p w14:paraId="1B11D276" w14:textId="40109B49" w:rsidR="00A111AC" w:rsidDel="00B10E86" w:rsidRDefault="00A111AC">
      <w:pPr>
        <w:pStyle w:val="TOC2"/>
        <w:tabs>
          <w:tab w:val="left" w:pos="880"/>
          <w:tab w:val="right" w:leader="dot" w:pos="8636"/>
        </w:tabs>
        <w:rPr>
          <w:del w:id="332" w:author="Suraj Patel" w:date="2024-05-01T14:04:00Z"/>
          <w:noProof/>
        </w:rPr>
      </w:pPr>
      <w:del w:id="333" w:author="Suraj Patel" w:date="2024-05-01T14:04:00Z">
        <w:r w:rsidRPr="00B10E86" w:rsidDel="00B10E86">
          <w:rPr>
            <w:rPrChange w:id="334" w:author="Suraj Patel" w:date="2024-05-01T14:04:00Z">
              <w:rPr>
                <w:rStyle w:val="Hyperlink"/>
                <w:noProof/>
              </w:rPr>
            </w:rPrChange>
          </w:rPr>
          <w:delText>1.20</w:delText>
        </w:r>
        <w:r w:rsidDel="00B10E86">
          <w:rPr>
            <w:noProof/>
          </w:rPr>
          <w:tab/>
        </w:r>
        <w:r w:rsidRPr="00B10E86" w:rsidDel="00B10E86">
          <w:rPr>
            <w:rPrChange w:id="335" w:author="Suraj Patel" w:date="2024-05-01T14:04:00Z">
              <w:rPr>
                <w:rStyle w:val="Hyperlink"/>
                <w:noProof/>
              </w:rPr>
            </w:rPrChange>
          </w:rPr>
          <w:delText>avantAssimilationsEvapo</w:delText>
        </w:r>
        <w:r w:rsidDel="00B10E86">
          <w:rPr>
            <w:noProof/>
            <w:webHidden/>
          </w:rPr>
          <w:tab/>
          <w:delText>17</w:delText>
        </w:r>
      </w:del>
    </w:p>
    <w:p w14:paraId="15C3BA0F" w14:textId="2EF3DC5E" w:rsidR="00A111AC" w:rsidDel="00B10E86" w:rsidRDefault="00A111AC">
      <w:pPr>
        <w:pStyle w:val="TOC2"/>
        <w:tabs>
          <w:tab w:val="left" w:pos="880"/>
          <w:tab w:val="right" w:leader="dot" w:pos="8636"/>
        </w:tabs>
        <w:rPr>
          <w:del w:id="336" w:author="Suraj Patel" w:date="2024-05-01T14:04:00Z"/>
          <w:noProof/>
        </w:rPr>
      </w:pPr>
      <w:del w:id="337" w:author="Suraj Patel" w:date="2024-05-01T14:04:00Z">
        <w:r w:rsidRPr="00B10E86" w:rsidDel="00B10E86">
          <w:rPr>
            <w:rPrChange w:id="338" w:author="Suraj Patel" w:date="2024-05-01T14:04:00Z">
              <w:rPr>
                <w:rStyle w:val="Hyperlink"/>
                <w:noProof/>
              </w:rPr>
            </w:rPrChange>
          </w:rPr>
          <w:delText>1.21</w:delText>
        </w:r>
        <w:r w:rsidDel="00B10E86">
          <w:rPr>
            <w:noProof/>
          </w:rPr>
          <w:tab/>
        </w:r>
        <w:r w:rsidRPr="00B10E86" w:rsidDel="00B10E86">
          <w:rPr>
            <w:rPrChange w:id="339" w:author="Suraj Patel" w:date="2024-05-01T14:04:00Z">
              <w:rPr>
                <w:rStyle w:val="Hyperlink"/>
                <w:noProof/>
              </w:rPr>
            </w:rPrChange>
          </w:rPr>
          <w:delText>avantAssimilationsQualite</w:delText>
        </w:r>
        <w:r w:rsidDel="00B10E86">
          <w:rPr>
            <w:noProof/>
            <w:webHidden/>
          </w:rPr>
          <w:tab/>
          <w:delText>17</w:delText>
        </w:r>
      </w:del>
    </w:p>
    <w:p w14:paraId="10C585FA" w14:textId="7FAB1608" w:rsidR="00A111AC" w:rsidDel="00B10E86" w:rsidRDefault="00A111AC">
      <w:pPr>
        <w:pStyle w:val="TOC1"/>
        <w:tabs>
          <w:tab w:val="left" w:pos="400"/>
        </w:tabs>
        <w:rPr>
          <w:del w:id="340" w:author="Suraj Patel" w:date="2024-05-01T14:04:00Z"/>
          <w:noProof/>
        </w:rPr>
      </w:pPr>
      <w:del w:id="341" w:author="Suraj Patel" w:date="2024-05-01T14:04:00Z">
        <w:r w:rsidRPr="00B10E86" w:rsidDel="00B10E86">
          <w:rPr>
            <w:rPrChange w:id="342" w:author="Suraj Patel" w:date="2024-05-01T14:04:00Z">
              <w:rPr>
                <w:rStyle w:val="Hyperlink"/>
                <w:noProof/>
              </w:rPr>
            </w:rPrChange>
          </w:rPr>
          <w:delText>2</w:delText>
        </w:r>
        <w:r w:rsidDel="00B10E86">
          <w:rPr>
            <w:noProof/>
          </w:rPr>
          <w:tab/>
        </w:r>
        <w:r w:rsidRPr="00B10E86" w:rsidDel="00B10E86">
          <w:rPr>
            <w:rPrChange w:id="343" w:author="Suraj Patel" w:date="2024-05-01T14:04:00Z">
              <w:rPr>
                <w:rStyle w:val="Hyperlink"/>
                <w:noProof/>
              </w:rPr>
            </w:rPrChange>
          </w:rPr>
          <w:delText>CequeauInterpolationMex</w:delText>
        </w:r>
        <w:r w:rsidDel="00B10E86">
          <w:rPr>
            <w:noProof/>
            <w:webHidden/>
          </w:rPr>
          <w:tab/>
          <w:delText>18</w:delText>
        </w:r>
      </w:del>
    </w:p>
    <w:p w14:paraId="04B187F6" w14:textId="5D411431" w:rsidR="00A111AC" w:rsidDel="00B10E86" w:rsidRDefault="00A111AC">
      <w:pPr>
        <w:pStyle w:val="TOC2"/>
        <w:tabs>
          <w:tab w:val="left" w:pos="880"/>
          <w:tab w:val="right" w:leader="dot" w:pos="8636"/>
        </w:tabs>
        <w:rPr>
          <w:del w:id="344" w:author="Suraj Patel" w:date="2024-05-01T14:04:00Z"/>
          <w:noProof/>
        </w:rPr>
      </w:pPr>
      <w:del w:id="345" w:author="Suraj Patel" w:date="2024-05-01T14:04:00Z">
        <w:r w:rsidRPr="00B10E86" w:rsidDel="00B10E86">
          <w:rPr>
            <w:rPrChange w:id="346" w:author="Suraj Patel" w:date="2024-05-01T14:04:00Z">
              <w:rPr>
                <w:rStyle w:val="Hyperlink"/>
                <w:noProof/>
              </w:rPr>
            </w:rPrChange>
          </w:rPr>
          <w:delText>2.1</w:delText>
        </w:r>
        <w:r w:rsidDel="00B10E86">
          <w:rPr>
            <w:noProof/>
          </w:rPr>
          <w:tab/>
        </w:r>
        <w:r w:rsidRPr="00B10E86" w:rsidDel="00B10E86">
          <w:rPr>
            <w:rPrChange w:id="347" w:author="Suraj Patel" w:date="2024-05-01T14:04:00Z">
              <w:rPr>
                <w:rStyle w:val="Hyperlink"/>
                <w:noProof/>
              </w:rPr>
            </w:rPrChange>
          </w:rPr>
          <w:delText>Intrants</w:delText>
        </w:r>
        <w:r w:rsidDel="00B10E86">
          <w:rPr>
            <w:noProof/>
            <w:webHidden/>
          </w:rPr>
          <w:tab/>
          <w:delText>18</w:delText>
        </w:r>
      </w:del>
    </w:p>
    <w:p w14:paraId="29B9AE6D" w14:textId="6908689A" w:rsidR="00A111AC" w:rsidDel="00B10E86" w:rsidRDefault="00A111AC">
      <w:pPr>
        <w:pStyle w:val="TOC2"/>
        <w:tabs>
          <w:tab w:val="left" w:pos="880"/>
          <w:tab w:val="right" w:leader="dot" w:pos="8636"/>
        </w:tabs>
        <w:rPr>
          <w:del w:id="348" w:author="Suraj Patel" w:date="2024-05-01T14:04:00Z"/>
          <w:noProof/>
        </w:rPr>
      </w:pPr>
      <w:del w:id="349" w:author="Suraj Patel" w:date="2024-05-01T14:04:00Z">
        <w:r w:rsidRPr="00B10E86" w:rsidDel="00B10E86">
          <w:rPr>
            <w:rPrChange w:id="350" w:author="Suraj Patel" w:date="2024-05-01T14:04:00Z">
              <w:rPr>
                <w:rStyle w:val="Hyperlink"/>
                <w:noProof/>
              </w:rPr>
            </w:rPrChange>
          </w:rPr>
          <w:delText>2.2</w:delText>
        </w:r>
        <w:r w:rsidDel="00B10E86">
          <w:rPr>
            <w:noProof/>
          </w:rPr>
          <w:tab/>
        </w:r>
        <w:r w:rsidRPr="00B10E86" w:rsidDel="00B10E86">
          <w:rPr>
            <w:rPrChange w:id="351" w:author="Suraj Patel" w:date="2024-05-01T14:04:00Z">
              <w:rPr>
                <w:rStyle w:val="Hyperlink"/>
                <w:noProof/>
              </w:rPr>
            </w:rPrChange>
          </w:rPr>
          <w:delText>execution</w:delText>
        </w:r>
        <w:r w:rsidDel="00B10E86">
          <w:rPr>
            <w:noProof/>
            <w:webHidden/>
          </w:rPr>
          <w:tab/>
          <w:delText>18</w:delText>
        </w:r>
      </w:del>
    </w:p>
    <w:p w14:paraId="53655F11" w14:textId="35A53505" w:rsidR="00A111AC" w:rsidDel="00B10E86" w:rsidRDefault="00A111AC">
      <w:pPr>
        <w:pStyle w:val="TOC2"/>
        <w:tabs>
          <w:tab w:val="left" w:pos="880"/>
          <w:tab w:val="right" w:leader="dot" w:pos="8636"/>
        </w:tabs>
        <w:rPr>
          <w:del w:id="352" w:author="Suraj Patel" w:date="2024-05-01T14:04:00Z"/>
          <w:noProof/>
        </w:rPr>
      </w:pPr>
      <w:del w:id="353" w:author="Suraj Patel" w:date="2024-05-01T14:04:00Z">
        <w:r w:rsidRPr="00B10E86" w:rsidDel="00B10E86">
          <w:rPr>
            <w:rPrChange w:id="354" w:author="Suraj Patel" w:date="2024-05-01T14:04:00Z">
              <w:rPr>
                <w:rStyle w:val="Hyperlink"/>
                <w:noProof/>
              </w:rPr>
            </w:rPrChange>
          </w:rPr>
          <w:delText>2.3</w:delText>
        </w:r>
        <w:r w:rsidDel="00B10E86">
          <w:rPr>
            <w:noProof/>
          </w:rPr>
          <w:tab/>
        </w:r>
        <w:r w:rsidRPr="00B10E86" w:rsidDel="00B10E86">
          <w:rPr>
            <w:rPrChange w:id="355" w:author="Suraj Patel" w:date="2024-05-01T14:04:00Z">
              <w:rPr>
                <w:rStyle w:val="Hyperlink"/>
                <w:noProof/>
              </w:rPr>
            </w:rPrChange>
          </w:rPr>
          <w:delText>parametres</w:delText>
        </w:r>
        <w:r w:rsidDel="00B10E86">
          <w:rPr>
            <w:noProof/>
            <w:webHidden/>
          </w:rPr>
          <w:tab/>
          <w:delText>18</w:delText>
        </w:r>
      </w:del>
    </w:p>
    <w:p w14:paraId="72FCF659" w14:textId="31EAFC96" w:rsidR="00A111AC" w:rsidDel="00B10E86" w:rsidRDefault="00A111AC">
      <w:pPr>
        <w:pStyle w:val="TOC3"/>
        <w:tabs>
          <w:tab w:val="left" w:pos="1100"/>
        </w:tabs>
        <w:rPr>
          <w:del w:id="356" w:author="Suraj Patel" w:date="2024-05-01T14:04:00Z"/>
          <w:noProof/>
        </w:rPr>
      </w:pPr>
      <w:del w:id="357" w:author="Suraj Patel" w:date="2024-05-01T14:04:00Z">
        <w:r w:rsidRPr="00B10E86" w:rsidDel="00B10E86">
          <w:rPr>
            <w:rPrChange w:id="358" w:author="Suraj Patel" w:date="2024-05-01T14:04:00Z">
              <w:rPr>
                <w:rStyle w:val="Hyperlink"/>
                <w:noProof/>
              </w:rPr>
            </w:rPrChange>
          </w:rPr>
          <w:delText>2.3.1</w:delText>
        </w:r>
        <w:r w:rsidDel="00B10E86">
          <w:rPr>
            <w:noProof/>
          </w:rPr>
          <w:tab/>
        </w:r>
        <w:r w:rsidRPr="00B10E86" w:rsidDel="00B10E86">
          <w:rPr>
            <w:rPrChange w:id="359" w:author="Suraj Patel" w:date="2024-05-01T14:04:00Z">
              <w:rPr>
                <w:rStyle w:val="Hyperlink"/>
                <w:noProof/>
              </w:rPr>
            </w:rPrChange>
          </w:rPr>
          <w:delText>parametres.interpolation</w:delText>
        </w:r>
        <w:r w:rsidDel="00B10E86">
          <w:rPr>
            <w:noProof/>
            <w:webHidden/>
          </w:rPr>
          <w:tab/>
          <w:delText>18</w:delText>
        </w:r>
      </w:del>
    </w:p>
    <w:p w14:paraId="6D83B91A" w14:textId="7C924691" w:rsidR="00A111AC" w:rsidDel="00B10E86" w:rsidRDefault="00A111AC">
      <w:pPr>
        <w:pStyle w:val="TOC2"/>
        <w:tabs>
          <w:tab w:val="left" w:pos="880"/>
          <w:tab w:val="right" w:leader="dot" w:pos="8636"/>
        </w:tabs>
        <w:rPr>
          <w:del w:id="360" w:author="Suraj Patel" w:date="2024-05-01T14:04:00Z"/>
          <w:noProof/>
        </w:rPr>
      </w:pPr>
      <w:del w:id="361" w:author="Suraj Patel" w:date="2024-05-01T14:04:00Z">
        <w:r w:rsidRPr="00B10E86" w:rsidDel="00B10E86">
          <w:rPr>
            <w:rPrChange w:id="362" w:author="Suraj Patel" w:date="2024-05-01T14:04:00Z">
              <w:rPr>
                <w:rStyle w:val="Hyperlink"/>
                <w:noProof/>
              </w:rPr>
            </w:rPrChange>
          </w:rPr>
          <w:delText>2.4</w:delText>
        </w:r>
        <w:r w:rsidDel="00B10E86">
          <w:rPr>
            <w:noProof/>
          </w:rPr>
          <w:tab/>
        </w:r>
        <w:r w:rsidRPr="00B10E86" w:rsidDel="00B10E86">
          <w:rPr>
            <w:rPrChange w:id="363" w:author="Suraj Patel" w:date="2024-05-01T14:04:00Z">
              <w:rPr>
                <w:rStyle w:val="Hyperlink"/>
                <w:noProof/>
              </w:rPr>
            </w:rPrChange>
          </w:rPr>
          <w:delText>bassinVersant</w:delText>
        </w:r>
        <w:r w:rsidDel="00B10E86">
          <w:rPr>
            <w:noProof/>
            <w:webHidden/>
          </w:rPr>
          <w:tab/>
          <w:delText>19</w:delText>
        </w:r>
      </w:del>
    </w:p>
    <w:p w14:paraId="7161158D" w14:textId="358C1D61" w:rsidR="00A111AC" w:rsidDel="00B10E86" w:rsidRDefault="00A111AC">
      <w:pPr>
        <w:pStyle w:val="TOC2"/>
        <w:tabs>
          <w:tab w:val="left" w:pos="880"/>
          <w:tab w:val="right" w:leader="dot" w:pos="8636"/>
        </w:tabs>
        <w:rPr>
          <w:del w:id="364" w:author="Suraj Patel" w:date="2024-05-01T14:04:00Z"/>
          <w:noProof/>
        </w:rPr>
      </w:pPr>
      <w:del w:id="365" w:author="Suraj Patel" w:date="2024-05-01T14:04:00Z">
        <w:r w:rsidRPr="00B10E86" w:rsidDel="00B10E86">
          <w:rPr>
            <w:rPrChange w:id="366" w:author="Suraj Patel" w:date="2024-05-01T14:04:00Z">
              <w:rPr>
                <w:rStyle w:val="Hyperlink"/>
                <w:noProof/>
              </w:rPr>
            </w:rPrChange>
          </w:rPr>
          <w:delText>2.5</w:delText>
        </w:r>
        <w:r w:rsidDel="00B10E86">
          <w:rPr>
            <w:noProof/>
          </w:rPr>
          <w:tab/>
        </w:r>
        <w:r w:rsidRPr="00B10E86" w:rsidDel="00B10E86">
          <w:rPr>
            <w:rPrChange w:id="367" w:author="Suraj Patel" w:date="2024-05-01T14:04:00Z">
              <w:rPr>
                <w:rStyle w:val="Hyperlink"/>
                <w:noProof/>
              </w:rPr>
            </w:rPrChange>
          </w:rPr>
          <w:delText>stations [1 x nbStations struct]</w:delText>
        </w:r>
        <w:r w:rsidDel="00B10E86">
          <w:rPr>
            <w:noProof/>
            <w:webHidden/>
          </w:rPr>
          <w:tab/>
          <w:delText>19</w:delText>
        </w:r>
      </w:del>
    </w:p>
    <w:p w14:paraId="3484ACD9" w14:textId="4377C488" w:rsidR="00A111AC" w:rsidDel="00B10E86" w:rsidRDefault="00A111AC">
      <w:pPr>
        <w:pStyle w:val="TOC2"/>
        <w:tabs>
          <w:tab w:val="left" w:pos="880"/>
          <w:tab w:val="right" w:leader="dot" w:pos="8636"/>
        </w:tabs>
        <w:rPr>
          <w:del w:id="368" w:author="Suraj Patel" w:date="2024-05-01T14:04:00Z"/>
          <w:noProof/>
        </w:rPr>
      </w:pPr>
      <w:del w:id="369" w:author="Suraj Patel" w:date="2024-05-01T14:04:00Z">
        <w:r w:rsidRPr="00B10E86" w:rsidDel="00B10E86">
          <w:rPr>
            <w:rPrChange w:id="370" w:author="Suraj Patel" w:date="2024-05-01T14:04:00Z">
              <w:rPr>
                <w:rStyle w:val="Hyperlink"/>
                <w:noProof/>
              </w:rPr>
            </w:rPrChange>
          </w:rPr>
          <w:delText>2.6</w:delText>
        </w:r>
        <w:r w:rsidDel="00B10E86">
          <w:rPr>
            <w:noProof/>
          </w:rPr>
          <w:tab/>
        </w:r>
        <w:r w:rsidRPr="00B10E86" w:rsidDel="00B10E86">
          <w:rPr>
            <w:rPrChange w:id="371" w:author="Suraj Patel" w:date="2024-05-01T14:04:00Z">
              <w:rPr>
                <w:rStyle w:val="Hyperlink"/>
                <w:noProof/>
              </w:rPr>
            </w:rPrChange>
          </w:rPr>
          <w:delText>meteoStations</w:delText>
        </w:r>
        <w:r w:rsidDel="00B10E86">
          <w:rPr>
            <w:noProof/>
            <w:webHidden/>
          </w:rPr>
          <w:tab/>
          <w:delText>19</w:delText>
        </w:r>
      </w:del>
    </w:p>
    <w:p w14:paraId="60E7C697" w14:textId="7FC08EAC" w:rsidR="00A111AC" w:rsidDel="00B10E86" w:rsidRDefault="00A111AC">
      <w:pPr>
        <w:pStyle w:val="TOC2"/>
        <w:tabs>
          <w:tab w:val="left" w:pos="880"/>
          <w:tab w:val="right" w:leader="dot" w:pos="8636"/>
        </w:tabs>
        <w:rPr>
          <w:del w:id="372" w:author="Suraj Patel" w:date="2024-05-01T14:04:00Z"/>
          <w:noProof/>
        </w:rPr>
      </w:pPr>
      <w:del w:id="373" w:author="Suraj Patel" w:date="2024-05-01T14:04:00Z">
        <w:r w:rsidRPr="00B10E86" w:rsidDel="00B10E86">
          <w:rPr>
            <w:rPrChange w:id="374" w:author="Suraj Patel" w:date="2024-05-01T14:04:00Z">
              <w:rPr>
                <w:rStyle w:val="Hyperlink"/>
                <w:noProof/>
              </w:rPr>
            </w:rPrChange>
          </w:rPr>
          <w:delText>2.7</w:delText>
        </w:r>
        <w:r w:rsidDel="00B10E86">
          <w:rPr>
            <w:noProof/>
          </w:rPr>
          <w:tab/>
        </w:r>
        <w:r w:rsidRPr="00B10E86" w:rsidDel="00B10E86">
          <w:rPr>
            <w:rPrChange w:id="375" w:author="Suraj Patel" w:date="2024-05-01T14:04:00Z">
              <w:rPr>
                <w:rStyle w:val="Hyperlink"/>
                <w:noProof/>
              </w:rPr>
            </w:rPrChange>
          </w:rPr>
          <w:delText>Extrants</w:delText>
        </w:r>
        <w:r w:rsidDel="00B10E86">
          <w:rPr>
            <w:noProof/>
            <w:webHidden/>
          </w:rPr>
          <w:tab/>
          <w:delText>19</w:delText>
        </w:r>
      </w:del>
    </w:p>
    <w:p w14:paraId="36BA6CD1" w14:textId="77777777" w:rsidR="00502127" w:rsidRDefault="00502127" w:rsidP="00502127">
      <w:r>
        <w:rPr>
          <w:b/>
          <w:bCs/>
          <w:noProof/>
        </w:rPr>
        <w:fldChar w:fldCharType="end"/>
      </w:r>
      <w:r>
        <w:br w:type="page"/>
      </w:r>
    </w:p>
    <w:p w14:paraId="28ED5F3A" w14:textId="77777777" w:rsidR="00751680" w:rsidRDefault="00B87073" w:rsidP="0048071E">
      <w:pPr>
        <w:pStyle w:val="Heading1"/>
      </w:pPr>
      <w:bookmarkStart w:id="376" w:name="_Toc165465424"/>
      <w:proofErr w:type="spellStart"/>
      <w:r>
        <w:lastRenderedPageBreak/>
        <w:t>C</w:t>
      </w:r>
      <w:r w:rsidR="00BF1796" w:rsidRPr="00BF1796">
        <w:t>equeauQuantiteMex</w:t>
      </w:r>
      <w:bookmarkEnd w:id="376"/>
      <w:proofErr w:type="spellEnd"/>
    </w:p>
    <w:p w14:paraId="356AEA9E" w14:textId="77777777" w:rsidR="0076055C" w:rsidRDefault="0076055C" w:rsidP="00170B28">
      <w:r>
        <w:rPr>
          <w:b/>
        </w:rPr>
        <w:t>Attention</w:t>
      </w:r>
      <w:r w:rsidR="00825850">
        <w:t xml:space="preserve"> : À partir de la version 4.x.x, le </w:t>
      </w:r>
      <w:proofErr w:type="spellStart"/>
      <w:r w:rsidR="00825850">
        <w:t>mexfile</w:t>
      </w:r>
      <w:proofErr w:type="spellEnd"/>
      <w:r w:rsidR="00825850">
        <w:t xml:space="preserve"> « </w:t>
      </w:r>
      <w:proofErr w:type="spellStart"/>
      <w:r w:rsidR="00825850">
        <w:t>cequeauQuantiteMex</w:t>
      </w:r>
      <w:proofErr w:type="spellEnd"/>
      <w:r w:rsidR="00825850">
        <w:t> » est utilisé à la fois pour la quantité</w:t>
      </w:r>
      <w:r w:rsidR="00A111AC">
        <w:t xml:space="preserve"> et la qualité</w:t>
      </w:r>
      <w:r w:rsidR="00825850">
        <w:t xml:space="preserve">. </w:t>
      </w:r>
    </w:p>
    <w:p w14:paraId="61B7923A" w14:textId="6E1813E4" w:rsidR="00825850" w:rsidRDefault="00825850" w:rsidP="00170B28">
      <w:r>
        <w:t xml:space="preserve">Si </w:t>
      </w:r>
      <w:proofErr w:type="spellStart"/>
      <w:r>
        <w:t>parametre.option</w:t>
      </w:r>
      <w:proofErr w:type="spellEnd"/>
      <w:r>
        <w:t xml:space="preserve">. </w:t>
      </w:r>
      <w:proofErr w:type="spellStart"/>
      <w:r w:rsidR="0076055C" w:rsidRPr="0076055C">
        <w:t>calculQualite</w:t>
      </w:r>
      <w:proofErr w:type="spellEnd"/>
      <w:r w:rsidR="0076055C">
        <w:t xml:space="preserve"> = 0, une simulation quantit</w:t>
      </w:r>
      <w:r w:rsidR="00C65A1C">
        <w:t>é</w:t>
      </w:r>
      <w:r w:rsidR="0076055C">
        <w:t xml:space="preserve"> est exécuté. Si le paramètre = 1, la simulation de quantité e</w:t>
      </w:r>
      <w:ins w:id="377" w:author="Suraj Patel [2]" w:date="2023-08-10T09:30:00Z">
        <w:r w:rsidR="009A2AD2">
          <w:t>s</w:t>
        </w:r>
      </w:ins>
      <w:r w:rsidR="0076055C">
        <w:t xml:space="preserve">t </w:t>
      </w:r>
      <w:del w:id="378" w:author="Suraj Patel [2]" w:date="2023-08-10T09:30:00Z">
        <w:r w:rsidR="0076055C" w:rsidDel="009A2AD2">
          <w:delText>exécuté</w:delText>
        </w:r>
      </w:del>
      <w:ins w:id="379" w:author="Suraj Patel [2]" w:date="2023-08-10T09:30:00Z">
        <w:r w:rsidR="009A2AD2">
          <w:t>exécutée</w:t>
        </w:r>
      </w:ins>
      <w:r w:rsidR="0076055C">
        <w:t xml:space="preserve"> suivie de la simulation qualité.</w:t>
      </w:r>
    </w:p>
    <w:p w14:paraId="5A71AB50" w14:textId="77777777" w:rsidR="00825850" w:rsidRDefault="00825850" w:rsidP="00170B28"/>
    <w:p w14:paraId="55C5F9A6" w14:textId="77777777" w:rsidR="002F6524" w:rsidRDefault="002F6524" w:rsidP="002F6524">
      <w:r>
        <w:t>Usage:</w:t>
      </w:r>
    </w:p>
    <w:p w14:paraId="27072A20" w14:textId="77777777" w:rsidR="002F6524" w:rsidRPr="003444CC" w:rsidRDefault="002F6524" w:rsidP="002F6524">
      <w:pPr>
        <w:rPr>
          <w:rFonts w:ascii="Courier New" w:hAnsi="Courier New" w:cs="Courier New"/>
          <w:sz w:val="20"/>
          <w:szCs w:val="20"/>
          <w:rPrChange w:id="380" w:author="Suraj Patel" w:date="2024-04-30T17:18:00Z">
            <w:rPr/>
          </w:rPrChange>
        </w:rPr>
      </w:pPr>
      <w:r w:rsidRPr="003444CC">
        <w:rPr>
          <w:rFonts w:ascii="Courier New" w:hAnsi="Courier New" w:cs="Courier New"/>
          <w:sz w:val="20"/>
          <w:szCs w:val="20"/>
          <w:rPrChange w:id="381" w:author="Suraj Patel" w:date="2024-04-30T17:18:00Z">
            <w:rPr/>
          </w:rPrChange>
        </w:rPr>
        <w:t xml:space="preserve"> [</w:t>
      </w:r>
      <w:proofErr w:type="spellStart"/>
      <w:r w:rsidRPr="003444CC">
        <w:rPr>
          <w:rFonts w:ascii="Courier New" w:hAnsi="Courier New" w:cs="Courier New"/>
          <w:sz w:val="20"/>
          <w:szCs w:val="20"/>
          <w:rPrChange w:id="382" w:author="Suraj Patel" w:date="2024-04-30T17:18:00Z">
            <w:rPr/>
          </w:rPrChange>
        </w:rPr>
        <w:t>etatsCE</w:t>
      </w:r>
      <w:proofErr w:type="spellEnd"/>
      <w:r w:rsidRPr="003444CC">
        <w:rPr>
          <w:rFonts w:ascii="Courier New" w:hAnsi="Courier New" w:cs="Courier New"/>
          <w:sz w:val="20"/>
          <w:szCs w:val="20"/>
          <w:rPrChange w:id="383" w:author="Suraj Patel" w:date="2024-04-30T17:18:00Z">
            <w:rPr/>
          </w:rPrChange>
        </w:rPr>
        <w:t xml:space="preserve">, </w:t>
      </w:r>
      <w:proofErr w:type="spellStart"/>
      <w:r w:rsidRPr="003444CC">
        <w:rPr>
          <w:rFonts w:ascii="Courier New" w:hAnsi="Courier New" w:cs="Courier New"/>
          <w:sz w:val="20"/>
          <w:szCs w:val="20"/>
          <w:rPrChange w:id="384" w:author="Suraj Patel" w:date="2024-04-30T17:18:00Z">
            <w:rPr/>
          </w:rPrChange>
        </w:rPr>
        <w:t>etatsCP</w:t>
      </w:r>
      <w:proofErr w:type="spellEnd"/>
      <w:r w:rsidRPr="003444CC">
        <w:rPr>
          <w:rFonts w:ascii="Courier New" w:hAnsi="Courier New" w:cs="Courier New"/>
          <w:sz w:val="20"/>
          <w:szCs w:val="20"/>
          <w:rPrChange w:id="385" w:author="Suraj Patel" w:date="2024-04-30T17:18:00Z">
            <w:rPr/>
          </w:rPrChange>
        </w:rPr>
        <w:t xml:space="preserve">, </w:t>
      </w:r>
      <w:proofErr w:type="spellStart"/>
      <w:r w:rsidRPr="003444CC">
        <w:rPr>
          <w:rFonts w:ascii="Courier New" w:hAnsi="Courier New" w:cs="Courier New"/>
          <w:sz w:val="20"/>
          <w:szCs w:val="20"/>
          <w:rPrChange w:id="386" w:author="Suraj Patel" w:date="2024-04-30T17:18:00Z">
            <w:rPr/>
          </w:rPrChange>
        </w:rPr>
        <w:t>etatsFonte</w:t>
      </w:r>
      <w:proofErr w:type="spellEnd"/>
      <w:r w:rsidRPr="003444CC">
        <w:rPr>
          <w:rFonts w:ascii="Courier New" w:hAnsi="Courier New" w:cs="Courier New"/>
          <w:sz w:val="20"/>
          <w:szCs w:val="20"/>
          <w:rPrChange w:id="387" w:author="Suraj Patel" w:date="2024-04-30T17:18:00Z">
            <w:rPr/>
          </w:rPrChange>
        </w:rPr>
        <w:t xml:space="preserve">, </w:t>
      </w:r>
      <w:proofErr w:type="spellStart"/>
      <w:r w:rsidRPr="003444CC">
        <w:rPr>
          <w:rFonts w:ascii="Courier New" w:hAnsi="Courier New" w:cs="Courier New"/>
          <w:sz w:val="20"/>
          <w:szCs w:val="20"/>
          <w:rPrChange w:id="388" w:author="Suraj Patel" w:date="2024-04-30T17:18:00Z">
            <w:rPr/>
          </w:rPrChange>
        </w:rPr>
        <w:t>etatsEvapo</w:t>
      </w:r>
      <w:proofErr w:type="spellEnd"/>
      <w:r w:rsidRPr="003444CC">
        <w:rPr>
          <w:rFonts w:ascii="Courier New" w:hAnsi="Courier New" w:cs="Courier New"/>
          <w:sz w:val="20"/>
          <w:szCs w:val="20"/>
          <w:rPrChange w:id="389" w:author="Suraj Patel" w:date="2024-04-30T17:18:00Z">
            <w:rPr/>
          </w:rPrChange>
        </w:rPr>
        <w:t xml:space="preserve">, </w:t>
      </w:r>
      <w:proofErr w:type="spellStart"/>
      <w:r w:rsidRPr="003444CC">
        <w:rPr>
          <w:rFonts w:ascii="Courier New" w:hAnsi="Courier New" w:cs="Courier New"/>
          <w:sz w:val="20"/>
          <w:szCs w:val="20"/>
          <w:rPrChange w:id="390" w:author="Suraj Patel" w:date="2024-04-30T17:18:00Z">
            <w:rPr/>
          </w:rPrChange>
        </w:rPr>
        <w:t>etatsBarrage</w:t>
      </w:r>
      <w:proofErr w:type="spellEnd"/>
      <w:r w:rsidRPr="003444CC">
        <w:rPr>
          <w:rFonts w:ascii="Courier New" w:hAnsi="Courier New" w:cs="Courier New"/>
          <w:sz w:val="20"/>
          <w:szCs w:val="20"/>
          <w:rPrChange w:id="391" w:author="Suraj Patel" w:date="2024-04-30T17:18:00Z">
            <w:rPr/>
          </w:rPrChange>
        </w:rPr>
        <w:t xml:space="preserve">, </w:t>
      </w:r>
      <w:proofErr w:type="spellStart"/>
      <w:r w:rsidRPr="003444CC">
        <w:rPr>
          <w:rFonts w:ascii="Courier New" w:hAnsi="Courier New" w:cs="Courier New"/>
          <w:sz w:val="20"/>
          <w:szCs w:val="20"/>
          <w:rPrChange w:id="392" w:author="Suraj Patel" w:date="2024-04-30T17:18:00Z">
            <w:rPr/>
          </w:rPrChange>
        </w:rPr>
        <w:t>pasDeTemps</w:t>
      </w:r>
      <w:proofErr w:type="spellEnd"/>
      <w:r w:rsidRPr="003444CC">
        <w:rPr>
          <w:rFonts w:ascii="Courier New" w:hAnsi="Courier New" w:cs="Courier New"/>
          <w:sz w:val="20"/>
          <w:szCs w:val="20"/>
          <w:rPrChange w:id="393" w:author="Suraj Patel" w:date="2024-04-30T17:18:00Z">
            <w:rPr/>
          </w:rPrChange>
        </w:rPr>
        <w:t xml:space="preserve">, </w:t>
      </w:r>
      <w:proofErr w:type="spellStart"/>
      <w:r w:rsidRPr="003444CC">
        <w:rPr>
          <w:rFonts w:ascii="Courier New" w:hAnsi="Courier New" w:cs="Courier New"/>
          <w:sz w:val="20"/>
          <w:szCs w:val="20"/>
          <w:rPrChange w:id="394" w:author="Suraj Patel" w:date="2024-04-30T17:18:00Z">
            <w:rPr/>
          </w:rPrChange>
        </w:rPr>
        <w:t>avantAssimilationsCE</w:t>
      </w:r>
      <w:proofErr w:type="spellEnd"/>
      <w:r w:rsidRPr="003444CC">
        <w:rPr>
          <w:rFonts w:ascii="Courier New" w:hAnsi="Courier New" w:cs="Courier New"/>
          <w:sz w:val="20"/>
          <w:szCs w:val="20"/>
          <w:rPrChange w:id="395" w:author="Suraj Patel" w:date="2024-04-30T17:18:00Z">
            <w:rPr/>
          </w:rPrChange>
        </w:rPr>
        <w:t xml:space="preserve">, </w:t>
      </w:r>
      <w:proofErr w:type="spellStart"/>
      <w:r w:rsidRPr="003444CC">
        <w:rPr>
          <w:rFonts w:ascii="Courier New" w:hAnsi="Courier New" w:cs="Courier New"/>
          <w:sz w:val="20"/>
          <w:szCs w:val="20"/>
          <w:rPrChange w:id="396" w:author="Suraj Patel" w:date="2024-04-30T17:18:00Z">
            <w:rPr/>
          </w:rPrChange>
        </w:rPr>
        <w:t>avantAssimilationsFonte</w:t>
      </w:r>
      <w:proofErr w:type="spellEnd"/>
      <w:r w:rsidRPr="003444CC">
        <w:rPr>
          <w:rFonts w:ascii="Courier New" w:hAnsi="Courier New" w:cs="Courier New"/>
          <w:sz w:val="20"/>
          <w:szCs w:val="20"/>
          <w:rPrChange w:id="397" w:author="Suraj Patel" w:date="2024-04-30T17:18:00Z">
            <w:rPr/>
          </w:rPrChange>
        </w:rPr>
        <w:t xml:space="preserve">, </w:t>
      </w:r>
      <w:proofErr w:type="spellStart"/>
      <w:r w:rsidRPr="003444CC">
        <w:rPr>
          <w:rFonts w:ascii="Courier New" w:hAnsi="Courier New" w:cs="Courier New"/>
          <w:sz w:val="20"/>
          <w:szCs w:val="20"/>
          <w:rPrChange w:id="398" w:author="Suraj Patel" w:date="2024-04-30T17:18:00Z">
            <w:rPr/>
          </w:rPrChange>
        </w:rPr>
        <w:t>avantAssimilationsEvapo</w:t>
      </w:r>
      <w:proofErr w:type="spellEnd"/>
      <w:r w:rsidRPr="003444CC">
        <w:rPr>
          <w:rFonts w:ascii="Courier New" w:hAnsi="Courier New" w:cs="Courier New"/>
          <w:sz w:val="20"/>
          <w:szCs w:val="20"/>
          <w:rPrChange w:id="399" w:author="Suraj Patel" w:date="2024-04-30T17:18:00Z">
            <w:rPr/>
          </w:rPrChange>
        </w:rPr>
        <w:t xml:space="preserve">, </w:t>
      </w:r>
      <w:proofErr w:type="spellStart"/>
      <w:r w:rsidRPr="003444CC">
        <w:rPr>
          <w:rFonts w:ascii="Courier New" w:hAnsi="Courier New" w:cs="Courier New"/>
          <w:sz w:val="20"/>
          <w:szCs w:val="20"/>
          <w:rPrChange w:id="400" w:author="Suraj Patel" w:date="2024-04-30T17:18:00Z">
            <w:rPr/>
          </w:rPrChange>
        </w:rPr>
        <w:t>etatsQualCP</w:t>
      </w:r>
      <w:proofErr w:type="spellEnd"/>
      <w:r w:rsidRPr="003444CC">
        <w:rPr>
          <w:rFonts w:ascii="Courier New" w:hAnsi="Courier New" w:cs="Courier New"/>
          <w:sz w:val="20"/>
          <w:szCs w:val="20"/>
          <w:rPrChange w:id="401" w:author="Suraj Patel" w:date="2024-04-30T17:18:00Z">
            <w:rPr/>
          </w:rPrChange>
        </w:rPr>
        <w:t xml:space="preserve">, </w:t>
      </w:r>
      <w:proofErr w:type="spellStart"/>
      <w:r w:rsidRPr="003444CC">
        <w:rPr>
          <w:rFonts w:ascii="Courier New" w:hAnsi="Courier New" w:cs="Courier New"/>
          <w:sz w:val="20"/>
          <w:szCs w:val="20"/>
          <w:rPrChange w:id="402" w:author="Suraj Patel" w:date="2024-04-30T17:18:00Z">
            <w:rPr/>
          </w:rPrChange>
        </w:rPr>
        <w:t>avAssimQual</w:t>
      </w:r>
      <w:proofErr w:type="spellEnd"/>
      <w:r w:rsidRPr="003444CC">
        <w:rPr>
          <w:rFonts w:ascii="Courier New" w:hAnsi="Courier New" w:cs="Courier New"/>
          <w:sz w:val="20"/>
          <w:szCs w:val="20"/>
          <w:rPrChange w:id="403" w:author="Suraj Patel" w:date="2024-04-30T17:18:00Z">
            <w:rPr/>
          </w:rPrChange>
        </w:rPr>
        <w:t xml:space="preserve">] = </w:t>
      </w:r>
    </w:p>
    <w:p w14:paraId="58E7D8C7" w14:textId="44AFFFD1" w:rsidR="002F6524" w:rsidRPr="003444CC" w:rsidRDefault="002F6524" w:rsidP="002F6524">
      <w:pPr>
        <w:rPr>
          <w:rFonts w:ascii="Courier New" w:hAnsi="Courier New" w:cs="Courier New"/>
          <w:sz w:val="20"/>
          <w:szCs w:val="20"/>
          <w:rPrChange w:id="404" w:author="Suraj Patel" w:date="2024-04-30T17:18:00Z">
            <w:rPr/>
          </w:rPrChange>
        </w:rPr>
      </w:pPr>
      <w:proofErr w:type="spellStart"/>
      <w:r w:rsidRPr="003444CC">
        <w:rPr>
          <w:rFonts w:ascii="Courier New" w:hAnsi="Courier New" w:cs="Courier New"/>
          <w:sz w:val="20"/>
          <w:szCs w:val="20"/>
          <w:rPrChange w:id="405" w:author="Suraj Patel" w:date="2024-04-30T17:18:00Z">
            <w:rPr/>
          </w:rPrChange>
        </w:rPr>
        <w:t>CequeauQuantiteMex</w:t>
      </w:r>
      <w:proofErr w:type="spellEnd"/>
      <w:r w:rsidRPr="003444CC">
        <w:rPr>
          <w:rFonts w:ascii="Courier New" w:hAnsi="Courier New" w:cs="Courier New"/>
          <w:sz w:val="20"/>
          <w:szCs w:val="20"/>
          <w:rPrChange w:id="406" w:author="Suraj Patel" w:date="2024-04-30T17:18:00Z">
            <w:rPr/>
          </w:rPrChange>
        </w:rPr>
        <w:t>(</w:t>
      </w:r>
      <w:proofErr w:type="spellStart"/>
      <w:r w:rsidRPr="003444CC">
        <w:rPr>
          <w:rFonts w:ascii="Courier New" w:hAnsi="Courier New" w:cs="Courier New"/>
          <w:sz w:val="20"/>
          <w:szCs w:val="20"/>
          <w:rPrChange w:id="407" w:author="Suraj Patel" w:date="2024-04-30T17:18:00Z">
            <w:rPr/>
          </w:rPrChange>
        </w:rPr>
        <w:t>execution</w:t>
      </w:r>
      <w:proofErr w:type="spellEnd"/>
      <w:r w:rsidRPr="003444CC">
        <w:rPr>
          <w:rFonts w:ascii="Courier New" w:hAnsi="Courier New" w:cs="Courier New"/>
          <w:sz w:val="20"/>
          <w:szCs w:val="20"/>
          <w:rPrChange w:id="408" w:author="Suraj Patel" w:date="2024-04-30T17:18:00Z">
            <w:rPr/>
          </w:rPrChange>
        </w:rPr>
        <w:t xml:space="preserve">, </w:t>
      </w:r>
      <w:proofErr w:type="spellStart"/>
      <w:r w:rsidRPr="003444CC">
        <w:rPr>
          <w:rFonts w:ascii="Courier New" w:hAnsi="Courier New" w:cs="Courier New"/>
          <w:sz w:val="20"/>
          <w:szCs w:val="20"/>
          <w:rPrChange w:id="409" w:author="Suraj Patel" w:date="2024-04-30T17:18:00Z">
            <w:rPr/>
          </w:rPrChange>
        </w:rPr>
        <w:t>parametres</w:t>
      </w:r>
      <w:proofErr w:type="spellEnd"/>
      <w:r w:rsidRPr="003444CC">
        <w:rPr>
          <w:rFonts w:ascii="Courier New" w:hAnsi="Courier New" w:cs="Courier New"/>
          <w:sz w:val="20"/>
          <w:szCs w:val="20"/>
          <w:rPrChange w:id="410" w:author="Suraj Patel" w:date="2024-04-30T17:18:00Z">
            <w:rPr/>
          </w:rPrChange>
        </w:rPr>
        <w:t xml:space="preserve">, </w:t>
      </w:r>
      <w:proofErr w:type="spellStart"/>
      <w:r w:rsidRPr="003444CC">
        <w:rPr>
          <w:rFonts w:ascii="Courier New" w:hAnsi="Courier New" w:cs="Courier New"/>
          <w:sz w:val="20"/>
          <w:szCs w:val="20"/>
          <w:rPrChange w:id="411" w:author="Suraj Patel" w:date="2024-04-30T17:18:00Z">
            <w:rPr/>
          </w:rPrChange>
        </w:rPr>
        <w:t>bassinVersant</w:t>
      </w:r>
      <w:proofErr w:type="spellEnd"/>
      <w:r w:rsidRPr="003444CC">
        <w:rPr>
          <w:rFonts w:ascii="Courier New" w:hAnsi="Courier New" w:cs="Courier New"/>
          <w:sz w:val="20"/>
          <w:szCs w:val="20"/>
          <w:rPrChange w:id="412" w:author="Suraj Patel" w:date="2024-04-30T17:18:00Z">
            <w:rPr/>
          </w:rPrChange>
        </w:rPr>
        <w:t xml:space="preserve">, </w:t>
      </w:r>
      <w:proofErr w:type="spellStart"/>
      <w:r w:rsidRPr="003444CC">
        <w:rPr>
          <w:rFonts w:ascii="Courier New" w:hAnsi="Courier New" w:cs="Courier New"/>
          <w:sz w:val="20"/>
          <w:szCs w:val="20"/>
          <w:rPrChange w:id="413" w:author="Suraj Patel" w:date="2024-04-30T17:18:00Z">
            <w:rPr/>
          </w:rPrChange>
        </w:rPr>
        <w:t>meteo</w:t>
      </w:r>
      <w:proofErr w:type="spellEnd"/>
      <w:r w:rsidRPr="003444CC">
        <w:rPr>
          <w:rFonts w:ascii="Courier New" w:hAnsi="Courier New" w:cs="Courier New"/>
          <w:sz w:val="20"/>
          <w:szCs w:val="20"/>
          <w:rPrChange w:id="414" w:author="Suraj Patel" w:date="2024-04-30T17:18:00Z">
            <w:rPr/>
          </w:rPrChange>
        </w:rPr>
        <w:t xml:space="preserve">, </w:t>
      </w:r>
      <w:proofErr w:type="spellStart"/>
      <w:r w:rsidRPr="003444CC">
        <w:rPr>
          <w:rFonts w:ascii="Courier New" w:hAnsi="Courier New" w:cs="Courier New"/>
          <w:sz w:val="20"/>
          <w:szCs w:val="20"/>
          <w:rPrChange w:id="415" w:author="Suraj Patel" w:date="2024-04-30T17:18:00Z">
            <w:rPr/>
          </w:rPrChange>
        </w:rPr>
        <w:t>etatsPrecedent</w:t>
      </w:r>
      <w:ins w:id="416" w:author="Suraj Patel" w:date="2024-04-30T17:18:00Z">
        <w:r w:rsidR="003444CC">
          <w:rPr>
            <w:rFonts w:ascii="Courier New" w:hAnsi="Courier New" w:cs="Courier New"/>
            <w:sz w:val="20"/>
            <w:szCs w:val="20"/>
          </w:rPr>
          <w:t>s</w:t>
        </w:r>
      </w:ins>
      <w:proofErr w:type="spellEnd"/>
      <w:del w:id="417" w:author="Suraj Patel" w:date="2024-04-30T17:18:00Z">
        <w:r w:rsidRPr="003444CC" w:rsidDel="003444CC">
          <w:rPr>
            <w:rFonts w:ascii="Courier New" w:hAnsi="Courier New" w:cs="Courier New"/>
            <w:sz w:val="20"/>
            <w:szCs w:val="20"/>
            <w:rPrChange w:id="418" w:author="Suraj Patel" w:date="2024-04-30T17:18:00Z">
              <w:rPr/>
            </w:rPrChange>
          </w:rPr>
          <w:delText xml:space="preserve">s,               </w:delText>
        </w:r>
      </w:del>
      <w:ins w:id="419" w:author="Suraj Patel" w:date="2024-04-30T17:18:00Z">
        <w:r w:rsidR="003444CC">
          <w:rPr>
            <w:rFonts w:ascii="Courier New" w:hAnsi="Courier New" w:cs="Courier New"/>
            <w:sz w:val="20"/>
            <w:szCs w:val="20"/>
          </w:rPr>
          <w:t xml:space="preserve">, </w:t>
        </w:r>
      </w:ins>
      <w:r w:rsidRPr="003444CC">
        <w:rPr>
          <w:rFonts w:ascii="Courier New" w:hAnsi="Courier New" w:cs="Courier New"/>
          <w:sz w:val="20"/>
          <w:szCs w:val="20"/>
          <w:rPrChange w:id="420" w:author="Suraj Patel" w:date="2024-04-30T17:18:00Z">
            <w:rPr/>
          </w:rPrChange>
        </w:rPr>
        <w:t>assimilations)</w:t>
      </w:r>
    </w:p>
    <w:p w14:paraId="51742B40" w14:textId="77777777" w:rsidR="002F6524" w:rsidRDefault="002F6524" w:rsidP="002F6524"/>
    <w:p w14:paraId="70AC11BC" w14:textId="77777777" w:rsidR="002F6524" w:rsidRDefault="002F6524" w:rsidP="002F6524">
      <w:r>
        <w:t>Note:</w:t>
      </w:r>
    </w:p>
    <w:p w14:paraId="1431512F" w14:textId="749A5C02" w:rsidR="002F6524" w:rsidRDefault="002F6524" w:rsidP="002F6524">
      <w:r>
        <w:t xml:space="preserve">Si on ne </w:t>
      </w:r>
      <w:proofErr w:type="spellStart"/>
      <w:r>
        <w:t>desire</w:t>
      </w:r>
      <w:proofErr w:type="spellEnd"/>
      <w:r>
        <w:t xml:space="preserve"> pas utiliser </w:t>
      </w:r>
      <w:proofErr w:type="spellStart"/>
      <w:r>
        <w:t>etatsPrecedents</w:t>
      </w:r>
      <w:proofErr w:type="spellEnd"/>
      <w:ins w:id="421" w:author="Suraj Patel" w:date="2025-04-20T17:58:00Z" w16du:dateUtc="2025-04-20T21:58:00Z">
        <w:r w:rsidR="00EB34D6">
          <w:t xml:space="preserve"> et/ou</w:t>
        </w:r>
      </w:ins>
      <w:del w:id="422" w:author="Suraj Patel" w:date="2024-04-30T17:19:00Z">
        <w:r w:rsidDel="003444CC">
          <w:delText xml:space="preserve"> et/ou</w:delText>
        </w:r>
      </w:del>
      <w:r>
        <w:t xml:space="preserve"> assimilations, donner une matrice vide [] .</w:t>
      </w:r>
    </w:p>
    <w:p w14:paraId="43044387" w14:textId="77777777" w:rsidR="002F6524" w:rsidRPr="00A67392" w:rsidRDefault="002F6524" w:rsidP="002F6524">
      <w:r>
        <w:t xml:space="preserve">Pour </w:t>
      </w:r>
      <w:proofErr w:type="spellStart"/>
      <w:r>
        <w:t>executer</w:t>
      </w:r>
      <w:proofErr w:type="spellEnd"/>
      <w:r>
        <w:t xml:space="preserve"> la qualit</w:t>
      </w:r>
      <w:r w:rsidR="00C65A1C">
        <w:t>é</w:t>
      </w:r>
      <w:r>
        <w:t xml:space="preserve"> en plus de la quantit</w:t>
      </w:r>
      <w:r w:rsidR="00C65A1C">
        <w:t>é</w:t>
      </w:r>
      <w:r>
        <w:t xml:space="preserve">, </w:t>
      </w:r>
      <w:proofErr w:type="spellStart"/>
      <w:r>
        <w:t>parametres.option.calculQualite</w:t>
      </w:r>
      <w:proofErr w:type="spellEnd"/>
      <w:r>
        <w:t xml:space="preserve"> = 1.</w:t>
      </w:r>
    </w:p>
    <w:p w14:paraId="159F6883" w14:textId="77777777" w:rsidR="007E12D2" w:rsidRDefault="00F3418C" w:rsidP="002B7818">
      <w:pPr>
        <w:pStyle w:val="Heading2"/>
      </w:pPr>
      <w:bookmarkStart w:id="423" w:name="_Toc165465425"/>
      <w:r>
        <w:t>Intrant</w:t>
      </w:r>
      <w:r w:rsidR="00170B28">
        <w:t>s</w:t>
      </w:r>
      <w:bookmarkEnd w:id="423"/>
    </w:p>
    <w:p w14:paraId="1F793498" w14:textId="77777777" w:rsidR="00195910" w:rsidRDefault="00195910" w:rsidP="00170B28">
      <w:r>
        <w:t>Ces variables sont détaillées dans les sections suivantes</w:t>
      </w:r>
      <w:r w:rsidR="00967AFF">
        <w:t>.</w:t>
      </w:r>
    </w:p>
    <w:p w14:paraId="07E37E3E" w14:textId="77777777" w:rsidR="00E01F8D" w:rsidRDefault="00E01F8D" w:rsidP="00E01F8D">
      <w:pPr>
        <w:pStyle w:val="Heading2"/>
      </w:pPr>
      <w:bookmarkStart w:id="424" w:name="_Ref347930605"/>
      <w:bookmarkStart w:id="425" w:name="_Toc165465426"/>
      <w:proofErr w:type="spellStart"/>
      <w:r>
        <w:t>execution</w:t>
      </w:r>
      <w:bookmarkEnd w:id="424"/>
      <w:bookmarkEnd w:id="425"/>
      <w:proofErr w:type="spellEnd"/>
    </w:p>
    <w:p w14:paraId="3D6ECDE4" w14:textId="77777777" w:rsidR="00E01F8D" w:rsidRDefault="00E01F8D" w:rsidP="00170B28">
      <w:r>
        <w:t>La variable « </w:t>
      </w:r>
      <w:proofErr w:type="spellStart"/>
      <w:r>
        <w:t>execution</w:t>
      </w:r>
      <w:proofErr w:type="spellEnd"/>
      <w:r>
        <w:t xml:space="preserve"> » contient les champs suivants. </w:t>
      </w:r>
    </w:p>
    <w:p w14:paraId="5EDD7499" w14:textId="77777777" w:rsidR="00170B28" w:rsidRDefault="00170B28" w:rsidP="00170B28">
      <w:pPr>
        <w:rPr>
          <w:rFonts w:ascii="Courier New" w:hAnsi="Courier New" w:cs="Courier New"/>
        </w:rPr>
      </w:pPr>
    </w:p>
    <w:p w14:paraId="70CF0A70" w14:textId="77777777" w:rsidR="00170B28" w:rsidRDefault="00E01F8D" w:rsidP="00170B28">
      <w:pPr>
        <w:rPr>
          <w:rFonts w:ascii="Courier New" w:hAnsi="Courier New" w:cs="Courier New"/>
        </w:rPr>
      </w:pPr>
      <w:proofErr w:type="spellStart"/>
      <w:r>
        <w:rPr>
          <w:rFonts w:ascii="Courier New" w:hAnsi="Courier New" w:cs="Courier New"/>
        </w:rPr>
        <w:t>dateDebut</w:t>
      </w:r>
      <w:proofErr w:type="spellEnd"/>
      <w:r>
        <w:rPr>
          <w:rFonts w:ascii="Courier New" w:hAnsi="Courier New" w:cs="Courier New"/>
        </w:rPr>
        <w:tab/>
        <w:t>: Début de la simulation en format « </w:t>
      </w:r>
      <w:proofErr w:type="spellStart"/>
      <w:r>
        <w:rPr>
          <w:rFonts w:ascii="Courier New" w:hAnsi="Courier New" w:cs="Courier New"/>
        </w:rPr>
        <w:t>datenum</w:t>
      </w:r>
      <w:proofErr w:type="spellEnd"/>
      <w:r>
        <w:rPr>
          <w:rFonts w:ascii="Courier New" w:hAnsi="Courier New" w:cs="Courier New"/>
        </w:rPr>
        <w:t> ».</w:t>
      </w:r>
      <w:r w:rsidR="000242EC">
        <w:rPr>
          <w:rFonts w:ascii="Courier New" w:hAnsi="Courier New" w:cs="Courier New"/>
        </w:rPr>
        <w:br/>
      </w:r>
      <w:r>
        <w:rPr>
          <w:rFonts w:ascii="Courier New" w:hAnsi="Courier New" w:cs="Courier New"/>
        </w:rPr>
        <w:br/>
      </w:r>
      <w:proofErr w:type="spellStart"/>
      <w:r>
        <w:rPr>
          <w:rFonts w:ascii="Courier New" w:hAnsi="Courier New" w:cs="Courier New"/>
        </w:rPr>
        <w:t>dateFin</w:t>
      </w:r>
      <w:proofErr w:type="spellEnd"/>
      <w:r>
        <w:rPr>
          <w:rFonts w:ascii="Courier New" w:hAnsi="Courier New" w:cs="Courier New"/>
        </w:rPr>
        <w:tab/>
        <w:t>: Fin de la simulation en format « </w:t>
      </w:r>
      <w:proofErr w:type="spellStart"/>
      <w:r>
        <w:rPr>
          <w:rFonts w:ascii="Courier New" w:hAnsi="Courier New" w:cs="Courier New"/>
        </w:rPr>
        <w:t>datenum</w:t>
      </w:r>
      <w:proofErr w:type="spellEnd"/>
      <w:r>
        <w:rPr>
          <w:rFonts w:ascii="Courier New" w:hAnsi="Courier New" w:cs="Courier New"/>
        </w:rPr>
        <w:t> ».</w:t>
      </w:r>
      <w:r w:rsidR="000242EC">
        <w:rPr>
          <w:rFonts w:ascii="Courier New" w:hAnsi="Courier New" w:cs="Courier New"/>
        </w:rPr>
        <w:br/>
      </w:r>
      <w:r>
        <w:rPr>
          <w:rFonts w:ascii="Courier New" w:hAnsi="Courier New" w:cs="Courier New"/>
        </w:rPr>
        <w:br/>
      </w:r>
      <w:proofErr w:type="spellStart"/>
      <w:r w:rsidR="000A0300" w:rsidRPr="000A0300">
        <w:rPr>
          <w:rFonts w:ascii="Courier New" w:hAnsi="Courier New" w:cs="Courier New"/>
        </w:rPr>
        <w:t>resultatsIdCE</w:t>
      </w:r>
      <w:proofErr w:type="spellEnd"/>
      <w:r w:rsidR="00120472">
        <w:rPr>
          <w:rFonts w:ascii="Courier New" w:hAnsi="Courier New" w:cs="Courier New"/>
        </w:rPr>
        <w:t xml:space="preserve"> (</w:t>
      </w:r>
      <w:r w:rsidR="00120472" w:rsidRPr="00C25C3F">
        <w:rPr>
          <w:rFonts w:ascii="Courier New" w:hAnsi="Courier New" w:cs="Courier New"/>
          <w:b/>
        </w:rPr>
        <w:t>optionnel</w:t>
      </w:r>
      <w:r w:rsidR="00120472">
        <w:rPr>
          <w:rFonts w:ascii="Courier New" w:hAnsi="Courier New" w:cs="Courier New"/>
        </w:rPr>
        <w:t>): [1</w:t>
      </w:r>
      <w:r w:rsidR="00C530F0">
        <w:rPr>
          <w:rFonts w:ascii="Courier New" w:hAnsi="Courier New" w:cs="Courier New"/>
        </w:rPr>
        <w:t xml:space="preserve"> </w:t>
      </w:r>
      <w:r w:rsidR="00120472">
        <w:rPr>
          <w:rFonts w:ascii="Courier New" w:hAnsi="Courier New" w:cs="Courier New"/>
        </w:rPr>
        <w:t>x</w:t>
      </w:r>
      <w:r w:rsidR="00C530F0">
        <w:rPr>
          <w:rFonts w:ascii="Courier New" w:hAnsi="Courier New" w:cs="Courier New"/>
        </w:rPr>
        <w:t xml:space="preserve"> nombre CE double</w:t>
      </w:r>
      <w:r w:rsidR="00120472">
        <w:rPr>
          <w:rFonts w:ascii="Courier New" w:hAnsi="Courier New" w:cs="Courier New"/>
        </w:rPr>
        <w:t>]</w:t>
      </w:r>
      <w:r w:rsidR="00C530F0">
        <w:rPr>
          <w:rFonts w:ascii="Courier New" w:hAnsi="Courier New" w:cs="Courier New"/>
        </w:rPr>
        <w:t xml:space="preserve"> </w:t>
      </w:r>
    </w:p>
    <w:p w14:paraId="51D06A5D" w14:textId="77777777" w:rsidR="000A0300" w:rsidRDefault="00C530F0" w:rsidP="00170B28">
      <w:pPr>
        <w:rPr>
          <w:rFonts w:ascii="Courier New" w:hAnsi="Courier New" w:cs="Courier New"/>
        </w:rPr>
      </w:pPr>
      <w:r>
        <w:rPr>
          <w:rFonts w:ascii="Courier New" w:hAnsi="Courier New" w:cs="Courier New"/>
        </w:rPr>
        <w:t>Liste de id de carreaux entiers qu’on désire avoir en sortie dans la variable « </w:t>
      </w:r>
      <w:proofErr w:type="spellStart"/>
      <w:r>
        <w:rPr>
          <w:rFonts w:ascii="Courier New" w:hAnsi="Courier New" w:cs="Courier New"/>
        </w:rPr>
        <w:t>etatsCE</w:t>
      </w:r>
      <w:proofErr w:type="spellEnd"/>
      <w:r>
        <w:rPr>
          <w:rFonts w:ascii="Courier New" w:hAnsi="Courier New" w:cs="Courier New"/>
        </w:rPr>
        <w:t> ».</w:t>
      </w:r>
    </w:p>
    <w:p w14:paraId="438D5F68" w14:textId="77777777" w:rsidR="00170B28" w:rsidRDefault="00170B28" w:rsidP="00170B28">
      <w:pPr>
        <w:rPr>
          <w:rFonts w:ascii="Courier New" w:hAnsi="Courier New" w:cs="Courier New"/>
        </w:rPr>
      </w:pPr>
    </w:p>
    <w:p w14:paraId="2191E8A8" w14:textId="77777777" w:rsidR="00170B28" w:rsidRDefault="00120472" w:rsidP="00170B28">
      <w:pPr>
        <w:rPr>
          <w:rFonts w:ascii="Courier New" w:hAnsi="Courier New" w:cs="Courier New"/>
        </w:rPr>
      </w:pPr>
      <w:proofErr w:type="spellStart"/>
      <w:r>
        <w:rPr>
          <w:rFonts w:ascii="Courier New" w:hAnsi="Courier New" w:cs="Courier New"/>
        </w:rPr>
        <w:t>resultatsIdCP</w:t>
      </w:r>
      <w:proofErr w:type="spellEnd"/>
      <w:r>
        <w:rPr>
          <w:rFonts w:ascii="Courier New" w:hAnsi="Courier New" w:cs="Courier New"/>
        </w:rPr>
        <w:t xml:space="preserve"> (</w:t>
      </w:r>
      <w:r w:rsidRPr="00C25C3F">
        <w:rPr>
          <w:rFonts w:ascii="Courier New" w:hAnsi="Courier New" w:cs="Courier New"/>
          <w:b/>
        </w:rPr>
        <w:t>optionnel</w:t>
      </w:r>
      <w:r>
        <w:rPr>
          <w:rFonts w:ascii="Courier New" w:hAnsi="Courier New" w:cs="Courier New"/>
        </w:rPr>
        <w:t>)</w:t>
      </w:r>
      <w:r w:rsidR="00C530F0">
        <w:rPr>
          <w:rFonts w:ascii="Courier New" w:hAnsi="Courier New" w:cs="Courier New"/>
        </w:rPr>
        <w:t xml:space="preserve">: [1 x nombre CP double] </w:t>
      </w:r>
    </w:p>
    <w:p w14:paraId="759740A2" w14:textId="77777777" w:rsidR="00120472" w:rsidRPr="00120472" w:rsidRDefault="00C530F0" w:rsidP="00170B28">
      <w:pPr>
        <w:rPr>
          <w:rFonts w:ascii="Courier New" w:hAnsi="Courier New" w:cs="Courier New"/>
        </w:rPr>
      </w:pPr>
      <w:r>
        <w:rPr>
          <w:rFonts w:ascii="Courier New" w:hAnsi="Courier New" w:cs="Courier New"/>
        </w:rPr>
        <w:t>Liste de id de carreaux partiels qu’on désire avoir en sortie dans la variable « </w:t>
      </w:r>
      <w:proofErr w:type="spellStart"/>
      <w:r>
        <w:rPr>
          <w:rFonts w:ascii="Courier New" w:hAnsi="Courier New" w:cs="Courier New"/>
        </w:rPr>
        <w:t>etatsCP</w:t>
      </w:r>
      <w:proofErr w:type="spellEnd"/>
      <w:r>
        <w:rPr>
          <w:rFonts w:ascii="Courier New" w:hAnsi="Courier New" w:cs="Courier New"/>
        </w:rPr>
        <w:t> ».</w:t>
      </w:r>
    </w:p>
    <w:p w14:paraId="46976B41" w14:textId="77777777" w:rsidR="00195910" w:rsidRDefault="00195910" w:rsidP="00195910">
      <w:pPr>
        <w:pStyle w:val="Heading2"/>
      </w:pPr>
      <w:bookmarkStart w:id="426" w:name="_Toc165465427"/>
      <w:proofErr w:type="spellStart"/>
      <w:r w:rsidRPr="00195910">
        <w:t>parametres</w:t>
      </w:r>
      <w:bookmarkEnd w:id="426"/>
      <w:proofErr w:type="spellEnd"/>
    </w:p>
    <w:p w14:paraId="39FA85BD" w14:textId="77777777" w:rsidR="00195910" w:rsidRDefault="00967AFF" w:rsidP="00170B28">
      <w:pPr>
        <w:rPr>
          <w:b/>
        </w:rPr>
      </w:pPr>
      <w:r>
        <w:t>La variable « </w:t>
      </w:r>
      <w:proofErr w:type="spellStart"/>
      <w:r>
        <w:t>parametres</w:t>
      </w:r>
      <w:proofErr w:type="spellEnd"/>
      <w:r>
        <w:t xml:space="preserve"> » contient les champs suivants. </w:t>
      </w:r>
      <w:r w:rsidRPr="00967AFF">
        <w:rPr>
          <w:b/>
        </w:rPr>
        <w:t>Tous les champs sont obligatoires.</w:t>
      </w:r>
    </w:p>
    <w:p w14:paraId="5AE9776E" w14:textId="77777777" w:rsidR="00170B28" w:rsidRDefault="00170B28" w:rsidP="00170B28"/>
    <w:p w14:paraId="499793A6" w14:textId="77777777" w:rsidR="00967AFF" w:rsidRDefault="00967AFF" w:rsidP="00967AFF">
      <w:pPr>
        <w:rPr>
          <w:rFonts w:ascii="Courier New" w:hAnsi="Courier New" w:cs="Courier New"/>
        </w:rPr>
      </w:pPr>
      <w:r w:rsidRPr="00967AFF">
        <w:rPr>
          <w:rFonts w:ascii="Courier New" w:hAnsi="Courier New" w:cs="Courier New"/>
        </w:rPr>
        <w:t xml:space="preserve">    option: [1</w:t>
      </w:r>
      <w:r w:rsidR="00120472">
        <w:rPr>
          <w:rFonts w:ascii="Courier New" w:hAnsi="Courier New" w:cs="Courier New"/>
        </w:rPr>
        <w:t xml:space="preserve"> </w:t>
      </w:r>
      <w:r w:rsidRPr="00967AFF">
        <w:rPr>
          <w:rFonts w:ascii="Courier New" w:hAnsi="Courier New" w:cs="Courier New"/>
        </w:rPr>
        <w:t>x</w:t>
      </w:r>
      <w:r w:rsidR="00120472">
        <w:rPr>
          <w:rFonts w:ascii="Courier New" w:hAnsi="Courier New" w:cs="Courier New"/>
        </w:rPr>
        <w:t xml:space="preserve"> </w:t>
      </w:r>
      <w:r w:rsidRPr="00967AFF">
        <w:rPr>
          <w:rFonts w:ascii="Courier New" w:hAnsi="Courier New" w:cs="Courier New"/>
        </w:rPr>
        <w:t xml:space="preserve">1 </w:t>
      </w:r>
      <w:proofErr w:type="spellStart"/>
      <w:r w:rsidRPr="00967AFF">
        <w:rPr>
          <w:rFonts w:ascii="Courier New" w:hAnsi="Courier New" w:cs="Courier New"/>
        </w:rPr>
        <w:t>struct</w:t>
      </w:r>
      <w:proofErr w:type="spellEnd"/>
      <w:r w:rsidRPr="00967AFF">
        <w:rPr>
          <w:rFonts w:ascii="Courier New" w:hAnsi="Courier New" w:cs="Courier New"/>
        </w:rPr>
        <w:t>]</w:t>
      </w:r>
      <w:r w:rsidRPr="00967AFF">
        <w:rPr>
          <w:rFonts w:ascii="Courier New" w:hAnsi="Courier New" w:cs="Courier New"/>
        </w:rPr>
        <w:br/>
        <w:t xml:space="preserve">       sol: [1</w:t>
      </w:r>
      <w:r w:rsidR="00120472">
        <w:rPr>
          <w:rFonts w:ascii="Courier New" w:hAnsi="Courier New" w:cs="Courier New"/>
        </w:rPr>
        <w:t xml:space="preserve"> </w:t>
      </w:r>
      <w:r w:rsidRPr="00967AFF">
        <w:rPr>
          <w:rFonts w:ascii="Courier New" w:hAnsi="Courier New" w:cs="Courier New"/>
        </w:rPr>
        <w:t>x</w:t>
      </w:r>
      <w:r w:rsidR="00120472">
        <w:rPr>
          <w:rFonts w:ascii="Courier New" w:hAnsi="Courier New" w:cs="Courier New"/>
        </w:rPr>
        <w:t xml:space="preserve"> </w:t>
      </w:r>
      <w:r w:rsidRPr="00967AFF">
        <w:rPr>
          <w:rFonts w:ascii="Courier New" w:hAnsi="Courier New" w:cs="Courier New"/>
        </w:rPr>
        <w:t xml:space="preserve">1 </w:t>
      </w:r>
      <w:proofErr w:type="spellStart"/>
      <w:r w:rsidRPr="00967AFF">
        <w:rPr>
          <w:rFonts w:ascii="Courier New" w:hAnsi="Courier New" w:cs="Courier New"/>
        </w:rPr>
        <w:t>struct</w:t>
      </w:r>
      <w:proofErr w:type="spellEnd"/>
      <w:r w:rsidRPr="00967AFF">
        <w:rPr>
          <w:rFonts w:ascii="Courier New" w:hAnsi="Courier New" w:cs="Courier New"/>
        </w:rPr>
        <w:t>]</w:t>
      </w:r>
      <w:r w:rsidRPr="00967AFF">
        <w:rPr>
          <w:rFonts w:ascii="Courier New" w:hAnsi="Courier New" w:cs="Courier New"/>
        </w:rPr>
        <w:br/>
      </w:r>
      <w:proofErr w:type="spellStart"/>
      <w:r w:rsidRPr="00967AFF">
        <w:rPr>
          <w:rFonts w:ascii="Courier New" w:hAnsi="Courier New" w:cs="Courier New"/>
        </w:rPr>
        <w:t>solInitial</w:t>
      </w:r>
      <w:proofErr w:type="spellEnd"/>
      <w:r w:rsidRPr="00967AFF">
        <w:rPr>
          <w:rFonts w:ascii="Courier New" w:hAnsi="Courier New" w:cs="Courier New"/>
        </w:rPr>
        <w:t>: [1</w:t>
      </w:r>
      <w:r w:rsidR="00120472">
        <w:rPr>
          <w:rFonts w:ascii="Courier New" w:hAnsi="Courier New" w:cs="Courier New"/>
        </w:rPr>
        <w:t xml:space="preserve"> </w:t>
      </w:r>
      <w:r w:rsidRPr="00967AFF">
        <w:rPr>
          <w:rFonts w:ascii="Courier New" w:hAnsi="Courier New" w:cs="Courier New"/>
        </w:rPr>
        <w:t>x</w:t>
      </w:r>
      <w:r w:rsidR="00120472">
        <w:rPr>
          <w:rFonts w:ascii="Courier New" w:hAnsi="Courier New" w:cs="Courier New"/>
        </w:rPr>
        <w:t xml:space="preserve"> </w:t>
      </w:r>
      <w:r w:rsidRPr="00967AFF">
        <w:rPr>
          <w:rFonts w:ascii="Courier New" w:hAnsi="Courier New" w:cs="Courier New"/>
        </w:rPr>
        <w:t xml:space="preserve">1 </w:t>
      </w:r>
      <w:proofErr w:type="spellStart"/>
      <w:r w:rsidRPr="00967AFF">
        <w:rPr>
          <w:rFonts w:ascii="Courier New" w:hAnsi="Courier New" w:cs="Courier New"/>
        </w:rPr>
        <w:t>struct</w:t>
      </w:r>
      <w:proofErr w:type="spellEnd"/>
      <w:r w:rsidRPr="00967AFF">
        <w:rPr>
          <w:rFonts w:ascii="Courier New" w:hAnsi="Courier New" w:cs="Courier New"/>
        </w:rPr>
        <w:t>]</w:t>
      </w:r>
      <w:r w:rsidRPr="00967AFF">
        <w:rPr>
          <w:rFonts w:ascii="Courier New" w:hAnsi="Courier New" w:cs="Courier New"/>
        </w:rPr>
        <w:br/>
        <w:t xml:space="preserve"> transfert: [1</w:t>
      </w:r>
      <w:r w:rsidR="00120472">
        <w:rPr>
          <w:rFonts w:ascii="Courier New" w:hAnsi="Courier New" w:cs="Courier New"/>
        </w:rPr>
        <w:t xml:space="preserve"> </w:t>
      </w:r>
      <w:r w:rsidRPr="00967AFF">
        <w:rPr>
          <w:rFonts w:ascii="Courier New" w:hAnsi="Courier New" w:cs="Courier New"/>
        </w:rPr>
        <w:t>x</w:t>
      </w:r>
      <w:r w:rsidR="00120472">
        <w:rPr>
          <w:rFonts w:ascii="Courier New" w:hAnsi="Courier New" w:cs="Courier New"/>
        </w:rPr>
        <w:t xml:space="preserve"> </w:t>
      </w:r>
      <w:r w:rsidRPr="00967AFF">
        <w:rPr>
          <w:rFonts w:ascii="Courier New" w:hAnsi="Courier New" w:cs="Courier New"/>
        </w:rPr>
        <w:t xml:space="preserve">1 </w:t>
      </w:r>
      <w:proofErr w:type="spellStart"/>
      <w:r w:rsidRPr="00967AFF">
        <w:rPr>
          <w:rFonts w:ascii="Courier New" w:hAnsi="Courier New" w:cs="Courier New"/>
        </w:rPr>
        <w:t>struct</w:t>
      </w:r>
      <w:proofErr w:type="spellEnd"/>
      <w:r w:rsidRPr="00967AFF">
        <w:rPr>
          <w:rFonts w:ascii="Courier New" w:hAnsi="Courier New" w:cs="Courier New"/>
        </w:rPr>
        <w:t>]</w:t>
      </w:r>
      <w:r w:rsidRPr="00967AFF">
        <w:rPr>
          <w:rFonts w:ascii="Courier New" w:hAnsi="Courier New" w:cs="Courier New"/>
        </w:rPr>
        <w:br/>
        <w:t xml:space="preserve">       </w:t>
      </w:r>
      <w:proofErr w:type="spellStart"/>
      <w:r w:rsidRPr="00967AFF">
        <w:rPr>
          <w:rFonts w:ascii="Courier New" w:hAnsi="Courier New" w:cs="Courier New"/>
        </w:rPr>
        <w:t>ctp</w:t>
      </w:r>
      <w:proofErr w:type="spellEnd"/>
      <w:r w:rsidRPr="00967AFF">
        <w:rPr>
          <w:rFonts w:ascii="Courier New" w:hAnsi="Courier New" w:cs="Courier New"/>
        </w:rPr>
        <w:t xml:space="preserve">: [1 x </w:t>
      </w:r>
      <w:proofErr w:type="spellStart"/>
      <w:r w:rsidRPr="00967AFF">
        <w:rPr>
          <w:rFonts w:ascii="Courier New" w:hAnsi="Courier New" w:cs="Courier New"/>
        </w:rPr>
        <w:t>nbCP</w:t>
      </w:r>
      <w:proofErr w:type="spellEnd"/>
      <w:r w:rsidRPr="00967AFF">
        <w:rPr>
          <w:rFonts w:ascii="Courier New" w:hAnsi="Courier New" w:cs="Courier New"/>
        </w:rPr>
        <w:t xml:space="preserve"> double] ou 0</w:t>
      </w:r>
      <w:r>
        <w:rPr>
          <w:rFonts w:ascii="Courier New" w:hAnsi="Courier New" w:cs="Courier New"/>
        </w:rPr>
        <w:br/>
      </w:r>
      <w:r w:rsidRPr="00967AFF">
        <w:rPr>
          <w:rFonts w:ascii="Courier New" w:hAnsi="Courier New" w:cs="Courier New"/>
        </w:rPr>
        <w:t xml:space="preserve">       lac: [1 x </w:t>
      </w:r>
      <w:proofErr w:type="spellStart"/>
      <w:r w:rsidRPr="00967AFF">
        <w:rPr>
          <w:rFonts w:ascii="Courier New" w:hAnsi="Courier New" w:cs="Courier New"/>
        </w:rPr>
        <w:t>nbCP</w:t>
      </w:r>
      <w:proofErr w:type="spellEnd"/>
      <w:r w:rsidRPr="00967AFF">
        <w:rPr>
          <w:rFonts w:ascii="Courier New" w:hAnsi="Courier New" w:cs="Courier New"/>
        </w:rPr>
        <w:t xml:space="preserve"> double] ou 0</w:t>
      </w:r>
      <w:r>
        <w:rPr>
          <w:rFonts w:ascii="Courier New" w:hAnsi="Courier New" w:cs="Courier New"/>
        </w:rPr>
        <w:br/>
      </w:r>
      <w:r w:rsidRPr="00967AFF">
        <w:rPr>
          <w:rFonts w:ascii="Courier New" w:hAnsi="Courier New" w:cs="Courier New"/>
        </w:rPr>
        <w:t xml:space="preserve">   surface: [1 x </w:t>
      </w:r>
      <w:proofErr w:type="spellStart"/>
      <w:r w:rsidRPr="00967AFF">
        <w:rPr>
          <w:rFonts w:ascii="Courier New" w:hAnsi="Courier New" w:cs="Courier New"/>
        </w:rPr>
        <w:t>nbCP</w:t>
      </w:r>
      <w:proofErr w:type="spellEnd"/>
      <w:r w:rsidRPr="00967AFF">
        <w:rPr>
          <w:rFonts w:ascii="Courier New" w:hAnsi="Courier New" w:cs="Courier New"/>
        </w:rPr>
        <w:t xml:space="preserve"> double] ou 0</w:t>
      </w:r>
    </w:p>
    <w:p w14:paraId="5708153B" w14:textId="77777777" w:rsidR="00170B28" w:rsidRPr="009A2AD2" w:rsidRDefault="000F7543" w:rsidP="00170B28">
      <w:r w:rsidRPr="00167479">
        <w:rPr>
          <w:rFonts w:ascii="Courier New" w:hAnsi="Courier New" w:cs="Courier New"/>
        </w:rPr>
        <w:t xml:space="preserve">     </w:t>
      </w:r>
      <w:r w:rsidRPr="009A2AD2">
        <w:rPr>
          <w:rFonts w:ascii="Courier New" w:hAnsi="Courier New" w:cs="Courier New"/>
        </w:rPr>
        <w:t xml:space="preserve">fonte: [1 x 1 </w:t>
      </w:r>
      <w:proofErr w:type="spellStart"/>
      <w:r w:rsidRPr="009A2AD2">
        <w:rPr>
          <w:rFonts w:ascii="Courier New" w:hAnsi="Courier New" w:cs="Courier New"/>
        </w:rPr>
        <w:t>struct</w:t>
      </w:r>
      <w:proofErr w:type="spellEnd"/>
      <w:r w:rsidRPr="009A2AD2">
        <w:rPr>
          <w:rFonts w:ascii="Courier New" w:hAnsi="Courier New" w:cs="Courier New"/>
        </w:rPr>
        <w:t>]</w:t>
      </w:r>
      <w:r w:rsidRPr="009A2AD2">
        <w:rPr>
          <w:rFonts w:ascii="Courier New" w:hAnsi="Courier New" w:cs="Courier New"/>
        </w:rPr>
        <w:br/>
        <w:t xml:space="preserve">     </w:t>
      </w:r>
      <w:proofErr w:type="spellStart"/>
      <w:r w:rsidRPr="009A2AD2">
        <w:rPr>
          <w:rFonts w:ascii="Courier New" w:hAnsi="Courier New" w:cs="Courier New"/>
        </w:rPr>
        <w:t>evapo</w:t>
      </w:r>
      <w:proofErr w:type="spellEnd"/>
      <w:r w:rsidRPr="009A2AD2">
        <w:rPr>
          <w:rFonts w:ascii="Courier New" w:hAnsi="Courier New" w:cs="Courier New"/>
        </w:rPr>
        <w:t xml:space="preserve">: [1 x 1 </w:t>
      </w:r>
      <w:proofErr w:type="spellStart"/>
      <w:r w:rsidRPr="009A2AD2">
        <w:rPr>
          <w:rFonts w:ascii="Courier New" w:hAnsi="Courier New" w:cs="Courier New"/>
        </w:rPr>
        <w:t>struct</w:t>
      </w:r>
      <w:proofErr w:type="spellEnd"/>
      <w:r w:rsidRPr="009A2AD2">
        <w:rPr>
          <w:rFonts w:ascii="Courier New" w:hAnsi="Courier New" w:cs="Courier New"/>
        </w:rPr>
        <w:t>]</w:t>
      </w:r>
      <w:r w:rsidRPr="009A2AD2">
        <w:rPr>
          <w:rFonts w:ascii="Courier New" w:hAnsi="Courier New" w:cs="Courier New"/>
        </w:rPr>
        <w:br/>
      </w:r>
    </w:p>
    <w:p w14:paraId="6C234EAC" w14:textId="77777777" w:rsidR="00967AFF" w:rsidRDefault="00967AFF" w:rsidP="00170B28">
      <w:r>
        <w:lastRenderedPageBreak/>
        <w:t>Le détail des champs est inclus ci-dessous.</w:t>
      </w:r>
      <w:r w:rsidR="003B34B5">
        <w:t xml:space="preserve"> </w:t>
      </w:r>
      <w:r w:rsidR="003B34B5" w:rsidRPr="003B34B5">
        <w:rPr>
          <w:b/>
        </w:rPr>
        <w:t>Voir le guide Cequeau pour la signification des différents paramètres.</w:t>
      </w:r>
    </w:p>
    <w:p w14:paraId="218E1F50" w14:textId="77777777" w:rsidR="0052004A" w:rsidRDefault="000C1E8E" w:rsidP="0052004A">
      <w:pPr>
        <w:pStyle w:val="Heading3"/>
      </w:pPr>
      <w:bookmarkStart w:id="427" w:name="_Toc165465428"/>
      <w:proofErr w:type="spellStart"/>
      <w:r>
        <w:t>parametres.</w:t>
      </w:r>
      <w:r w:rsidR="0052004A">
        <w:t>option</w:t>
      </w:r>
      <w:bookmarkEnd w:id="427"/>
      <w:proofErr w:type="spellEnd"/>
    </w:p>
    <w:p w14:paraId="6453F93B" w14:textId="77777777" w:rsidR="0052004A" w:rsidRDefault="00BB262E" w:rsidP="00BB262E">
      <w:pPr>
        <w:rPr>
          <w:ins w:id="428" w:author="Suraj Patel" w:date="2025-03-17T09:41:00Z" w16du:dateUtc="2025-03-17T13:41:00Z"/>
          <w:rFonts w:ascii="Courier New" w:hAnsi="Courier New" w:cs="Courier New"/>
        </w:rPr>
      </w:pPr>
      <w:proofErr w:type="spellStart"/>
      <w:r w:rsidRPr="00BB262E">
        <w:rPr>
          <w:rFonts w:ascii="Courier New" w:hAnsi="Courier New" w:cs="Courier New"/>
        </w:rPr>
        <w:t>ipassim</w:t>
      </w:r>
      <w:proofErr w:type="spellEnd"/>
      <w:r w:rsidRPr="00BB262E">
        <w:rPr>
          <w:rFonts w:ascii="Courier New" w:hAnsi="Courier New" w:cs="Courier New"/>
        </w:rPr>
        <w:t>:</w:t>
      </w:r>
      <w:r>
        <w:rPr>
          <w:rFonts w:ascii="Courier New" w:hAnsi="Courier New" w:cs="Courier New"/>
        </w:rPr>
        <w:t xml:space="preserve"> double</w:t>
      </w:r>
      <w:r w:rsidR="00CB6382">
        <w:rPr>
          <w:rFonts w:ascii="Courier New" w:hAnsi="Courier New" w:cs="Courier New"/>
        </w:rPr>
        <w:br/>
      </w:r>
      <w:proofErr w:type="spellStart"/>
      <w:r w:rsidR="00F45E37">
        <w:rPr>
          <w:rFonts w:ascii="Courier New" w:hAnsi="Courier New" w:cs="Courier New"/>
        </w:rPr>
        <w:t>moduleFonte</w:t>
      </w:r>
      <w:proofErr w:type="spellEnd"/>
      <w:r w:rsidR="00CB6382">
        <w:rPr>
          <w:rFonts w:ascii="Courier New" w:hAnsi="Courier New" w:cs="Courier New"/>
        </w:rPr>
        <w:t>: double (</w:t>
      </w:r>
      <w:r w:rsidR="00F45E37">
        <w:rPr>
          <w:rFonts w:ascii="Courier New" w:hAnsi="Courier New" w:cs="Courier New"/>
        </w:rPr>
        <w:t xml:space="preserve">modèle utilisé pour le calcul de la </w:t>
      </w:r>
      <w:r w:rsidR="00CB6382">
        <w:rPr>
          <w:rFonts w:ascii="Courier New" w:hAnsi="Courier New" w:cs="Courier New"/>
        </w:rPr>
        <w:t xml:space="preserve">fonte : 1 = </w:t>
      </w:r>
      <w:proofErr w:type="spellStart"/>
      <w:r w:rsidR="00F45E37">
        <w:rPr>
          <w:rFonts w:ascii="Courier New" w:hAnsi="Courier New" w:cs="Courier New"/>
        </w:rPr>
        <w:t>cequeau</w:t>
      </w:r>
      <w:proofErr w:type="spellEnd"/>
      <w:r w:rsidR="00CB6382">
        <w:rPr>
          <w:rFonts w:ascii="Courier New" w:hAnsi="Courier New" w:cs="Courier New"/>
        </w:rPr>
        <w:t>,</w:t>
      </w:r>
      <w:r w:rsidR="00F45E37">
        <w:rPr>
          <w:rFonts w:ascii="Courier New" w:hAnsi="Courier New" w:cs="Courier New"/>
        </w:rPr>
        <w:t xml:space="preserve"> 2 = </w:t>
      </w:r>
      <w:proofErr w:type="spellStart"/>
      <w:r w:rsidR="00F45E37">
        <w:rPr>
          <w:rFonts w:ascii="Courier New" w:hAnsi="Courier New" w:cs="Courier New"/>
        </w:rPr>
        <w:t>cemaNeige</w:t>
      </w:r>
      <w:proofErr w:type="spellEnd"/>
      <w:r w:rsidR="00F45E37">
        <w:rPr>
          <w:rFonts w:ascii="Courier New" w:hAnsi="Courier New" w:cs="Courier New"/>
        </w:rPr>
        <w:t>, autres…</w:t>
      </w:r>
      <w:r w:rsidR="00CB6382">
        <w:rPr>
          <w:rFonts w:ascii="Courier New" w:hAnsi="Courier New" w:cs="Courier New"/>
        </w:rPr>
        <w:t>)</w:t>
      </w:r>
    </w:p>
    <w:p w14:paraId="2A4D9767" w14:textId="77777777" w:rsidR="00EF35DF" w:rsidRDefault="00EF35DF" w:rsidP="00BB262E">
      <w:pPr>
        <w:rPr>
          <w:rFonts w:ascii="Courier New" w:hAnsi="Courier New" w:cs="Courier New"/>
        </w:rPr>
      </w:pPr>
    </w:p>
    <w:p w14:paraId="048D3CFB" w14:textId="77777777" w:rsidR="00F45E37" w:rsidRDefault="00F45E37" w:rsidP="00F45E37">
      <w:pPr>
        <w:rPr>
          <w:rFonts w:ascii="Courier New" w:hAnsi="Courier New" w:cs="Courier New"/>
        </w:rPr>
      </w:pPr>
      <w:proofErr w:type="spellStart"/>
      <w:r>
        <w:rPr>
          <w:rFonts w:ascii="Courier New" w:hAnsi="Courier New" w:cs="Courier New"/>
        </w:rPr>
        <w:t>moduleEvapo</w:t>
      </w:r>
      <w:proofErr w:type="spellEnd"/>
      <w:r>
        <w:rPr>
          <w:rFonts w:ascii="Courier New" w:hAnsi="Courier New" w:cs="Courier New"/>
        </w:rPr>
        <w:t xml:space="preserve">: double (modèle utilisé pour le calcul de l’évapotranspiration : 1 = </w:t>
      </w:r>
      <w:proofErr w:type="spellStart"/>
      <w:r>
        <w:rPr>
          <w:rFonts w:ascii="Courier New" w:hAnsi="Courier New" w:cs="Courier New"/>
        </w:rPr>
        <w:t>cequeau</w:t>
      </w:r>
      <w:proofErr w:type="spellEnd"/>
      <w:r>
        <w:rPr>
          <w:rFonts w:ascii="Courier New" w:hAnsi="Courier New" w:cs="Courier New"/>
        </w:rPr>
        <w:t>, autres…)</w:t>
      </w:r>
    </w:p>
    <w:p w14:paraId="2163E24A" w14:textId="77777777" w:rsidR="00EF35DF" w:rsidRDefault="00EF35DF" w:rsidP="00AA5B77">
      <w:pPr>
        <w:rPr>
          <w:ins w:id="429" w:author="Suraj Patel" w:date="2025-03-17T09:41:00Z" w16du:dateUtc="2025-03-17T13:41:00Z"/>
          <w:rFonts w:ascii="Courier New" w:hAnsi="Courier New" w:cs="Courier New"/>
        </w:rPr>
      </w:pPr>
    </w:p>
    <w:p w14:paraId="396915EB" w14:textId="38654DBB" w:rsidR="00AA5B77" w:rsidRDefault="00AA5B77" w:rsidP="00AA5B77">
      <w:pPr>
        <w:rPr>
          <w:ins w:id="430" w:author="Suraj Patel" w:date="2024-04-30T17:28:00Z"/>
          <w:rFonts w:ascii="Courier New" w:hAnsi="Courier New" w:cs="Courier New"/>
        </w:rPr>
      </w:pPr>
      <w:proofErr w:type="spellStart"/>
      <w:r w:rsidRPr="00AA5B77">
        <w:rPr>
          <w:rFonts w:ascii="Courier New" w:hAnsi="Courier New" w:cs="Courier New"/>
        </w:rPr>
        <w:t>calculQualite</w:t>
      </w:r>
      <w:proofErr w:type="spellEnd"/>
      <w:r>
        <w:rPr>
          <w:rFonts w:ascii="Courier New" w:hAnsi="Courier New" w:cs="Courier New"/>
        </w:rPr>
        <w:t>: double (0 = calcul quantité, 1 = calcul quantité et qualité)</w:t>
      </w:r>
    </w:p>
    <w:p w14:paraId="7A16E478" w14:textId="77777777" w:rsidR="00EF35DF" w:rsidRDefault="00EF35DF" w:rsidP="00AA5B77">
      <w:pPr>
        <w:rPr>
          <w:ins w:id="431" w:author="Suraj Patel" w:date="2025-03-17T09:41:00Z" w16du:dateUtc="2025-03-17T13:41:00Z"/>
          <w:rFonts w:ascii="Courier New" w:hAnsi="Courier New" w:cs="Courier New"/>
        </w:rPr>
      </w:pPr>
    </w:p>
    <w:p w14:paraId="46C4FE0A" w14:textId="79D4F70F" w:rsidR="007F70A8" w:rsidRDefault="007F70A8" w:rsidP="00AA5B77">
      <w:pPr>
        <w:rPr>
          <w:ins w:id="432" w:author="Suraj Patel" w:date="2024-04-30T17:23:00Z"/>
          <w:rFonts w:ascii="Courier New" w:hAnsi="Courier New" w:cs="Courier New"/>
        </w:rPr>
      </w:pPr>
      <w:proofErr w:type="spellStart"/>
      <w:ins w:id="433" w:author="Suraj Patel" w:date="2024-04-30T17:28:00Z">
        <w:r>
          <w:rPr>
            <w:rFonts w:ascii="Courier New" w:hAnsi="Courier New" w:cs="Courier New"/>
          </w:rPr>
          <w:t>moduleDLI</w:t>
        </w:r>
        <w:proofErr w:type="spellEnd"/>
        <w:r>
          <w:rPr>
            <w:rFonts w:ascii="Courier New" w:hAnsi="Courier New" w:cs="Courier New"/>
          </w:rPr>
          <w:t xml:space="preserve">: </w:t>
        </w:r>
      </w:ins>
      <w:ins w:id="434" w:author="Suraj Patel" w:date="2024-05-01T13:26:00Z">
        <w:r w:rsidR="003B403B">
          <w:rPr>
            <w:rFonts w:ascii="Courier New" w:hAnsi="Courier New" w:cs="Courier New"/>
          </w:rPr>
          <w:t>double (model utilisé pour</w:t>
        </w:r>
      </w:ins>
      <w:ins w:id="435" w:author="Suraj Patel" w:date="2024-05-01T13:27:00Z">
        <w:r w:rsidR="003B403B">
          <w:rPr>
            <w:rFonts w:ascii="Courier New" w:hAnsi="Courier New" w:cs="Courier New"/>
          </w:rPr>
          <w:t xml:space="preserve"> l’irradiation descentes à ondes longues : 0 à </w:t>
        </w:r>
      </w:ins>
      <w:ins w:id="436" w:author="Suraj Patel" w:date="2024-05-01T14:55:00Z">
        <w:r w:rsidR="007616EC" w:rsidRPr="001C2354">
          <w:rPr>
            <w:rFonts w:ascii="Courier New" w:hAnsi="Courier New" w:cs="Courier New"/>
            <w:rPrChange w:id="437" w:author="Suraj Patel" w:date="2024-05-03T11:04:00Z">
              <w:rPr>
                <w:rFonts w:ascii="Courier New" w:hAnsi="Courier New" w:cs="Courier New"/>
                <w:lang w:val="el-GR"/>
              </w:rPr>
            </w:rPrChange>
          </w:rPr>
          <w:t>10</w:t>
        </w:r>
      </w:ins>
      <w:ins w:id="438" w:author="Suraj Patel" w:date="2024-05-01T13:28:00Z">
        <w:r w:rsidR="003B403B">
          <w:rPr>
            <w:rFonts w:ascii="Courier New" w:hAnsi="Courier New" w:cs="Courier New"/>
          </w:rPr>
          <w:t>)</w:t>
        </w:r>
      </w:ins>
    </w:p>
    <w:p w14:paraId="77B06C18" w14:textId="77777777" w:rsidR="00EF35DF" w:rsidRDefault="00EF35DF" w:rsidP="00AA5B77">
      <w:pPr>
        <w:rPr>
          <w:ins w:id="439" w:author="Suraj Patel" w:date="2025-03-17T09:41:00Z" w16du:dateUtc="2025-03-17T13:41:00Z"/>
          <w:rFonts w:ascii="Courier New" w:hAnsi="Courier New" w:cs="Courier New"/>
        </w:rPr>
      </w:pPr>
    </w:p>
    <w:p w14:paraId="5823629C" w14:textId="79D83D31" w:rsidR="003444CC" w:rsidRDefault="003444CC" w:rsidP="00AA5B77">
      <w:pPr>
        <w:rPr>
          <w:rFonts w:ascii="Courier New" w:hAnsi="Courier New" w:cs="Courier New"/>
        </w:rPr>
      </w:pPr>
      <w:proofErr w:type="spellStart"/>
      <w:ins w:id="440" w:author="Suraj Patel" w:date="2024-04-30T17:23:00Z">
        <w:r>
          <w:rPr>
            <w:rFonts w:ascii="Courier New" w:hAnsi="Courier New" w:cs="Courier New"/>
          </w:rPr>
          <w:t>moduleOmbrage</w:t>
        </w:r>
        <w:proofErr w:type="spellEnd"/>
        <w:r>
          <w:rPr>
            <w:rFonts w:ascii="Courier New" w:hAnsi="Courier New" w:cs="Courier New"/>
          </w:rPr>
          <w:t>: double (modèle utilisé pour le calcul de l’</w:t>
        </w:r>
      </w:ins>
      <w:ins w:id="441" w:author="Suraj Patel" w:date="2024-04-30T17:24:00Z">
        <w:r>
          <w:rPr>
            <w:rFonts w:ascii="Courier New" w:hAnsi="Courier New" w:cs="Courier New"/>
          </w:rPr>
          <w:t xml:space="preserve">ombrage: </w:t>
        </w:r>
      </w:ins>
      <w:ins w:id="442" w:author="Suraj Patel" w:date="2024-04-30T17:25:00Z">
        <w:r w:rsidR="00BC7F62">
          <w:rPr>
            <w:rFonts w:ascii="Courier New" w:hAnsi="Courier New" w:cs="Courier New"/>
          </w:rPr>
          <w:t>0</w:t>
        </w:r>
      </w:ins>
      <w:ins w:id="443" w:author="Suraj Patel" w:date="2024-04-30T17:24:00Z">
        <w:r>
          <w:rPr>
            <w:rFonts w:ascii="Courier New" w:hAnsi="Courier New" w:cs="Courier New"/>
          </w:rPr>
          <w:t xml:space="preserve"> = pas d’ombrage, </w:t>
        </w:r>
      </w:ins>
      <w:ins w:id="444" w:author="Suraj Patel" w:date="2024-04-30T17:25:00Z">
        <w:r w:rsidR="00BC7F62">
          <w:rPr>
            <w:rFonts w:ascii="Courier New" w:hAnsi="Courier New" w:cs="Courier New"/>
          </w:rPr>
          <w:t>1</w:t>
        </w:r>
      </w:ins>
      <w:ins w:id="445" w:author="Suraj Patel" w:date="2024-04-30T17:24:00Z">
        <w:r>
          <w:rPr>
            <w:rFonts w:ascii="Courier New" w:hAnsi="Courier New" w:cs="Courier New"/>
          </w:rPr>
          <w:t xml:space="preserve"> = ombrage </w:t>
        </w:r>
      </w:ins>
      <w:ins w:id="446" w:author="Suraj Patel" w:date="2024-04-30T17:25:00Z">
        <w:r w:rsidR="00BC7F62">
          <w:rPr>
            <w:rFonts w:ascii="Courier New" w:hAnsi="Courier New" w:cs="Courier New"/>
          </w:rPr>
          <w:t xml:space="preserve">par hauteur d’arbre, </w:t>
        </w:r>
      </w:ins>
      <w:ins w:id="447" w:author="Suraj Patel" w:date="2024-04-30T17:26:00Z">
        <w:r w:rsidR="00BC7F62">
          <w:rPr>
            <w:rFonts w:ascii="Courier New" w:hAnsi="Courier New" w:cs="Courier New"/>
          </w:rPr>
          <w:t xml:space="preserve">2 = </w:t>
        </w:r>
      </w:ins>
      <w:ins w:id="448" w:author="Suraj Patel" w:date="2024-04-30T17:27:00Z">
        <w:r w:rsidR="00BC7F62">
          <w:rPr>
            <w:rFonts w:ascii="Courier New" w:hAnsi="Courier New" w:cs="Courier New"/>
          </w:rPr>
          <w:t xml:space="preserve">ombrage basé sur l’indice de surface </w:t>
        </w:r>
        <w:proofErr w:type="spellStart"/>
        <w:r w:rsidR="00BC7F62">
          <w:rPr>
            <w:rFonts w:ascii="Courier New" w:hAnsi="Courier New" w:cs="Courier New"/>
          </w:rPr>
          <w:t>foliare</w:t>
        </w:r>
        <w:proofErr w:type="spellEnd"/>
        <w:r w:rsidR="00BC7F62">
          <w:rPr>
            <w:rFonts w:ascii="Courier New" w:hAnsi="Courier New" w:cs="Courier New"/>
          </w:rPr>
          <w:t>)</w:t>
        </w:r>
      </w:ins>
      <w:ins w:id="449" w:author="Suraj Patel" w:date="2024-04-30T17:25:00Z">
        <w:r w:rsidR="00BC7F62">
          <w:rPr>
            <w:rFonts w:ascii="Courier New" w:hAnsi="Courier New" w:cs="Courier New"/>
          </w:rPr>
          <w:t xml:space="preserve"> </w:t>
        </w:r>
      </w:ins>
    </w:p>
    <w:p w14:paraId="0F7A9CB6" w14:textId="77777777" w:rsidR="00BB262E" w:rsidRDefault="00BB262E" w:rsidP="00BB262E">
      <w:pPr>
        <w:pStyle w:val="Heading3"/>
      </w:pPr>
      <w:bookmarkStart w:id="450" w:name="_Toc165465429"/>
      <w:proofErr w:type="spellStart"/>
      <w:r>
        <w:t>parametres.sol</w:t>
      </w:r>
      <w:bookmarkEnd w:id="450"/>
      <w:proofErr w:type="spellEnd"/>
    </w:p>
    <w:p w14:paraId="6DDA9867" w14:textId="77777777" w:rsidR="008D54AA" w:rsidRDefault="008D54AA" w:rsidP="008D54AA">
      <w:r>
        <w:t xml:space="preserve">Les variables ayant le suffixe « _s » sont </w:t>
      </w:r>
      <w:proofErr w:type="spellStart"/>
      <w:r>
        <w:t>spatialisables</w:t>
      </w:r>
      <w:proofErr w:type="spellEnd"/>
      <w:r>
        <w:t xml:space="preserve">, c’est-à-dire qu’il est possible de spécifier une valeur unique qui sera appliquée à l’ensemble des carreaux entiers ou bien des valeurs différentes pour chacun des carreaux entiers. </w:t>
      </w:r>
    </w:p>
    <w:p w14:paraId="7615A0A6" w14:textId="77777777" w:rsidR="002D3F77" w:rsidRDefault="002D3F77" w:rsidP="008D54AA"/>
    <w:p w14:paraId="36C0FC9D" w14:textId="77777777" w:rsidR="008D54AA" w:rsidRDefault="008D54AA" w:rsidP="008D54AA">
      <w:r>
        <w:t>Dans le cas où plusieurs valeurs sont spécifiées et que le nombre de ces valeurs n’est pas identique au nombre de carreaux entier, seul la première valeur sera utilisé et elle sera appliquée à l’ensemble des carreaux entiers.</w:t>
      </w:r>
    </w:p>
    <w:p w14:paraId="24A7D3B3" w14:textId="77777777" w:rsidR="002D3F77" w:rsidRPr="008D54AA" w:rsidRDefault="002D3F77" w:rsidP="008D54AA"/>
    <w:p w14:paraId="55714A80" w14:textId="77777777" w:rsidR="00BB262E" w:rsidRDefault="00BB262E" w:rsidP="00BB262E">
      <w:pPr>
        <w:rPr>
          <w:ins w:id="451" w:author="Suraj Patel" w:date="2025-04-22T19:50:00Z" w16du:dateUtc="2025-04-22T23:50:00Z"/>
          <w:rFonts w:ascii="Courier New" w:hAnsi="Courier New" w:cs="Courier New"/>
        </w:rPr>
      </w:pPr>
      <w:r w:rsidRPr="008D54AA">
        <w:t xml:space="preserve">     </w:t>
      </w:r>
      <w:proofErr w:type="spellStart"/>
      <w:r w:rsidRPr="008D54AA">
        <w:rPr>
          <w:rFonts w:ascii="Courier New" w:hAnsi="Courier New" w:cs="Courier New"/>
        </w:rPr>
        <w:t>cin_s</w:t>
      </w:r>
      <w:proofErr w:type="spellEnd"/>
      <w:r w:rsidRPr="008D54AA">
        <w:rPr>
          <w:rFonts w:ascii="Courier New" w:hAnsi="Courier New" w:cs="Courier New"/>
        </w:rPr>
        <w:t xml:space="preserve">: </w:t>
      </w:r>
      <w:r w:rsidR="008D54AA" w:rsidRPr="00944526">
        <w:rPr>
          <w:rFonts w:ascii="Courier New" w:hAnsi="Courier New" w:cs="Courier New"/>
        </w:rPr>
        <w:t xml:space="preserve">double ou [1 x </w:t>
      </w:r>
      <w:proofErr w:type="spellStart"/>
      <w:r w:rsidR="008D54AA" w:rsidRPr="00944526">
        <w:rPr>
          <w:rFonts w:ascii="Courier New" w:hAnsi="Courier New" w:cs="Courier New"/>
        </w:rPr>
        <w:t>nbCE</w:t>
      </w:r>
      <w:proofErr w:type="spellEnd"/>
      <w:r w:rsidR="008D54AA" w:rsidRPr="00944526">
        <w:rPr>
          <w:rFonts w:ascii="Courier New" w:hAnsi="Courier New" w:cs="Courier New"/>
        </w:rPr>
        <w:t xml:space="preserve"> double].</w:t>
      </w:r>
      <w:r w:rsidRPr="008D54AA">
        <w:rPr>
          <w:rFonts w:ascii="Courier New" w:hAnsi="Courier New" w:cs="Courier New"/>
        </w:rPr>
        <w:br/>
        <w:t xml:space="preserve">  </w:t>
      </w:r>
      <w:proofErr w:type="spellStart"/>
      <w:r w:rsidRPr="008D54AA">
        <w:rPr>
          <w:rFonts w:ascii="Courier New" w:hAnsi="Courier New" w:cs="Courier New"/>
        </w:rPr>
        <w:t>cvmar</w:t>
      </w:r>
      <w:proofErr w:type="spellEnd"/>
      <w:r w:rsidRPr="008D54AA">
        <w:rPr>
          <w:rFonts w:ascii="Courier New" w:hAnsi="Courier New" w:cs="Courier New"/>
        </w:rPr>
        <w:t xml:space="preserve">: </w:t>
      </w:r>
      <w:r w:rsidR="008D54AA" w:rsidRPr="00944526">
        <w:rPr>
          <w:rFonts w:ascii="Courier New" w:hAnsi="Courier New" w:cs="Courier New"/>
        </w:rPr>
        <w:t xml:space="preserve">double ou [1 x </w:t>
      </w:r>
      <w:proofErr w:type="spellStart"/>
      <w:r w:rsidR="008D54AA" w:rsidRPr="00944526">
        <w:rPr>
          <w:rFonts w:ascii="Courier New" w:hAnsi="Courier New" w:cs="Courier New"/>
        </w:rPr>
        <w:t>nbCE</w:t>
      </w:r>
      <w:proofErr w:type="spellEnd"/>
      <w:r w:rsidR="008D54AA" w:rsidRPr="00944526">
        <w:rPr>
          <w:rFonts w:ascii="Courier New" w:hAnsi="Courier New" w:cs="Courier New"/>
        </w:rPr>
        <w:t xml:space="preserve"> double].</w:t>
      </w:r>
      <w:r w:rsidRPr="008D54AA">
        <w:rPr>
          <w:rFonts w:ascii="Courier New" w:hAnsi="Courier New" w:cs="Courier New"/>
        </w:rPr>
        <w:br/>
        <w:t xml:space="preserve"> </w:t>
      </w:r>
      <w:proofErr w:type="spellStart"/>
      <w:r w:rsidRPr="008D54AA">
        <w:rPr>
          <w:rFonts w:ascii="Courier New" w:hAnsi="Courier New" w:cs="Courier New"/>
        </w:rPr>
        <w:t>cvnb_s</w:t>
      </w:r>
      <w:proofErr w:type="spellEnd"/>
      <w:r w:rsidRPr="008D54AA">
        <w:rPr>
          <w:rFonts w:ascii="Courier New" w:hAnsi="Courier New" w:cs="Courier New"/>
        </w:rPr>
        <w:t xml:space="preserve">: </w:t>
      </w:r>
      <w:r w:rsidR="008D54AA" w:rsidRPr="00944526">
        <w:rPr>
          <w:rFonts w:ascii="Courier New" w:hAnsi="Courier New" w:cs="Courier New"/>
        </w:rPr>
        <w:t xml:space="preserve">double ou [1 x </w:t>
      </w:r>
      <w:proofErr w:type="spellStart"/>
      <w:r w:rsidR="008D54AA" w:rsidRPr="00944526">
        <w:rPr>
          <w:rFonts w:ascii="Courier New" w:hAnsi="Courier New" w:cs="Courier New"/>
        </w:rPr>
        <w:t>nbCE</w:t>
      </w:r>
      <w:proofErr w:type="spellEnd"/>
      <w:r w:rsidR="008D54AA" w:rsidRPr="00944526">
        <w:rPr>
          <w:rFonts w:ascii="Courier New" w:hAnsi="Courier New" w:cs="Courier New"/>
        </w:rPr>
        <w:t xml:space="preserve"> double].</w:t>
      </w:r>
      <w:r w:rsidRPr="008D54AA">
        <w:rPr>
          <w:rFonts w:ascii="Courier New" w:hAnsi="Courier New" w:cs="Courier New"/>
        </w:rPr>
        <w:br/>
        <w:t xml:space="preserve"> </w:t>
      </w:r>
      <w:proofErr w:type="spellStart"/>
      <w:r w:rsidRPr="008D54AA">
        <w:rPr>
          <w:rFonts w:ascii="Courier New" w:hAnsi="Courier New" w:cs="Courier New"/>
        </w:rPr>
        <w:t>cvnh_s</w:t>
      </w:r>
      <w:proofErr w:type="spellEnd"/>
      <w:r w:rsidRPr="008D54AA">
        <w:rPr>
          <w:rFonts w:ascii="Courier New" w:hAnsi="Courier New" w:cs="Courier New"/>
        </w:rPr>
        <w:t>:</w:t>
      </w:r>
      <w:r w:rsidR="008D54AA" w:rsidRPr="008D54AA">
        <w:rPr>
          <w:rFonts w:ascii="Courier New" w:hAnsi="Courier New" w:cs="Courier New"/>
        </w:rPr>
        <w:t xml:space="preserve"> </w:t>
      </w:r>
      <w:r w:rsidR="008D54AA" w:rsidRPr="00944526">
        <w:rPr>
          <w:rFonts w:ascii="Courier New" w:hAnsi="Courier New" w:cs="Courier New"/>
        </w:rPr>
        <w:t xml:space="preserve">double ou [1 x </w:t>
      </w:r>
      <w:proofErr w:type="spellStart"/>
      <w:r w:rsidR="008D54AA" w:rsidRPr="00944526">
        <w:rPr>
          <w:rFonts w:ascii="Courier New" w:hAnsi="Courier New" w:cs="Courier New"/>
        </w:rPr>
        <w:t>nbCE</w:t>
      </w:r>
      <w:proofErr w:type="spellEnd"/>
      <w:r w:rsidR="008D54AA" w:rsidRPr="00944526">
        <w:rPr>
          <w:rFonts w:ascii="Courier New" w:hAnsi="Courier New" w:cs="Courier New"/>
        </w:rPr>
        <w:t xml:space="preserve"> double].</w:t>
      </w:r>
      <w:r w:rsidRPr="008D54AA">
        <w:rPr>
          <w:rFonts w:ascii="Courier New" w:hAnsi="Courier New" w:cs="Courier New"/>
        </w:rPr>
        <w:br/>
        <w:t xml:space="preserve">   </w:t>
      </w:r>
      <w:proofErr w:type="spellStart"/>
      <w:r w:rsidRPr="008D54AA">
        <w:rPr>
          <w:rFonts w:ascii="Courier New" w:hAnsi="Courier New" w:cs="Courier New"/>
        </w:rPr>
        <w:t>cvsb</w:t>
      </w:r>
      <w:proofErr w:type="spellEnd"/>
      <w:r w:rsidRPr="008D54AA">
        <w:rPr>
          <w:rFonts w:ascii="Courier New" w:hAnsi="Courier New" w:cs="Courier New"/>
        </w:rPr>
        <w:t xml:space="preserve">: </w:t>
      </w:r>
      <w:r w:rsidR="008D54AA" w:rsidRPr="00944526">
        <w:rPr>
          <w:rFonts w:ascii="Courier New" w:hAnsi="Courier New" w:cs="Courier New"/>
        </w:rPr>
        <w:t>double.</w:t>
      </w:r>
      <w:r w:rsidRPr="008D54AA">
        <w:rPr>
          <w:rFonts w:ascii="Courier New" w:hAnsi="Courier New" w:cs="Courier New"/>
        </w:rPr>
        <w:br/>
        <w:t xml:space="preserve"> </w:t>
      </w:r>
      <w:proofErr w:type="spellStart"/>
      <w:r w:rsidRPr="005C6369">
        <w:rPr>
          <w:rFonts w:ascii="Courier New" w:hAnsi="Courier New" w:cs="Courier New"/>
        </w:rPr>
        <w:t>cvsi_s</w:t>
      </w:r>
      <w:proofErr w:type="spellEnd"/>
      <w:r w:rsidRPr="005C6369">
        <w:rPr>
          <w:rFonts w:ascii="Courier New" w:hAnsi="Courier New" w:cs="Courier New"/>
        </w:rPr>
        <w:t xml:space="preserve">: </w:t>
      </w:r>
      <w:r w:rsidR="008D54AA" w:rsidRPr="005C6369">
        <w:rPr>
          <w:rFonts w:ascii="Courier New" w:hAnsi="Courier New" w:cs="Courier New"/>
        </w:rPr>
        <w:t xml:space="preserve">double ou [1 x </w:t>
      </w:r>
      <w:proofErr w:type="spellStart"/>
      <w:r w:rsidR="008D54AA" w:rsidRPr="005C6369">
        <w:rPr>
          <w:rFonts w:ascii="Courier New" w:hAnsi="Courier New" w:cs="Courier New"/>
        </w:rPr>
        <w:t>nbCE</w:t>
      </w:r>
      <w:proofErr w:type="spellEnd"/>
      <w:r w:rsidR="008D54AA" w:rsidRPr="005C6369">
        <w:rPr>
          <w:rFonts w:ascii="Courier New" w:hAnsi="Courier New" w:cs="Courier New"/>
        </w:rPr>
        <w:t xml:space="preserve"> double].</w:t>
      </w:r>
      <w:r w:rsidRPr="005C6369">
        <w:rPr>
          <w:rFonts w:ascii="Courier New" w:hAnsi="Courier New" w:cs="Courier New"/>
        </w:rPr>
        <w:br/>
        <w:t xml:space="preserve"> </w:t>
      </w:r>
      <w:proofErr w:type="spellStart"/>
      <w:r w:rsidRPr="008D54AA">
        <w:rPr>
          <w:rFonts w:ascii="Courier New" w:hAnsi="Courier New" w:cs="Courier New"/>
        </w:rPr>
        <w:t>xinfma</w:t>
      </w:r>
      <w:proofErr w:type="spellEnd"/>
      <w:r w:rsidRPr="008D54AA">
        <w:rPr>
          <w:rFonts w:ascii="Courier New" w:hAnsi="Courier New" w:cs="Courier New"/>
        </w:rPr>
        <w:t xml:space="preserve">: </w:t>
      </w:r>
      <w:r w:rsidR="008D54AA" w:rsidRPr="008D54AA">
        <w:rPr>
          <w:rFonts w:ascii="Courier New" w:hAnsi="Courier New" w:cs="Courier New"/>
        </w:rPr>
        <w:t>double</w:t>
      </w:r>
      <w:r w:rsidRPr="008D54AA">
        <w:rPr>
          <w:rFonts w:ascii="Courier New" w:hAnsi="Courier New" w:cs="Courier New"/>
        </w:rPr>
        <w:br/>
        <w:t xml:space="preserve"> </w:t>
      </w:r>
      <w:proofErr w:type="spellStart"/>
      <w:r w:rsidRPr="008D54AA">
        <w:rPr>
          <w:rFonts w:ascii="Courier New" w:hAnsi="Courier New" w:cs="Courier New"/>
        </w:rPr>
        <w:t>hinf_s</w:t>
      </w:r>
      <w:proofErr w:type="spellEnd"/>
      <w:r w:rsidRPr="008D54AA">
        <w:rPr>
          <w:rFonts w:ascii="Courier New" w:hAnsi="Courier New" w:cs="Courier New"/>
        </w:rPr>
        <w:t xml:space="preserve">: </w:t>
      </w:r>
      <w:r w:rsidR="008D54AA" w:rsidRPr="00944526">
        <w:rPr>
          <w:rFonts w:ascii="Courier New" w:hAnsi="Courier New" w:cs="Courier New"/>
        </w:rPr>
        <w:t xml:space="preserve">double ou [1 x </w:t>
      </w:r>
      <w:proofErr w:type="spellStart"/>
      <w:r w:rsidR="008D54AA" w:rsidRPr="00944526">
        <w:rPr>
          <w:rFonts w:ascii="Courier New" w:hAnsi="Courier New" w:cs="Courier New"/>
        </w:rPr>
        <w:t>nbCE</w:t>
      </w:r>
      <w:proofErr w:type="spellEnd"/>
      <w:r w:rsidR="008D54AA" w:rsidRPr="00944526">
        <w:rPr>
          <w:rFonts w:ascii="Courier New" w:hAnsi="Courier New" w:cs="Courier New"/>
        </w:rPr>
        <w:t xml:space="preserve"> double].</w:t>
      </w:r>
      <w:r w:rsidRPr="008D54AA">
        <w:rPr>
          <w:rFonts w:ascii="Courier New" w:hAnsi="Courier New" w:cs="Courier New"/>
        </w:rPr>
        <w:br/>
        <w:t xml:space="preserve"> </w:t>
      </w:r>
      <w:proofErr w:type="spellStart"/>
      <w:r w:rsidRPr="005C6369">
        <w:rPr>
          <w:rFonts w:ascii="Courier New" w:hAnsi="Courier New" w:cs="Courier New"/>
        </w:rPr>
        <w:t>hint_s</w:t>
      </w:r>
      <w:proofErr w:type="spellEnd"/>
      <w:r w:rsidRPr="005C6369">
        <w:rPr>
          <w:rFonts w:ascii="Courier New" w:hAnsi="Courier New" w:cs="Courier New"/>
        </w:rPr>
        <w:t xml:space="preserve">: </w:t>
      </w:r>
      <w:r w:rsidR="008D54AA" w:rsidRPr="005C6369">
        <w:rPr>
          <w:rFonts w:ascii="Courier New" w:hAnsi="Courier New" w:cs="Courier New"/>
        </w:rPr>
        <w:t xml:space="preserve">double ou [1 x </w:t>
      </w:r>
      <w:proofErr w:type="spellStart"/>
      <w:r w:rsidR="008D54AA" w:rsidRPr="005C6369">
        <w:rPr>
          <w:rFonts w:ascii="Courier New" w:hAnsi="Courier New" w:cs="Courier New"/>
        </w:rPr>
        <w:t>nbCE</w:t>
      </w:r>
      <w:proofErr w:type="spellEnd"/>
      <w:r w:rsidR="008D54AA" w:rsidRPr="005C6369">
        <w:rPr>
          <w:rFonts w:ascii="Courier New" w:hAnsi="Courier New" w:cs="Courier New"/>
        </w:rPr>
        <w:t xml:space="preserve"> double].</w:t>
      </w:r>
      <w:r w:rsidRPr="005C6369">
        <w:rPr>
          <w:rFonts w:ascii="Courier New" w:hAnsi="Courier New" w:cs="Courier New"/>
        </w:rPr>
        <w:br/>
        <w:t xml:space="preserve">   </w:t>
      </w:r>
      <w:r w:rsidRPr="008D54AA">
        <w:rPr>
          <w:rFonts w:ascii="Courier New" w:hAnsi="Courier New" w:cs="Courier New"/>
        </w:rPr>
        <w:t xml:space="preserve">hmar: </w:t>
      </w:r>
      <w:r w:rsidR="008D54AA" w:rsidRPr="008D54AA">
        <w:rPr>
          <w:rFonts w:ascii="Courier New" w:hAnsi="Courier New" w:cs="Courier New"/>
        </w:rPr>
        <w:t>double</w:t>
      </w:r>
      <w:r w:rsidRPr="008D54AA">
        <w:rPr>
          <w:rFonts w:ascii="Courier New" w:hAnsi="Courier New" w:cs="Courier New"/>
        </w:rPr>
        <w:br/>
        <w:t xml:space="preserve"> </w:t>
      </w:r>
      <w:proofErr w:type="spellStart"/>
      <w:r w:rsidRPr="008D54AA">
        <w:rPr>
          <w:rFonts w:ascii="Courier New" w:hAnsi="Courier New" w:cs="Courier New"/>
        </w:rPr>
        <w:t>hnap_s</w:t>
      </w:r>
      <w:proofErr w:type="spellEnd"/>
      <w:r w:rsidRPr="008D54AA">
        <w:rPr>
          <w:rFonts w:ascii="Courier New" w:hAnsi="Courier New" w:cs="Courier New"/>
        </w:rPr>
        <w:t xml:space="preserve">: </w:t>
      </w:r>
      <w:r w:rsidR="008D54AA" w:rsidRPr="00944526">
        <w:rPr>
          <w:rFonts w:ascii="Courier New" w:hAnsi="Courier New" w:cs="Courier New"/>
        </w:rPr>
        <w:t xml:space="preserve">double ou [1 x </w:t>
      </w:r>
      <w:proofErr w:type="spellStart"/>
      <w:r w:rsidR="008D54AA" w:rsidRPr="00944526">
        <w:rPr>
          <w:rFonts w:ascii="Courier New" w:hAnsi="Courier New" w:cs="Courier New"/>
        </w:rPr>
        <w:t>nbCE</w:t>
      </w:r>
      <w:proofErr w:type="spellEnd"/>
      <w:r w:rsidR="008D54AA" w:rsidRPr="00944526">
        <w:rPr>
          <w:rFonts w:ascii="Courier New" w:hAnsi="Courier New" w:cs="Courier New"/>
        </w:rPr>
        <w:t xml:space="preserve"> double].</w:t>
      </w:r>
      <w:r w:rsidRPr="008D54AA">
        <w:rPr>
          <w:rFonts w:ascii="Courier New" w:hAnsi="Courier New" w:cs="Courier New"/>
        </w:rPr>
        <w:br/>
        <w:t xml:space="preserve"> </w:t>
      </w:r>
      <w:proofErr w:type="spellStart"/>
      <w:r w:rsidRPr="008D54AA">
        <w:rPr>
          <w:rFonts w:ascii="Courier New" w:hAnsi="Courier New" w:cs="Courier New"/>
        </w:rPr>
        <w:t>hpot_s</w:t>
      </w:r>
      <w:proofErr w:type="spellEnd"/>
      <w:r w:rsidRPr="008D54AA">
        <w:rPr>
          <w:rFonts w:ascii="Courier New" w:hAnsi="Courier New" w:cs="Courier New"/>
        </w:rPr>
        <w:t xml:space="preserve">: </w:t>
      </w:r>
      <w:r w:rsidR="008D54AA" w:rsidRPr="00944526">
        <w:rPr>
          <w:rFonts w:ascii="Courier New" w:hAnsi="Courier New" w:cs="Courier New"/>
        </w:rPr>
        <w:t xml:space="preserve">double ou [1 x </w:t>
      </w:r>
      <w:proofErr w:type="spellStart"/>
      <w:r w:rsidR="008D54AA" w:rsidRPr="00944526">
        <w:rPr>
          <w:rFonts w:ascii="Courier New" w:hAnsi="Courier New" w:cs="Courier New"/>
        </w:rPr>
        <w:t>nbCE</w:t>
      </w:r>
      <w:proofErr w:type="spellEnd"/>
      <w:r w:rsidR="008D54AA" w:rsidRPr="00944526">
        <w:rPr>
          <w:rFonts w:ascii="Courier New" w:hAnsi="Courier New" w:cs="Courier New"/>
        </w:rPr>
        <w:t xml:space="preserve"> double].</w:t>
      </w:r>
      <w:r w:rsidRPr="008D54AA">
        <w:rPr>
          <w:rFonts w:ascii="Courier New" w:hAnsi="Courier New" w:cs="Courier New"/>
        </w:rPr>
        <w:br/>
        <w:t xml:space="preserve"> </w:t>
      </w:r>
      <w:proofErr w:type="spellStart"/>
      <w:r w:rsidRPr="008D54AA">
        <w:rPr>
          <w:rFonts w:ascii="Courier New" w:hAnsi="Courier New" w:cs="Courier New"/>
        </w:rPr>
        <w:t>hsol_s</w:t>
      </w:r>
      <w:proofErr w:type="spellEnd"/>
      <w:r w:rsidRPr="008D54AA">
        <w:rPr>
          <w:rFonts w:ascii="Courier New" w:hAnsi="Courier New" w:cs="Courier New"/>
        </w:rPr>
        <w:t xml:space="preserve">: </w:t>
      </w:r>
      <w:r w:rsidR="008D54AA" w:rsidRPr="00944526">
        <w:rPr>
          <w:rFonts w:ascii="Courier New" w:hAnsi="Courier New" w:cs="Courier New"/>
        </w:rPr>
        <w:t xml:space="preserve">double ou [1 x </w:t>
      </w:r>
      <w:proofErr w:type="spellStart"/>
      <w:r w:rsidR="008D54AA" w:rsidRPr="00944526">
        <w:rPr>
          <w:rFonts w:ascii="Courier New" w:hAnsi="Courier New" w:cs="Courier New"/>
        </w:rPr>
        <w:t>nbCE</w:t>
      </w:r>
      <w:proofErr w:type="spellEnd"/>
      <w:r w:rsidR="008D54AA" w:rsidRPr="00944526">
        <w:rPr>
          <w:rFonts w:ascii="Courier New" w:hAnsi="Courier New" w:cs="Courier New"/>
        </w:rPr>
        <w:t xml:space="preserve"> double].</w:t>
      </w:r>
      <w:r w:rsidRPr="008D54AA">
        <w:rPr>
          <w:rFonts w:ascii="Courier New" w:hAnsi="Courier New" w:cs="Courier New"/>
        </w:rPr>
        <w:br/>
      </w:r>
      <w:proofErr w:type="spellStart"/>
      <w:r w:rsidRPr="008D54AA">
        <w:rPr>
          <w:rFonts w:ascii="Courier New" w:hAnsi="Courier New" w:cs="Courier New"/>
        </w:rPr>
        <w:t>hrimp_s</w:t>
      </w:r>
      <w:proofErr w:type="spellEnd"/>
      <w:r w:rsidRPr="008D54AA">
        <w:rPr>
          <w:rFonts w:ascii="Courier New" w:hAnsi="Courier New" w:cs="Courier New"/>
        </w:rPr>
        <w:t xml:space="preserve">: </w:t>
      </w:r>
      <w:r w:rsidR="008D54AA" w:rsidRPr="00944526">
        <w:rPr>
          <w:rFonts w:ascii="Courier New" w:hAnsi="Courier New" w:cs="Courier New"/>
        </w:rPr>
        <w:t xml:space="preserve">double ou [1 x </w:t>
      </w:r>
      <w:proofErr w:type="spellStart"/>
      <w:r w:rsidR="008D54AA" w:rsidRPr="00944526">
        <w:rPr>
          <w:rFonts w:ascii="Courier New" w:hAnsi="Courier New" w:cs="Courier New"/>
        </w:rPr>
        <w:t>nbCE</w:t>
      </w:r>
      <w:proofErr w:type="spellEnd"/>
      <w:r w:rsidR="008D54AA" w:rsidRPr="00944526">
        <w:rPr>
          <w:rFonts w:ascii="Courier New" w:hAnsi="Courier New" w:cs="Courier New"/>
        </w:rPr>
        <w:t xml:space="preserve"> double].</w:t>
      </w:r>
      <w:r w:rsidRPr="008D54AA">
        <w:rPr>
          <w:rFonts w:ascii="Courier New" w:hAnsi="Courier New" w:cs="Courier New"/>
        </w:rPr>
        <w:br/>
        <w:t xml:space="preserve">  </w:t>
      </w:r>
      <w:proofErr w:type="spellStart"/>
      <w:r w:rsidRPr="008D54AA">
        <w:rPr>
          <w:rFonts w:ascii="Courier New" w:hAnsi="Courier New" w:cs="Courier New"/>
        </w:rPr>
        <w:t>tri_s</w:t>
      </w:r>
      <w:proofErr w:type="spellEnd"/>
      <w:r w:rsidRPr="008D54AA">
        <w:rPr>
          <w:rFonts w:ascii="Courier New" w:hAnsi="Courier New" w:cs="Courier New"/>
        </w:rPr>
        <w:t xml:space="preserve">: </w:t>
      </w:r>
      <w:r w:rsidR="008D54AA" w:rsidRPr="00944526">
        <w:rPr>
          <w:rFonts w:ascii="Courier New" w:hAnsi="Courier New" w:cs="Courier New"/>
        </w:rPr>
        <w:t xml:space="preserve">double ou [1 x </w:t>
      </w:r>
      <w:proofErr w:type="spellStart"/>
      <w:r w:rsidR="008D54AA" w:rsidRPr="00944526">
        <w:rPr>
          <w:rFonts w:ascii="Courier New" w:hAnsi="Courier New" w:cs="Courier New"/>
        </w:rPr>
        <w:t>nbCE</w:t>
      </w:r>
      <w:proofErr w:type="spellEnd"/>
      <w:r w:rsidR="008D54AA" w:rsidRPr="00944526">
        <w:rPr>
          <w:rFonts w:ascii="Courier New" w:hAnsi="Courier New" w:cs="Courier New"/>
        </w:rPr>
        <w:t xml:space="preserve"> double].</w:t>
      </w:r>
      <w:r w:rsidRPr="008D54AA">
        <w:rPr>
          <w:rFonts w:ascii="Courier New" w:hAnsi="Courier New" w:cs="Courier New"/>
        </w:rPr>
        <w:br/>
        <w:t xml:space="preserve">    </w:t>
      </w:r>
      <w:proofErr w:type="spellStart"/>
      <w:r w:rsidRPr="008D54AA">
        <w:rPr>
          <w:rFonts w:ascii="Courier New" w:hAnsi="Courier New" w:cs="Courier New"/>
        </w:rPr>
        <w:t>xla</w:t>
      </w:r>
      <w:proofErr w:type="spellEnd"/>
      <w:r w:rsidRPr="008D54AA">
        <w:rPr>
          <w:rFonts w:ascii="Courier New" w:hAnsi="Courier New" w:cs="Courier New"/>
        </w:rPr>
        <w:t>:</w:t>
      </w:r>
      <w:r w:rsidR="008D54AA">
        <w:rPr>
          <w:rFonts w:ascii="Courier New" w:hAnsi="Courier New" w:cs="Courier New"/>
        </w:rPr>
        <w:t xml:space="preserve"> </w:t>
      </w:r>
      <w:r w:rsidR="008D54AA" w:rsidRPr="00944526">
        <w:rPr>
          <w:rFonts w:ascii="Courier New" w:hAnsi="Courier New" w:cs="Courier New"/>
        </w:rPr>
        <w:t>double</w:t>
      </w:r>
      <w:r w:rsidR="008D54AA">
        <w:rPr>
          <w:rFonts w:ascii="Courier New" w:hAnsi="Courier New" w:cs="Courier New"/>
        </w:rPr>
        <w:t>.</w:t>
      </w:r>
    </w:p>
    <w:p w14:paraId="14F576E9" w14:textId="77777777" w:rsidR="003022EA" w:rsidRDefault="003022EA" w:rsidP="00BB262E">
      <w:pPr>
        <w:rPr>
          <w:ins w:id="452" w:author="Suraj Patel" w:date="2025-04-22T19:50:00Z" w16du:dateUtc="2025-04-22T23:50:00Z"/>
          <w:rFonts w:ascii="Courier New" w:hAnsi="Courier New" w:cs="Courier New"/>
        </w:rPr>
      </w:pPr>
    </w:p>
    <w:p w14:paraId="6C25732C" w14:textId="77777777" w:rsidR="003022EA" w:rsidRDefault="003022EA" w:rsidP="00BB262E">
      <w:pPr>
        <w:rPr>
          <w:ins w:id="453" w:author="Suraj Patel" w:date="2025-04-22T19:50:00Z" w16du:dateUtc="2025-04-22T23:50:00Z"/>
          <w:rFonts w:ascii="Courier New" w:hAnsi="Courier New" w:cs="Courier New"/>
        </w:rPr>
      </w:pPr>
    </w:p>
    <w:p w14:paraId="20F0B9DE" w14:textId="77777777" w:rsidR="003022EA" w:rsidRDefault="003022EA" w:rsidP="00BB262E">
      <w:pPr>
        <w:rPr>
          <w:rFonts w:ascii="Courier New" w:hAnsi="Courier New" w:cs="Courier New"/>
        </w:rPr>
      </w:pPr>
    </w:p>
    <w:p w14:paraId="7643ED7C" w14:textId="77777777" w:rsidR="008D54AA" w:rsidRDefault="00601C3B" w:rsidP="008D54AA">
      <w:pPr>
        <w:pStyle w:val="Heading3"/>
      </w:pPr>
      <w:bookmarkStart w:id="454" w:name="_Toc165465430"/>
      <w:proofErr w:type="spellStart"/>
      <w:r>
        <w:lastRenderedPageBreak/>
        <w:t>p</w:t>
      </w:r>
      <w:r w:rsidR="008D54AA">
        <w:t>arametres.solInitial</w:t>
      </w:r>
      <w:bookmarkEnd w:id="454"/>
      <w:proofErr w:type="spellEnd"/>
    </w:p>
    <w:p w14:paraId="26FA97D9" w14:textId="77777777" w:rsidR="008D54AA" w:rsidRDefault="008D54AA" w:rsidP="008D54AA">
      <w:r>
        <w:t>Note : Si des états précédents sont chargés en début de simulation (voir la variable « </w:t>
      </w:r>
      <w:proofErr w:type="spellStart"/>
      <w:r>
        <w:t>etats</w:t>
      </w:r>
      <w:proofErr w:type="spellEnd"/>
      <w:r>
        <w:t> »), ces valeurs ne seront pas utilisées.</w:t>
      </w:r>
    </w:p>
    <w:p w14:paraId="76A02596" w14:textId="77777777" w:rsidR="002D3F77" w:rsidRPr="008D54AA" w:rsidRDefault="002D3F77" w:rsidP="008D54AA"/>
    <w:p w14:paraId="78CEEFD0" w14:textId="77777777" w:rsidR="008D54AA" w:rsidRDefault="008D54AA" w:rsidP="008D54AA">
      <w:pPr>
        <w:rPr>
          <w:rFonts w:ascii="Courier New" w:hAnsi="Courier New" w:cs="Courier New"/>
        </w:rPr>
      </w:pPr>
      <w:r>
        <w:rPr>
          <w:rFonts w:ascii="Courier New" w:hAnsi="Courier New" w:cs="Courier New"/>
        </w:rPr>
        <w:t xml:space="preserve"> </w:t>
      </w:r>
      <w:proofErr w:type="spellStart"/>
      <w:r w:rsidRPr="008D54AA">
        <w:rPr>
          <w:rFonts w:ascii="Courier New" w:hAnsi="Courier New" w:cs="Courier New"/>
        </w:rPr>
        <w:t>hsini</w:t>
      </w:r>
      <w:proofErr w:type="spellEnd"/>
      <w:r w:rsidRPr="008D54AA">
        <w:rPr>
          <w:rFonts w:ascii="Courier New" w:hAnsi="Courier New" w:cs="Courier New"/>
        </w:rPr>
        <w:t>:</w:t>
      </w:r>
      <w:r>
        <w:rPr>
          <w:rFonts w:ascii="Courier New" w:hAnsi="Courier New" w:cs="Courier New"/>
        </w:rPr>
        <w:t xml:space="preserve"> double</w:t>
      </w:r>
      <w:r>
        <w:rPr>
          <w:rFonts w:ascii="Courier New" w:hAnsi="Courier New" w:cs="Courier New"/>
        </w:rPr>
        <w:br/>
        <w:t xml:space="preserve"> </w:t>
      </w:r>
      <w:proofErr w:type="spellStart"/>
      <w:r w:rsidRPr="008D54AA">
        <w:rPr>
          <w:rFonts w:ascii="Courier New" w:hAnsi="Courier New" w:cs="Courier New"/>
        </w:rPr>
        <w:t>hnini</w:t>
      </w:r>
      <w:proofErr w:type="spellEnd"/>
      <w:r w:rsidRPr="008D54AA">
        <w:rPr>
          <w:rFonts w:ascii="Courier New" w:hAnsi="Courier New" w:cs="Courier New"/>
        </w:rPr>
        <w:t xml:space="preserve">: </w:t>
      </w:r>
      <w:r>
        <w:rPr>
          <w:rFonts w:ascii="Courier New" w:hAnsi="Courier New" w:cs="Courier New"/>
        </w:rPr>
        <w:t>double</w:t>
      </w:r>
      <w:r>
        <w:rPr>
          <w:rFonts w:ascii="Courier New" w:hAnsi="Courier New" w:cs="Courier New"/>
        </w:rPr>
        <w:br/>
        <w:t xml:space="preserve"> </w:t>
      </w:r>
      <w:proofErr w:type="spellStart"/>
      <w:r w:rsidRPr="008D54AA">
        <w:rPr>
          <w:rFonts w:ascii="Courier New" w:hAnsi="Courier New" w:cs="Courier New"/>
        </w:rPr>
        <w:t>hmini</w:t>
      </w:r>
      <w:proofErr w:type="spellEnd"/>
      <w:r w:rsidRPr="008D54AA">
        <w:rPr>
          <w:rFonts w:ascii="Courier New" w:hAnsi="Courier New" w:cs="Courier New"/>
        </w:rPr>
        <w:t xml:space="preserve">: </w:t>
      </w:r>
      <w:r>
        <w:rPr>
          <w:rFonts w:ascii="Courier New" w:hAnsi="Courier New" w:cs="Courier New"/>
        </w:rPr>
        <w:t>double</w:t>
      </w:r>
      <w:r>
        <w:rPr>
          <w:rFonts w:ascii="Courier New" w:hAnsi="Courier New" w:cs="Courier New"/>
        </w:rPr>
        <w:br/>
      </w:r>
      <w:r w:rsidRPr="008D54AA">
        <w:rPr>
          <w:rFonts w:ascii="Courier New" w:hAnsi="Courier New" w:cs="Courier New"/>
        </w:rPr>
        <w:t xml:space="preserve"> </w:t>
      </w:r>
      <w:r>
        <w:rPr>
          <w:rFonts w:ascii="Courier New" w:hAnsi="Courier New" w:cs="Courier New"/>
        </w:rPr>
        <w:t xml:space="preserve"> </w:t>
      </w:r>
      <w:r w:rsidRPr="008D54AA">
        <w:rPr>
          <w:rFonts w:ascii="Courier New" w:hAnsi="Courier New" w:cs="Courier New"/>
        </w:rPr>
        <w:t xml:space="preserve">  q0: </w:t>
      </w:r>
      <w:r>
        <w:rPr>
          <w:rFonts w:ascii="Courier New" w:hAnsi="Courier New" w:cs="Courier New"/>
        </w:rPr>
        <w:t>double</w:t>
      </w:r>
      <w:r>
        <w:rPr>
          <w:rFonts w:ascii="Courier New" w:hAnsi="Courier New" w:cs="Courier New"/>
        </w:rPr>
        <w:br/>
      </w:r>
    </w:p>
    <w:p w14:paraId="35D2F660" w14:textId="77777777" w:rsidR="00916178" w:rsidRDefault="00916178" w:rsidP="00916178">
      <w:pPr>
        <w:pStyle w:val="Heading3"/>
      </w:pPr>
      <w:bookmarkStart w:id="455" w:name="_Toc165465431"/>
      <w:proofErr w:type="spellStart"/>
      <w:r>
        <w:t>parametres.transfert</w:t>
      </w:r>
      <w:bookmarkEnd w:id="455"/>
      <w:proofErr w:type="spellEnd"/>
    </w:p>
    <w:p w14:paraId="7942856E" w14:textId="77777777" w:rsidR="00916178" w:rsidRDefault="00C423A8" w:rsidP="00C423A8">
      <w:pPr>
        <w:rPr>
          <w:rFonts w:ascii="Courier New" w:hAnsi="Courier New" w:cs="Courier New"/>
        </w:rPr>
      </w:pPr>
      <w:proofErr w:type="spellStart"/>
      <w:r w:rsidRPr="00C423A8">
        <w:rPr>
          <w:rFonts w:ascii="Courier New" w:hAnsi="Courier New" w:cs="Courier New"/>
        </w:rPr>
        <w:t>exxkt</w:t>
      </w:r>
      <w:proofErr w:type="spellEnd"/>
      <w:r w:rsidRPr="00C423A8">
        <w:rPr>
          <w:rFonts w:ascii="Courier New" w:hAnsi="Courier New" w:cs="Courier New"/>
        </w:rPr>
        <w:t>:</w:t>
      </w:r>
      <w:r>
        <w:rPr>
          <w:rFonts w:ascii="Courier New" w:hAnsi="Courier New" w:cs="Courier New"/>
        </w:rPr>
        <w:t xml:space="preserve"> double</w:t>
      </w:r>
      <w:r>
        <w:rPr>
          <w:rFonts w:ascii="Courier New" w:hAnsi="Courier New" w:cs="Courier New"/>
        </w:rPr>
        <w:br/>
      </w:r>
      <w:r w:rsidRPr="00C423A8">
        <w:rPr>
          <w:rFonts w:ascii="Courier New" w:hAnsi="Courier New" w:cs="Courier New"/>
        </w:rPr>
        <w:t xml:space="preserve">   </w:t>
      </w:r>
      <w:proofErr w:type="spellStart"/>
      <w:r w:rsidRPr="00C423A8">
        <w:rPr>
          <w:rFonts w:ascii="Courier New" w:hAnsi="Courier New" w:cs="Courier New"/>
        </w:rPr>
        <w:t>zn</w:t>
      </w:r>
      <w:proofErr w:type="spellEnd"/>
      <w:r>
        <w:rPr>
          <w:rFonts w:ascii="Courier New" w:hAnsi="Courier New" w:cs="Courier New"/>
        </w:rPr>
        <w:t>: double</w:t>
      </w:r>
    </w:p>
    <w:p w14:paraId="0805D4E2" w14:textId="77777777" w:rsidR="00C423A8" w:rsidRDefault="00C423A8" w:rsidP="00C423A8">
      <w:pPr>
        <w:pStyle w:val="Heading3"/>
      </w:pPr>
      <w:bookmarkStart w:id="456" w:name="_Toc165465432"/>
      <w:proofErr w:type="spellStart"/>
      <w:r>
        <w:t>parametres.ctp</w:t>
      </w:r>
      <w:bookmarkEnd w:id="456"/>
      <w:proofErr w:type="spellEnd"/>
    </w:p>
    <w:p w14:paraId="62C4A8C2" w14:textId="77777777" w:rsidR="00C423A8" w:rsidRDefault="00C423A8" w:rsidP="00C423A8">
      <w:r>
        <w:t>Si on ne désire pas utiliser ce paramètre, il s’agit de mettre la valeur «0 » sinon on doit spécifier les valeurs pour l</w:t>
      </w:r>
      <w:r w:rsidR="00256F61">
        <w:t>’ensemble des carreaux partiels (mettre 0 aux carreaux n’ayant pas de CTP).</w:t>
      </w:r>
    </w:p>
    <w:p w14:paraId="2D8AFF55" w14:textId="77777777" w:rsidR="002D3F77" w:rsidRPr="00C423A8" w:rsidRDefault="002D3F77" w:rsidP="00C423A8"/>
    <w:p w14:paraId="48722616" w14:textId="77777777" w:rsidR="00C423A8" w:rsidRDefault="00C423A8" w:rsidP="00C423A8">
      <w:pPr>
        <w:rPr>
          <w:rFonts w:ascii="Courier New" w:hAnsi="Courier New" w:cs="Courier New"/>
        </w:rPr>
      </w:pPr>
      <w:r w:rsidRPr="00C423A8">
        <w:rPr>
          <w:rFonts w:ascii="Courier New" w:hAnsi="Courier New" w:cs="Courier New"/>
        </w:rPr>
        <w:t xml:space="preserve">0 ou [1 x </w:t>
      </w:r>
      <w:proofErr w:type="spellStart"/>
      <w:r w:rsidRPr="00C423A8">
        <w:rPr>
          <w:rFonts w:ascii="Courier New" w:hAnsi="Courier New" w:cs="Courier New"/>
        </w:rPr>
        <w:t>nbCP</w:t>
      </w:r>
      <w:proofErr w:type="spellEnd"/>
      <w:r w:rsidRPr="00C423A8">
        <w:rPr>
          <w:rFonts w:ascii="Courier New" w:hAnsi="Courier New" w:cs="Courier New"/>
        </w:rPr>
        <w:t xml:space="preserve"> double].</w:t>
      </w:r>
    </w:p>
    <w:p w14:paraId="5E2BFB66" w14:textId="77777777" w:rsidR="004063C2" w:rsidRDefault="004063C2" w:rsidP="004063C2">
      <w:pPr>
        <w:pStyle w:val="Heading3"/>
      </w:pPr>
      <w:bookmarkStart w:id="457" w:name="_Toc165465433"/>
      <w:proofErr w:type="spellStart"/>
      <w:r>
        <w:t>parametres.lac</w:t>
      </w:r>
      <w:bookmarkEnd w:id="457"/>
      <w:proofErr w:type="spellEnd"/>
    </w:p>
    <w:p w14:paraId="585856FD" w14:textId="77777777" w:rsidR="004063C2" w:rsidRDefault="004063C2" w:rsidP="004063C2">
      <w:r>
        <w:t>Si on ne désire pas utiliser ce paramètre, il s’agit de mettre la valeur «0 » sinon on doit spécifier les valeurs pour l’ensemble des carreaux partiels.</w:t>
      </w:r>
    </w:p>
    <w:p w14:paraId="500E0712" w14:textId="77777777" w:rsidR="00430DEC" w:rsidRPr="00C423A8" w:rsidRDefault="00430DEC" w:rsidP="004063C2"/>
    <w:p w14:paraId="45320B3D" w14:textId="77777777" w:rsidR="004063C2" w:rsidRDefault="004063C2" w:rsidP="004063C2">
      <w:pPr>
        <w:rPr>
          <w:rFonts w:ascii="Courier New" w:hAnsi="Courier New" w:cs="Courier New"/>
        </w:rPr>
      </w:pPr>
      <w:r w:rsidRPr="00C423A8">
        <w:rPr>
          <w:rFonts w:ascii="Courier New" w:hAnsi="Courier New" w:cs="Courier New"/>
        </w:rPr>
        <w:t xml:space="preserve">0 ou [1 x </w:t>
      </w:r>
      <w:proofErr w:type="spellStart"/>
      <w:r w:rsidRPr="00C423A8">
        <w:rPr>
          <w:rFonts w:ascii="Courier New" w:hAnsi="Courier New" w:cs="Courier New"/>
        </w:rPr>
        <w:t>nbCP</w:t>
      </w:r>
      <w:proofErr w:type="spellEnd"/>
      <w:r w:rsidRPr="00C423A8">
        <w:rPr>
          <w:rFonts w:ascii="Courier New" w:hAnsi="Courier New" w:cs="Courier New"/>
        </w:rPr>
        <w:t xml:space="preserve"> double].</w:t>
      </w:r>
    </w:p>
    <w:p w14:paraId="2BE60ADD" w14:textId="77777777" w:rsidR="004063C2" w:rsidRDefault="004063C2" w:rsidP="004063C2">
      <w:pPr>
        <w:pStyle w:val="Heading3"/>
      </w:pPr>
      <w:bookmarkStart w:id="458" w:name="_Toc165465434"/>
      <w:proofErr w:type="spellStart"/>
      <w:r>
        <w:t>parametres.surface</w:t>
      </w:r>
      <w:bookmarkEnd w:id="458"/>
      <w:proofErr w:type="spellEnd"/>
    </w:p>
    <w:p w14:paraId="333B82BF" w14:textId="77777777" w:rsidR="004063C2" w:rsidRDefault="004063C2" w:rsidP="004063C2">
      <w:r>
        <w:t>Si on ne désire pas utiliser ce paramètre, il s’agit de mettre la valeur «0 » sinon on doit spécifier les valeurs pour l’ensemble des carreaux partiels</w:t>
      </w:r>
      <w:r w:rsidR="00256F61">
        <w:t xml:space="preserve"> (mettre 0 aux carreaux dont on ne veut pas modifier la valeur)</w:t>
      </w:r>
      <w:r>
        <w:t>.</w:t>
      </w:r>
    </w:p>
    <w:p w14:paraId="0D13B7A6" w14:textId="77777777" w:rsidR="00430DEC" w:rsidRPr="00C423A8" w:rsidRDefault="00430DEC" w:rsidP="004063C2"/>
    <w:p w14:paraId="4879221D" w14:textId="77777777" w:rsidR="004063C2" w:rsidRDefault="004063C2" w:rsidP="004063C2">
      <w:pPr>
        <w:rPr>
          <w:rFonts w:ascii="Courier New" w:hAnsi="Courier New" w:cs="Courier New"/>
        </w:rPr>
      </w:pPr>
      <w:r w:rsidRPr="00C423A8">
        <w:rPr>
          <w:rFonts w:ascii="Courier New" w:hAnsi="Courier New" w:cs="Courier New"/>
        </w:rPr>
        <w:t xml:space="preserve">0 ou [1 x </w:t>
      </w:r>
      <w:proofErr w:type="spellStart"/>
      <w:r w:rsidRPr="00C423A8">
        <w:rPr>
          <w:rFonts w:ascii="Courier New" w:hAnsi="Courier New" w:cs="Courier New"/>
        </w:rPr>
        <w:t>nbCP</w:t>
      </w:r>
      <w:proofErr w:type="spellEnd"/>
      <w:r w:rsidRPr="00C423A8">
        <w:rPr>
          <w:rFonts w:ascii="Courier New" w:hAnsi="Courier New" w:cs="Courier New"/>
        </w:rPr>
        <w:t xml:space="preserve"> double].</w:t>
      </w:r>
    </w:p>
    <w:p w14:paraId="6A1E7EF6" w14:textId="77777777" w:rsidR="000F7543" w:rsidRPr="00D001C1" w:rsidRDefault="000F7543" w:rsidP="000F7543">
      <w:pPr>
        <w:pStyle w:val="Heading3"/>
      </w:pPr>
      <w:bookmarkStart w:id="459" w:name="_Toc165465435"/>
      <w:proofErr w:type="spellStart"/>
      <w:r>
        <w:t>parametres.fonte</w:t>
      </w:r>
      <w:bookmarkEnd w:id="459"/>
      <w:proofErr w:type="spellEnd"/>
      <w:r w:rsidRPr="00D001C1">
        <w:t xml:space="preserve"> </w:t>
      </w:r>
    </w:p>
    <w:p w14:paraId="2EF987B3" w14:textId="77777777" w:rsidR="000F7543" w:rsidRDefault="000F7543" w:rsidP="000F7543">
      <w:r>
        <w:t xml:space="preserve">Contient les paramètres </w:t>
      </w:r>
      <w:r w:rsidR="00DC62F5">
        <w:t>spécifiques au</w:t>
      </w:r>
      <w:r>
        <w:t xml:space="preserve"> mod</w:t>
      </w:r>
      <w:r w:rsidR="00DC62F5">
        <w:t xml:space="preserve">èle de fonte. </w:t>
      </w:r>
      <w:r w:rsidR="00F45E37">
        <w:t>Les paramètres de chacun des modèles sont contenus sous le nom du modèle, par exemple « </w:t>
      </w:r>
      <w:proofErr w:type="spellStart"/>
      <w:r w:rsidR="00F45E37" w:rsidRPr="00F45E37">
        <w:t>parametres.fonte.cequeau</w:t>
      </w:r>
      <w:proofErr w:type="spellEnd"/>
      <w:r w:rsidR="00F45E37">
        <w:t> ».</w:t>
      </w:r>
    </w:p>
    <w:p w14:paraId="35D799D2" w14:textId="77777777" w:rsidR="00DC62F5" w:rsidRDefault="00DC62F5" w:rsidP="000F7543"/>
    <w:p w14:paraId="2B34E52E" w14:textId="77777777" w:rsidR="00DC62F5" w:rsidRDefault="00DC62F5" w:rsidP="00DC62F5">
      <w:pPr>
        <w:pStyle w:val="Heading4"/>
      </w:pPr>
      <w:proofErr w:type="spellStart"/>
      <w:r>
        <w:t>parametres.fonte.cequeau</w:t>
      </w:r>
      <w:proofErr w:type="spellEnd"/>
    </w:p>
    <w:p w14:paraId="2748F206" w14:textId="77777777" w:rsidR="000F7543" w:rsidRDefault="000F7543" w:rsidP="000F7543">
      <w:r>
        <w:t xml:space="preserve">Les variables ayant le suffixe « _s » sont </w:t>
      </w:r>
      <w:proofErr w:type="spellStart"/>
      <w:r>
        <w:t>spatialisables</w:t>
      </w:r>
      <w:proofErr w:type="spellEnd"/>
      <w:r>
        <w:t>, c’est-à-dire qu’il est possible de spécifier une valeur unique qui sera appliquée à l’ensemble des carreaux entiers ou bien des valeurs différentes pour chacun des carreaux entiers.</w:t>
      </w:r>
    </w:p>
    <w:p w14:paraId="3479A1A1" w14:textId="77777777" w:rsidR="000F7543" w:rsidRDefault="000F7543" w:rsidP="000F7543"/>
    <w:p w14:paraId="393A61F9" w14:textId="77777777" w:rsidR="000F7543" w:rsidRDefault="000F7543" w:rsidP="000F7543">
      <w:r>
        <w:t>Dans le cas où plusieurs valeurs sont spécifiées et que le nombre de ces valeurs n’est pas identique au nombre de carreaux entier, seul la première valeur sera utilisé et elle sera appliquée à l’ensemble des carreaux entiers.</w:t>
      </w:r>
    </w:p>
    <w:p w14:paraId="0FCD680C" w14:textId="77777777" w:rsidR="000F7543" w:rsidRPr="00D20AB5" w:rsidRDefault="000F7543" w:rsidP="000F7543"/>
    <w:p w14:paraId="561D5EFD" w14:textId="77777777" w:rsidR="000F7543" w:rsidRDefault="000F7543" w:rsidP="004063C2">
      <w:pPr>
        <w:rPr>
          <w:rFonts w:ascii="Courier New" w:hAnsi="Courier New" w:cs="Courier New"/>
        </w:rPr>
      </w:pPr>
      <w:proofErr w:type="spellStart"/>
      <w:r w:rsidRPr="00944526">
        <w:rPr>
          <w:rFonts w:ascii="Courier New" w:hAnsi="Courier New" w:cs="Courier New"/>
        </w:rPr>
        <w:t>strne_s</w:t>
      </w:r>
      <w:proofErr w:type="spellEnd"/>
      <w:r w:rsidRPr="00944526">
        <w:rPr>
          <w:rFonts w:ascii="Courier New" w:hAnsi="Courier New" w:cs="Courier New"/>
        </w:rPr>
        <w:t xml:space="preserve">: double ou [1 x </w:t>
      </w:r>
      <w:proofErr w:type="spellStart"/>
      <w:r w:rsidRPr="00944526">
        <w:rPr>
          <w:rFonts w:ascii="Courier New" w:hAnsi="Courier New" w:cs="Courier New"/>
        </w:rPr>
        <w:t>nbCE</w:t>
      </w:r>
      <w:proofErr w:type="spellEnd"/>
      <w:r w:rsidRPr="00944526">
        <w:rPr>
          <w:rFonts w:ascii="Courier New" w:hAnsi="Courier New" w:cs="Courier New"/>
        </w:rPr>
        <w:t xml:space="preserve"> double] </w:t>
      </w:r>
      <w:r w:rsidRPr="00944526">
        <w:rPr>
          <w:rFonts w:ascii="Courier New" w:hAnsi="Courier New" w:cs="Courier New"/>
        </w:rPr>
        <w:br/>
        <w:t xml:space="preserve">  </w:t>
      </w:r>
      <w:proofErr w:type="spellStart"/>
      <w:r w:rsidRPr="00944526">
        <w:rPr>
          <w:rFonts w:ascii="Courier New" w:hAnsi="Courier New" w:cs="Courier New"/>
        </w:rPr>
        <w:t>tfc_s</w:t>
      </w:r>
      <w:proofErr w:type="spellEnd"/>
      <w:r w:rsidRPr="00944526">
        <w:rPr>
          <w:rFonts w:ascii="Courier New" w:hAnsi="Courier New" w:cs="Courier New"/>
        </w:rPr>
        <w:t xml:space="preserve">: double ou [1 x </w:t>
      </w:r>
      <w:proofErr w:type="spellStart"/>
      <w:r w:rsidRPr="00944526">
        <w:rPr>
          <w:rFonts w:ascii="Courier New" w:hAnsi="Courier New" w:cs="Courier New"/>
        </w:rPr>
        <w:t>nbCE</w:t>
      </w:r>
      <w:proofErr w:type="spellEnd"/>
      <w:r w:rsidRPr="00944526">
        <w:rPr>
          <w:rFonts w:ascii="Courier New" w:hAnsi="Courier New" w:cs="Courier New"/>
        </w:rPr>
        <w:t xml:space="preserve"> double]</w:t>
      </w:r>
      <w:r w:rsidRPr="00944526">
        <w:rPr>
          <w:rFonts w:ascii="Courier New" w:hAnsi="Courier New" w:cs="Courier New"/>
        </w:rPr>
        <w:br/>
        <w:t xml:space="preserve">  </w:t>
      </w:r>
      <w:proofErr w:type="spellStart"/>
      <w:r w:rsidRPr="00944526">
        <w:rPr>
          <w:rFonts w:ascii="Courier New" w:hAnsi="Courier New" w:cs="Courier New"/>
        </w:rPr>
        <w:t>tfd_s</w:t>
      </w:r>
      <w:proofErr w:type="spellEnd"/>
      <w:r w:rsidRPr="00944526">
        <w:rPr>
          <w:rFonts w:ascii="Courier New" w:hAnsi="Courier New" w:cs="Courier New"/>
        </w:rPr>
        <w:t xml:space="preserve">: double ou [1 x </w:t>
      </w:r>
      <w:proofErr w:type="spellStart"/>
      <w:r w:rsidRPr="00944526">
        <w:rPr>
          <w:rFonts w:ascii="Courier New" w:hAnsi="Courier New" w:cs="Courier New"/>
        </w:rPr>
        <w:t>nbCE</w:t>
      </w:r>
      <w:proofErr w:type="spellEnd"/>
      <w:r w:rsidRPr="00944526">
        <w:rPr>
          <w:rFonts w:ascii="Courier New" w:hAnsi="Courier New" w:cs="Courier New"/>
        </w:rPr>
        <w:t xml:space="preserve"> double]</w:t>
      </w:r>
      <w:r w:rsidRPr="00944526">
        <w:rPr>
          <w:rFonts w:ascii="Courier New" w:hAnsi="Courier New" w:cs="Courier New"/>
        </w:rPr>
        <w:br/>
        <w:t xml:space="preserve">  </w:t>
      </w:r>
      <w:proofErr w:type="spellStart"/>
      <w:r w:rsidRPr="00944526">
        <w:rPr>
          <w:rFonts w:ascii="Courier New" w:hAnsi="Courier New" w:cs="Courier New"/>
        </w:rPr>
        <w:t>tsc_s</w:t>
      </w:r>
      <w:proofErr w:type="spellEnd"/>
      <w:r w:rsidRPr="00944526">
        <w:rPr>
          <w:rFonts w:ascii="Courier New" w:hAnsi="Courier New" w:cs="Courier New"/>
        </w:rPr>
        <w:t xml:space="preserve">: double ou [1 x </w:t>
      </w:r>
      <w:proofErr w:type="spellStart"/>
      <w:r w:rsidRPr="00944526">
        <w:rPr>
          <w:rFonts w:ascii="Courier New" w:hAnsi="Courier New" w:cs="Courier New"/>
        </w:rPr>
        <w:t>nbCE</w:t>
      </w:r>
      <w:proofErr w:type="spellEnd"/>
      <w:r w:rsidRPr="00944526">
        <w:rPr>
          <w:rFonts w:ascii="Courier New" w:hAnsi="Courier New" w:cs="Courier New"/>
        </w:rPr>
        <w:t xml:space="preserve"> double]</w:t>
      </w:r>
      <w:r w:rsidRPr="00944526">
        <w:rPr>
          <w:rFonts w:ascii="Courier New" w:hAnsi="Courier New" w:cs="Courier New"/>
        </w:rPr>
        <w:br/>
        <w:t xml:space="preserve">  </w:t>
      </w:r>
      <w:proofErr w:type="spellStart"/>
      <w:r w:rsidRPr="00944526">
        <w:rPr>
          <w:rFonts w:ascii="Courier New" w:hAnsi="Courier New" w:cs="Courier New"/>
        </w:rPr>
        <w:t>tsd_s</w:t>
      </w:r>
      <w:proofErr w:type="spellEnd"/>
      <w:r w:rsidRPr="00944526">
        <w:rPr>
          <w:rFonts w:ascii="Courier New" w:hAnsi="Courier New" w:cs="Courier New"/>
        </w:rPr>
        <w:t xml:space="preserve">: double ou [1 x </w:t>
      </w:r>
      <w:proofErr w:type="spellStart"/>
      <w:r w:rsidRPr="00944526">
        <w:rPr>
          <w:rFonts w:ascii="Courier New" w:hAnsi="Courier New" w:cs="Courier New"/>
        </w:rPr>
        <w:t>nbCE</w:t>
      </w:r>
      <w:proofErr w:type="spellEnd"/>
      <w:r w:rsidRPr="00944526">
        <w:rPr>
          <w:rFonts w:ascii="Courier New" w:hAnsi="Courier New" w:cs="Courier New"/>
        </w:rPr>
        <w:t xml:space="preserve"> double]</w:t>
      </w:r>
      <w:r w:rsidRPr="00944526">
        <w:rPr>
          <w:rFonts w:ascii="Courier New" w:hAnsi="Courier New" w:cs="Courier New"/>
        </w:rPr>
        <w:br/>
        <w:t xml:space="preserve">    </w:t>
      </w:r>
      <w:proofErr w:type="spellStart"/>
      <w:r w:rsidRPr="00944526">
        <w:rPr>
          <w:rFonts w:ascii="Courier New" w:hAnsi="Courier New" w:cs="Courier New"/>
        </w:rPr>
        <w:t>ttd</w:t>
      </w:r>
      <w:proofErr w:type="spellEnd"/>
      <w:r w:rsidRPr="00944526">
        <w:rPr>
          <w:rFonts w:ascii="Courier New" w:hAnsi="Courier New" w:cs="Courier New"/>
        </w:rPr>
        <w:t>: double</w:t>
      </w:r>
      <w:r w:rsidRPr="00944526">
        <w:rPr>
          <w:rFonts w:ascii="Courier New" w:hAnsi="Courier New" w:cs="Courier New"/>
        </w:rPr>
        <w:br/>
        <w:t xml:space="preserve">  </w:t>
      </w:r>
      <w:proofErr w:type="spellStart"/>
      <w:r w:rsidRPr="00944526">
        <w:rPr>
          <w:rFonts w:ascii="Courier New" w:hAnsi="Courier New" w:cs="Courier New"/>
        </w:rPr>
        <w:t>tts_s</w:t>
      </w:r>
      <w:proofErr w:type="spellEnd"/>
      <w:r w:rsidRPr="00944526">
        <w:rPr>
          <w:rFonts w:ascii="Courier New" w:hAnsi="Courier New" w:cs="Courier New"/>
        </w:rPr>
        <w:t xml:space="preserve">: </w:t>
      </w:r>
      <w:r>
        <w:rPr>
          <w:rFonts w:ascii="Courier New" w:hAnsi="Courier New" w:cs="Courier New"/>
        </w:rPr>
        <w:t>d</w:t>
      </w:r>
      <w:r w:rsidRPr="00944526">
        <w:rPr>
          <w:rFonts w:ascii="Courier New" w:hAnsi="Courier New" w:cs="Courier New"/>
        </w:rPr>
        <w:t xml:space="preserve">ouble ou [1 x </w:t>
      </w:r>
      <w:proofErr w:type="spellStart"/>
      <w:r w:rsidRPr="00944526">
        <w:rPr>
          <w:rFonts w:ascii="Courier New" w:hAnsi="Courier New" w:cs="Courier New"/>
        </w:rPr>
        <w:t>nbCE</w:t>
      </w:r>
      <w:proofErr w:type="spellEnd"/>
      <w:r w:rsidRPr="00944526">
        <w:rPr>
          <w:rFonts w:ascii="Courier New" w:hAnsi="Courier New" w:cs="Courier New"/>
        </w:rPr>
        <w:t xml:space="preserve"> double]</w:t>
      </w:r>
    </w:p>
    <w:p w14:paraId="3FD1E674" w14:textId="77777777" w:rsidR="00F45E37" w:rsidRDefault="00F45E37" w:rsidP="004063C2">
      <w:pPr>
        <w:rPr>
          <w:rFonts w:ascii="Courier New" w:hAnsi="Courier New" w:cs="Courier New"/>
        </w:rPr>
      </w:pPr>
      <w:r w:rsidRPr="00BB262E">
        <w:rPr>
          <w:rFonts w:ascii="Courier New" w:hAnsi="Courier New" w:cs="Courier New"/>
        </w:rPr>
        <w:t xml:space="preserve">  </w:t>
      </w:r>
      <w:proofErr w:type="spellStart"/>
      <w:r w:rsidRPr="00BB262E">
        <w:rPr>
          <w:rFonts w:ascii="Courier New" w:hAnsi="Courier New" w:cs="Courier New"/>
        </w:rPr>
        <w:t>jonei</w:t>
      </w:r>
      <w:proofErr w:type="spellEnd"/>
      <w:r w:rsidRPr="00BB262E">
        <w:rPr>
          <w:rFonts w:ascii="Courier New" w:hAnsi="Courier New" w:cs="Courier New"/>
        </w:rPr>
        <w:t xml:space="preserve">: </w:t>
      </w:r>
      <w:r>
        <w:rPr>
          <w:rFonts w:ascii="Courier New" w:hAnsi="Courier New" w:cs="Courier New"/>
        </w:rPr>
        <w:t>double</w:t>
      </w:r>
      <w:r>
        <w:rPr>
          <w:rFonts w:ascii="Courier New" w:hAnsi="Courier New" w:cs="Courier New"/>
        </w:rPr>
        <w:br/>
      </w:r>
      <w:r w:rsidR="00F61EEE">
        <w:rPr>
          <w:rFonts w:ascii="Courier New" w:hAnsi="Courier New" w:cs="Courier New"/>
        </w:rPr>
        <w:t xml:space="preserve">  </w:t>
      </w:r>
      <w:r w:rsidR="00F61EEE" w:rsidRPr="008D54AA">
        <w:rPr>
          <w:rFonts w:ascii="Courier New" w:hAnsi="Courier New" w:cs="Courier New"/>
        </w:rPr>
        <w:t xml:space="preserve"> </w:t>
      </w:r>
      <w:proofErr w:type="spellStart"/>
      <w:r w:rsidR="00F61EEE" w:rsidRPr="008D54AA">
        <w:rPr>
          <w:rFonts w:ascii="Courier New" w:hAnsi="Courier New" w:cs="Courier New"/>
        </w:rPr>
        <w:t>tmur</w:t>
      </w:r>
      <w:proofErr w:type="spellEnd"/>
      <w:r w:rsidR="00F61EEE" w:rsidRPr="008D54AA">
        <w:rPr>
          <w:rFonts w:ascii="Courier New" w:hAnsi="Courier New" w:cs="Courier New"/>
        </w:rPr>
        <w:t xml:space="preserve">: </w:t>
      </w:r>
      <w:r w:rsidR="00F61EEE">
        <w:rPr>
          <w:rFonts w:ascii="Courier New" w:hAnsi="Courier New" w:cs="Courier New"/>
        </w:rPr>
        <w:t>double</w:t>
      </w:r>
      <w:r w:rsidR="00F61EEE">
        <w:rPr>
          <w:rFonts w:ascii="Courier New" w:hAnsi="Courier New" w:cs="Courier New"/>
        </w:rPr>
        <w:br/>
        <w:t xml:space="preserve"> </w:t>
      </w:r>
      <w:proofErr w:type="spellStart"/>
      <w:r w:rsidR="00F61EEE" w:rsidRPr="008D54AA">
        <w:rPr>
          <w:rFonts w:ascii="Courier New" w:hAnsi="Courier New" w:cs="Courier New"/>
        </w:rPr>
        <w:t>tstock</w:t>
      </w:r>
      <w:proofErr w:type="spellEnd"/>
      <w:r w:rsidR="00F61EEE" w:rsidRPr="008D54AA">
        <w:rPr>
          <w:rFonts w:ascii="Courier New" w:hAnsi="Courier New" w:cs="Courier New"/>
        </w:rPr>
        <w:t xml:space="preserve">: </w:t>
      </w:r>
      <w:r w:rsidR="00F61EEE">
        <w:rPr>
          <w:rFonts w:ascii="Courier New" w:hAnsi="Courier New" w:cs="Courier New"/>
        </w:rPr>
        <w:t>double</w:t>
      </w:r>
    </w:p>
    <w:p w14:paraId="7282C21C" w14:textId="77777777" w:rsidR="009E2661" w:rsidRPr="00D001C1" w:rsidRDefault="009E2661" w:rsidP="009E2661">
      <w:pPr>
        <w:pStyle w:val="Heading3"/>
      </w:pPr>
      <w:bookmarkStart w:id="460" w:name="_Toc165465436"/>
      <w:proofErr w:type="spellStart"/>
      <w:r>
        <w:t>parametres.evapo</w:t>
      </w:r>
      <w:bookmarkEnd w:id="460"/>
      <w:proofErr w:type="spellEnd"/>
      <w:r w:rsidRPr="00D001C1">
        <w:t xml:space="preserve"> </w:t>
      </w:r>
    </w:p>
    <w:p w14:paraId="1D5DA170" w14:textId="77777777" w:rsidR="009E2661" w:rsidRDefault="009E2661" w:rsidP="009E2661">
      <w:r>
        <w:t>Contient les paramètres spécifiques au modèle d’évapotranspiration. Les paramètres de chacun des modèles sont contenus sous le nom du modèle, par exemple « </w:t>
      </w:r>
      <w:proofErr w:type="spellStart"/>
      <w:r w:rsidRPr="00F45E37">
        <w:t>parametres.</w:t>
      </w:r>
      <w:r>
        <w:t>evapo</w:t>
      </w:r>
      <w:r w:rsidRPr="00F45E37">
        <w:t>.cequeau</w:t>
      </w:r>
      <w:proofErr w:type="spellEnd"/>
      <w:r>
        <w:t> ».</w:t>
      </w:r>
    </w:p>
    <w:p w14:paraId="2C070381" w14:textId="77777777" w:rsidR="009E2661" w:rsidRDefault="009E2661" w:rsidP="009E2661"/>
    <w:p w14:paraId="241E4016" w14:textId="77777777" w:rsidR="009E2661" w:rsidRDefault="009E2661" w:rsidP="009E2661">
      <w:pPr>
        <w:pStyle w:val="Heading4"/>
      </w:pPr>
      <w:proofErr w:type="spellStart"/>
      <w:r>
        <w:t>parametres.evapo.cequeau</w:t>
      </w:r>
      <w:proofErr w:type="spellEnd"/>
    </w:p>
    <w:p w14:paraId="378D45C3" w14:textId="77777777" w:rsidR="009E2661" w:rsidRDefault="002B74F1" w:rsidP="004063C2">
      <w:pPr>
        <w:rPr>
          <w:rFonts w:ascii="Courier New" w:hAnsi="Courier New" w:cs="Courier New"/>
        </w:rPr>
      </w:pPr>
      <w:r w:rsidRPr="00BB262E">
        <w:rPr>
          <w:rFonts w:ascii="Courier New" w:hAnsi="Courier New" w:cs="Courier New"/>
        </w:rPr>
        <w:t xml:space="preserve">  </w:t>
      </w:r>
      <w:proofErr w:type="spellStart"/>
      <w:r w:rsidRPr="00BB262E">
        <w:rPr>
          <w:rFonts w:ascii="Courier New" w:hAnsi="Courier New" w:cs="Courier New"/>
        </w:rPr>
        <w:t>joeva</w:t>
      </w:r>
      <w:proofErr w:type="spellEnd"/>
      <w:r w:rsidRPr="00BB262E">
        <w:rPr>
          <w:rFonts w:ascii="Courier New" w:hAnsi="Courier New" w:cs="Courier New"/>
        </w:rPr>
        <w:t xml:space="preserve">: </w:t>
      </w:r>
      <w:r>
        <w:rPr>
          <w:rFonts w:ascii="Courier New" w:hAnsi="Courier New" w:cs="Courier New"/>
        </w:rPr>
        <w:t>double</w:t>
      </w:r>
      <w:r>
        <w:rPr>
          <w:rFonts w:ascii="Courier New" w:hAnsi="Courier New" w:cs="Courier New"/>
        </w:rPr>
        <w:br/>
      </w:r>
      <w:r w:rsidR="009E2661" w:rsidRPr="008D54AA">
        <w:rPr>
          <w:rFonts w:ascii="Courier New" w:hAnsi="Courier New" w:cs="Courier New"/>
        </w:rPr>
        <w:t xml:space="preserve">  </w:t>
      </w:r>
      <w:proofErr w:type="spellStart"/>
      <w:r w:rsidR="009E2661" w:rsidRPr="008D54AA">
        <w:rPr>
          <w:rFonts w:ascii="Courier New" w:hAnsi="Courier New" w:cs="Courier New"/>
        </w:rPr>
        <w:t>evnap</w:t>
      </w:r>
      <w:proofErr w:type="spellEnd"/>
      <w:r w:rsidR="009E2661" w:rsidRPr="008D54AA">
        <w:rPr>
          <w:rFonts w:ascii="Courier New" w:hAnsi="Courier New" w:cs="Courier New"/>
        </w:rPr>
        <w:t xml:space="preserve">: </w:t>
      </w:r>
      <w:r w:rsidR="009E2661">
        <w:rPr>
          <w:rFonts w:ascii="Courier New" w:hAnsi="Courier New" w:cs="Courier New"/>
        </w:rPr>
        <w:t>double</w:t>
      </w:r>
    </w:p>
    <w:p w14:paraId="41BA2567" w14:textId="77777777" w:rsidR="009E2661" w:rsidRDefault="009E2661" w:rsidP="004063C2">
      <w:pPr>
        <w:rPr>
          <w:rFonts w:ascii="Courier New" w:hAnsi="Courier New" w:cs="Courier New"/>
        </w:rPr>
      </w:pPr>
      <w:r w:rsidRPr="008D54AA">
        <w:rPr>
          <w:rFonts w:ascii="Courier New" w:hAnsi="Courier New" w:cs="Courier New"/>
        </w:rPr>
        <w:t xml:space="preserve">    </w:t>
      </w:r>
      <w:proofErr w:type="spellStart"/>
      <w:r w:rsidRPr="008D54AA">
        <w:rPr>
          <w:rFonts w:ascii="Courier New" w:hAnsi="Courier New" w:cs="Courier New"/>
        </w:rPr>
        <w:t>xaa</w:t>
      </w:r>
      <w:proofErr w:type="spellEnd"/>
      <w:r w:rsidRPr="008D54AA">
        <w:rPr>
          <w:rFonts w:ascii="Courier New" w:hAnsi="Courier New" w:cs="Courier New"/>
        </w:rPr>
        <w:t xml:space="preserve">: </w:t>
      </w:r>
      <w:r>
        <w:rPr>
          <w:rFonts w:ascii="Courier New" w:hAnsi="Courier New" w:cs="Courier New"/>
        </w:rPr>
        <w:t>double</w:t>
      </w:r>
      <w:r w:rsidRPr="008D54AA">
        <w:rPr>
          <w:rFonts w:ascii="Courier New" w:hAnsi="Courier New" w:cs="Courier New"/>
        </w:rPr>
        <w:br/>
        <w:t xml:space="preserve">    </w:t>
      </w:r>
      <w:proofErr w:type="spellStart"/>
      <w:r w:rsidRPr="008D54AA">
        <w:rPr>
          <w:rFonts w:ascii="Courier New" w:hAnsi="Courier New" w:cs="Courier New"/>
        </w:rPr>
        <w:t>xit</w:t>
      </w:r>
      <w:proofErr w:type="spellEnd"/>
      <w:r w:rsidRPr="008D54AA">
        <w:rPr>
          <w:rFonts w:ascii="Courier New" w:hAnsi="Courier New" w:cs="Courier New"/>
        </w:rPr>
        <w:t xml:space="preserve">: </w:t>
      </w:r>
      <w:r w:rsidRPr="00944526">
        <w:rPr>
          <w:rFonts w:ascii="Courier New" w:hAnsi="Courier New" w:cs="Courier New"/>
        </w:rPr>
        <w:t>double.</w:t>
      </w:r>
    </w:p>
    <w:p w14:paraId="1D39B8E9" w14:textId="77777777" w:rsidR="009E2661" w:rsidRDefault="009E2661" w:rsidP="004063C2">
      <w:pPr>
        <w:rPr>
          <w:rFonts w:ascii="Courier New" w:hAnsi="Courier New" w:cs="Courier New"/>
        </w:rPr>
      </w:pPr>
    </w:p>
    <w:p w14:paraId="4A7789FA" w14:textId="77777777" w:rsidR="00484FB0" w:rsidRDefault="00484FB0" w:rsidP="00484FB0">
      <w:pPr>
        <w:pStyle w:val="Heading3"/>
      </w:pPr>
      <w:bookmarkStart w:id="461" w:name="_Toc165465437"/>
      <w:proofErr w:type="spellStart"/>
      <w:r>
        <w:t>parametres.qualite</w:t>
      </w:r>
      <w:bookmarkEnd w:id="461"/>
      <w:proofErr w:type="spellEnd"/>
    </w:p>
    <w:p w14:paraId="66F512A9" w14:textId="77777777" w:rsidR="00484FB0" w:rsidRDefault="00484FB0" w:rsidP="00484FB0">
      <w:r>
        <w:t>Paramètres propres à la simulation de qualité.</w:t>
      </w:r>
    </w:p>
    <w:p w14:paraId="62D9CB3D" w14:textId="77777777" w:rsidR="00484FB0" w:rsidRDefault="00601C3B" w:rsidP="00484FB0">
      <w:pPr>
        <w:pStyle w:val="Heading4"/>
      </w:pPr>
      <w:proofErr w:type="spellStart"/>
      <w:r>
        <w:t>p</w:t>
      </w:r>
      <w:r w:rsidR="00484FB0">
        <w:t>arametres.qualite.cequeau</w:t>
      </w:r>
      <w:proofErr w:type="spellEnd"/>
    </w:p>
    <w:p w14:paraId="5856C7F0" w14:textId="77777777" w:rsidR="00484FB0" w:rsidRDefault="00484FB0" w:rsidP="00484FB0">
      <w:pPr>
        <w:rPr>
          <w:b/>
        </w:rPr>
      </w:pPr>
      <w:r w:rsidRPr="003B34B5">
        <w:rPr>
          <w:b/>
        </w:rPr>
        <w:t>Voir le guide Cequeau pour la signification des différents paramètres</w:t>
      </w:r>
      <w:r>
        <w:rPr>
          <w:b/>
        </w:rPr>
        <w:t xml:space="preserve"> de qualité</w:t>
      </w:r>
      <w:r w:rsidRPr="003B34B5">
        <w:rPr>
          <w:b/>
        </w:rPr>
        <w:t>.</w:t>
      </w:r>
    </w:p>
    <w:p w14:paraId="144127CB" w14:textId="77777777" w:rsidR="00484FB0" w:rsidRDefault="00484FB0" w:rsidP="00484FB0">
      <w:pPr>
        <w:rPr>
          <w:b/>
        </w:rPr>
      </w:pPr>
    </w:p>
    <w:p w14:paraId="22A055EA" w14:textId="77777777" w:rsidR="00484FB0" w:rsidRPr="00A31D4E" w:rsidRDefault="00484FB0" w:rsidP="00484FB0">
      <w:pPr>
        <w:rPr>
          <w:rFonts w:ascii="Courier New" w:hAnsi="Courier New" w:cs="Courier New"/>
          <w:lang w:val="en-CA"/>
        </w:rPr>
      </w:pPr>
      <w:proofErr w:type="spellStart"/>
      <w:r w:rsidRPr="00A31D4E">
        <w:rPr>
          <w:rFonts w:ascii="Courier New" w:hAnsi="Courier New" w:cs="Courier New"/>
          <w:lang w:val="en-CA"/>
        </w:rPr>
        <w:t>paramode</w:t>
      </w:r>
      <w:proofErr w:type="spellEnd"/>
      <w:r w:rsidRPr="00A31D4E">
        <w:rPr>
          <w:rFonts w:ascii="Courier New" w:hAnsi="Courier New" w:cs="Courier New"/>
          <w:lang w:val="en-CA"/>
        </w:rPr>
        <w:t>: [1</w:t>
      </w:r>
      <w:r>
        <w:rPr>
          <w:rFonts w:ascii="Courier New" w:hAnsi="Courier New" w:cs="Courier New"/>
          <w:lang w:val="en-CA"/>
        </w:rPr>
        <w:t xml:space="preserve"> </w:t>
      </w:r>
      <w:r w:rsidRPr="00A31D4E">
        <w:rPr>
          <w:rFonts w:ascii="Courier New" w:hAnsi="Courier New" w:cs="Courier New"/>
          <w:lang w:val="en-CA"/>
        </w:rPr>
        <w:t>x</w:t>
      </w:r>
      <w:r>
        <w:rPr>
          <w:rFonts w:ascii="Courier New" w:hAnsi="Courier New" w:cs="Courier New"/>
          <w:lang w:val="en-CA"/>
        </w:rPr>
        <w:t xml:space="preserve"> </w:t>
      </w:r>
      <w:r w:rsidRPr="00A31D4E">
        <w:rPr>
          <w:rFonts w:ascii="Courier New" w:hAnsi="Courier New" w:cs="Courier New"/>
          <w:lang w:val="en-CA"/>
        </w:rPr>
        <w:t>1 struct]</w:t>
      </w:r>
    </w:p>
    <w:p w14:paraId="7C0CAA33" w14:textId="77777777" w:rsidR="00484FB0" w:rsidRPr="00A31D4E" w:rsidRDefault="00484FB0" w:rsidP="00484FB0">
      <w:pPr>
        <w:rPr>
          <w:rFonts w:ascii="Courier New" w:hAnsi="Courier New" w:cs="Courier New"/>
          <w:lang w:val="en-CA"/>
        </w:rPr>
      </w:pPr>
      <w:r w:rsidRPr="00A31D4E">
        <w:rPr>
          <w:rFonts w:ascii="Courier New" w:hAnsi="Courier New" w:cs="Courier New"/>
          <w:lang w:val="en-CA"/>
        </w:rPr>
        <w:t xml:space="preserve">  </w:t>
      </w:r>
      <w:proofErr w:type="spellStart"/>
      <w:r w:rsidRPr="00A31D4E">
        <w:rPr>
          <w:rFonts w:ascii="Courier New" w:hAnsi="Courier New" w:cs="Courier New"/>
          <w:lang w:val="en-CA"/>
        </w:rPr>
        <w:t>coprom</w:t>
      </w:r>
      <w:proofErr w:type="spellEnd"/>
      <w:r w:rsidRPr="00A31D4E">
        <w:rPr>
          <w:rFonts w:ascii="Courier New" w:hAnsi="Courier New" w:cs="Courier New"/>
          <w:lang w:val="en-CA"/>
        </w:rPr>
        <w:t xml:space="preserve">: </w:t>
      </w:r>
      <w:r>
        <w:rPr>
          <w:rFonts w:ascii="Courier New" w:hAnsi="Courier New" w:cs="Courier New"/>
          <w:lang w:val="en-CA"/>
        </w:rPr>
        <w:t>double</w:t>
      </w:r>
    </w:p>
    <w:p w14:paraId="0CEA6F93" w14:textId="77777777" w:rsidR="00484FB0" w:rsidRPr="00A31D4E" w:rsidRDefault="00484FB0" w:rsidP="00484FB0">
      <w:pPr>
        <w:rPr>
          <w:rFonts w:ascii="Courier New" w:hAnsi="Courier New" w:cs="Courier New"/>
          <w:lang w:val="en-CA"/>
        </w:rPr>
      </w:pPr>
      <w:r w:rsidRPr="00A31D4E">
        <w:rPr>
          <w:rFonts w:ascii="Courier New" w:hAnsi="Courier New" w:cs="Courier New"/>
          <w:lang w:val="en-CA"/>
        </w:rPr>
        <w:t xml:space="preserve">  </w:t>
      </w:r>
      <w:proofErr w:type="spellStart"/>
      <w:r w:rsidRPr="00A31D4E">
        <w:rPr>
          <w:rFonts w:ascii="Courier New" w:hAnsi="Courier New" w:cs="Courier New"/>
          <w:lang w:val="en-CA"/>
        </w:rPr>
        <w:t>colarg</w:t>
      </w:r>
      <w:proofErr w:type="spellEnd"/>
      <w:r w:rsidRPr="00A31D4E">
        <w:rPr>
          <w:rFonts w:ascii="Courier New" w:hAnsi="Courier New" w:cs="Courier New"/>
          <w:lang w:val="en-CA"/>
        </w:rPr>
        <w:t xml:space="preserve">: </w:t>
      </w:r>
      <w:r>
        <w:rPr>
          <w:rFonts w:ascii="Courier New" w:hAnsi="Courier New" w:cs="Courier New"/>
          <w:lang w:val="en-CA"/>
        </w:rPr>
        <w:t>double</w:t>
      </w:r>
    </w:p>
    <w:p w14:paraId="18C7166C" w14:textId="77777777" w:rsidR="00484FB0" w:rsidRDefault="00484FB0" w:rsidP="00484FB0">
      <w:pPr>
        <w:rPr>
          <w:rFonts w:ascii="Courier New" w:hAnsi="Courier New" w:cs="Courier New"/>
        </w:rPr>
      </w:pPr>
      <w:proofErr w:type="spellStart"/>
      <w:r w:rsidRPr="00A31D4E">
        <w:rPr>
          <w:rFonts w:ascii="Courier New" w:hAnsi="Courier New" w:cs="Courier New"/>
        </w:rPr>
        <w:t>temperat</w:t>
      </w:r>
      <w:proofErr w:type="spellEnd"/>
      <w:r w:rsidRPr="00A31D4E">
        <w:rPr>
          <w:rFonts w:ascii="Courier New" w:hAnsi="Courier New" w:cs="Courier New"/>
        </w:rPr>
        <w:t>: [1</w:t>
      </w:r>
      <w:r>
        <w:rPr>
          <w:rFonts w:ascii="Courier New" w:hAnsi="Courier New" w:cs="Courier New"/>
        </w:rPr>
        <w:t xml:space="preserve"> </w:t>
      </w:r>
      <w:r w:rsidRPr="00A31D4E">
        <w:rPr>
          <w:rFonts w:ascii="Courier New" w:hAnsi="Courier New" w:cs="Courier New"/>
        </w:rPr>
        <w:t>x</w:t>
      </w:r>
      <w:r>
        <w:rPr>
          <w:rFonts w:ascii="Courier New" w:hAnsi="Courier New" w:cs="Courier New"/>
        </w:rPr>
        <w:t xml:space="preserve"> </w:t>
      </w:r>
      <w:r w:rsidRPr="00A31D4E">
        <w:rPr>
          <w:rFonts w:ascii="Courier New" w:hAnsi="Courier New" w:cs="Courier New"/>
        </w:rPr>
        <w:t xml:space="preserve">1 </w:t>
      </w:r>
      <w:proofErr w:type="spellStart"/>
      <w:r w:rsidRPr="00A31D4E">
        <w:rPr>
          <w:rFonts w:ascii="Courier New" w:hAnsi="Courier New" w:cs="Courier New"/>
        </w:rPr>
        <w:t>struct</w:t>
      </w:r>
      <w:proofErr w:type="spellEnd"/>
      <w:r w:rsidRPr="00A31D4E">
        <w:rPr>
          <w:rFonts w:ascii="Courier New" w:hAnsi="Courier New" w:cs="Courier New"/>
        </w:rPr>
        <w:t xml:space="preserve">] </w:t>
      </w:r>
    </w:p>
    <w:p w14:paraId="28B3F3AB" w14:textId="77777777" w:rsidR="00484FB0" w:rsidRDefault="00601C3B" w:rsidP="00484FB0">
      <w:pPr>
        <w:pStyle w:val="Heading5"/>
      </w:pPr>
      <w:proofErr w:type="spellStart"/>
      <w:r>
        <w:t>p</w:t>
      </w:r>
      <w:r w:rsidR="00484FB0">
        <w:t>arametres.qualite.cequeau.paramode</w:t>
      </w:r>
      <w:proofErr w:type="spellEnd"/>
    </w:p>
    <w:p w14:paraId="1A97B712" w14:textId="77777777" w:rsidR="00484FB0" w:rsidRDefault="00484FB0" w:rsidP="00484FB0">
      <w:r>
        <w:t>Ce paramètre est utilisé pour déterminer les types de simulation de qualité désirés. Comme la version actuelle simule seulement la température,</w:t>
      </w:r>
      <w:r w:rsidRPr="00902C7E">
        <w:rPr>
          <w:b/>
        </w:rPr>
        <w:t xml:space="preserve"> ce paramètre n’est pas utilisé</w:t>
      </w:r>
      <w:r>
        <w:t>.</w:t>
      </w:r>
    </w:p>
    <w:p w14:paraId="4957001C" w14:textId="77777777" w:rsidR="00484FB0" w:rsidRDefault="00601C3B" w:rsidP="00484FB0">
      <w:pPr>
        <w:pStyle w:val="Heading5"/>
      </w:pPr>
      <w:proofErr w:type="spellStart"/>
      <w:r>
        <w:t>p</w:t>
      </w:r>
      <w:r w:rsidR="00484FB0">
        <w:t>arametres.qualite.cequeau.temperat</w:t>
      </w:r>
      <w:proofErr w:type="spellEnd"/>
    </w:p>
    <w:p w14:paraId="29AC1275" w14:textId="77777777" w:rsidR="00484FB0" w:rsidRPr="00902C7E" w:rsidRDefault="00484FB0" w:rsidP="00484FB0">
      <w:pPr>
        <w:rPr>
          <w:rFonts w:ascii="Courier New" w:hAnsi="Courier New" w:cs="Courier New"/>
        </w:rPr>
      </w:pPr>
      <w:r w:rsidRPr="00902C7E">
        <w:rPr>
          <w:rFonts w:ascii="Courier New" w:hAnsi="Courier New" w:cs="Courier New"/>
        </w:rPr>
        <w:t xml:space="preserve">  </w:t>
      </w:r>
      <w:proofErr w:type="spellStart"/>
      <w:r w:rsidRPr="00902C7E">
        <w:rPr>
          <w:rFonts w:ascii="Courier New" w:hAnsi="Courier New" w:cs="Courier New"/>
        </w:rPr>
        <w:t>crayso</w:t>
      </w:r>
      <w:proofErr w:type="spellEnd"/>
      <w:r w:rsidRPr="00902C7E">
        <w:rPr>
          <w:rFonts w:ascii="Courier New" w:hAnsi="Courier New" w:cs="Courier New"/>
        </w:rPr>
        <w:t>: double</w:t>
      </w:r>
      <w:r>
        <w:rPr>
          <w:rFonts w:ascii="Courier New" w:hAnsi="Courier New" w:cs="Courier New"/>
        </w:rPr>
        <w:t xml:space="preserve"> </w:t>
      </w:r>
    </w:p>
    <w:p w14:paraId="494CD5A4" w14:textId="77777777" w:rsidR="00484FB0" w:rsidRPr="00902C7E" w:rsidRDefault="00484FB0" w:rsidP="00484FB0">
      <w:pPr>
        <w:rPr>
          <w:rFonts w:ascii="Courier New" w:hAnsi="Courier New" w:cs="Courier New"/>
        </w:rPr>
      </w:pPr>
      <w:r w:rsidRPr="00902C7E">
        <w:rPr>
          <w:rFonts w:ascii="Courier New" w:hAnsi="Courier New" w:cs="Courier New"/>
        </w:rPr>
        <w:t xml:space="preserve">  </w:t>
      </w:r>
      <w:proofErr w:type="spellStart"/>
      <w:r w:rsidRPr="00902C7E">
        <w:rPr>
          <w:rFonts w:ascii="Courier New" w:hAnsi="Courier New" w:cs="Courier New"/>
        </w:rPr>
        <w:t>crayin</w:t>
      </w:r>
      <w:proofErr w:type="spellEnd"/>
      <w:r w:rsidRPr="00902C7E">
        <w:rPr>
          <w:rFonts w:ascii="Courier New" w:hAnsi="Courier New" w:cs="Courier New"/>
        </w:rPr>
        <w:t>: double</w:t>
      </w:r>
    </w:p>
    <w:p w14:paraId="23ACC4D4" w14:textId="77777777" w:rsidR="00484FB0" w:rsidRPr="00902C7E" w:rsidRDefault="00484FB0" w:rsidP="00484FB0">
      <w:pPr>
        <w:rPr>
          <w:rFonts w:ascii="Courier New" w:hAnsi="Courier New" w:cs="Courier New"/>
        </w:rPr>
      </w:pPr>
      <w:r w:rsidRPr="00902C7E">
        <w:rPr>
          <w:rFonts w:ascii="Courier New" w:hAnsi="Courier New" w:cs="Courier New"/>
        </w:rPr>
        <w:t xml:space="preserve">  </w:t>
      </w:r>
      <w:proofErr w:type="spellStart"/>
      <w:r w:rsidRPr="00902C7E">
        <w:rPr>
          <w:rFonts w:ascii="Courier New" w:hAnsi="Courier New" w:cs="Courier New"/>
        </w:rPr>
        <w:t>cevapo</w:t>
      </w:r>
      <w:proofErr w:type="spellEnd"/>
      <w:r w:rsidRPr="00902C7E">
        <w:rPr>
          <w:rFonts w:ascii="Courier New" w:hAnsi="Courier New" w:cs="Courier New"/>
        </w:rPr>
        <w:t>: double</w:t>
      </w:r>
    </w:p>
    <w:p w14:paraId="3607C119" w14:textId="77777777" w:rsidR="00484FB0" w:rsidRPr="00902C7E" w:rsidRDefault="00484FB0" w:rsidP="00484FB0">
      <w:pPr>
        <w:rPr>
          <w:rFonts w:ascii="Courier New" w:hAnsi="Courier New" w:cs="Courier New"/>
        </w:rPr>
      </w:pPr>
      <w:r w:rsidRPr="00902C7E">
        <w:rPr>
          <w:rFonts w:ascii="Courier New" w:hAnsi="Courier New" w:cs="Courier New"/>
        </w:rPr>
        <w:t xml:space="preserve">  </w:t>
      </w:r>
      <w:proofErr w:type="spellStart"/>
      <w:r w:rsidRPr="00902C7E">
        <w:rPr>
          <w:rFonts w:ascii="Courier New" w:hAnsi="Courier New" w:cs="Courier New"/>
        </w:rPr>
        <w:t>cconve</w:t>
      </w:r>
      <w:proofErr w:type="spellEnd"/>
      <w:r w:rsidRPr="00902C7E">
        <w:rPr>
          <w:rFonts w:ascii="Courier New" w:hAnsi="Courier New" w:cs="Courier New"/>
        </w:rPr>
        <w:t>: double</w:t>
      </w:r>
    </w:p>
    <w:p w14:paraId="6287ABE1" w14:textId="77777777" w:rsidR="00484FB0" w:rsidRPr="00902C7E" w:rsidRDefault="00484FB0" w:rsidP="00484FB0">
      <w:pPr>
        <w:rPr>
          <w:rFonts w:ascii="Courier New" w:hAnsi="Courier New" w:cs="Courier New"/>
        </w:rPr>
      </w:pPr>
      <w:r w:rsidRPr="00902C7E">
        <w:rPr>
          <w:rFonts w:ascii="Courier New" w:hAnsi="Courier New" w:cs="Courier New"/>
        </w:rPr>
        <w:t xml:space="preserve">  </w:t>
      </w:r>
      <w:proofErr w:type="spellStart"/>
      <w:r w:rsidRPr="00902C7E">
        <w:rPr>
          <w:rFonts w:ascii="Courier New" w:hAnsi="Courier New" w:cs="Courier New"/>
        </w:rPr>
        <w:t>crigel</w:t>
      </w:r>
      <w:proofErr w:type="spellEnd"/>
      <w:r w:rsidRPr="00902C7E">
        <w:rPr>
          <w:rFonts w:ascii="Courier New" w:hAnsi="Courier New" w:cs="Courier New"/>
        </w:rPr>
        <w:t>: double</w:t>
      </w:r>
    </w:p>
    <w:p w14:paraId="09D9C1BD" w14:textId="77777777" w:rsidR="00484FB0" w:rsidRPr="00902C7E" w:rsidRDefault="00484FB0" w:rsidP="00484FB0">
      <w:pPr>
        <w:rPr>
          <w:rFonts w:ascii="Courier New" w:hAnsi="Courier New" w:cs="Courier New"/>
        </w:rPr>
      </w:pPr>
      <w:r w:rsidRPr="00902C7E">
        <w:rPr>
          <w:rFonts w:ascii="Courier New" w:hAnsi="Courier New" w:cs="Courier New"/>
        </w:rPr>
        <w:t xml:space="preserve">    </w:t>
      </w:r>
      <w:proofErr w:type="spellStart"/>
      <w:r w:rsidRPr="00902C7E">
        <w:rPr>
          <w:rFonts w:ascii="Courier New" w:hAnsi="Courier New" w:cs="Courier New"/>
        </w:rPr>
        <w:t>tnap</w:t>
      </w:r>
      <w:proofErr w:type="spellEnd"/>
      <w:r w:rsidRPr="00902C7E">
        <w:rPr>
          <w:rFonts w:ascii="Courier New" w:hAnsi="Courier New" w:cs="Courier New"/>
        </w:rPr>
        <w:t>: double</w:t>
      </w:r>
    </w:p>
    <w:p w14:paraId="01EA31D3" w14:textId="77777777" w:rsidR="00484FB0" w:rsidRPr="00902C7E" w:rsidRDefault="00484FB0" w:rsidP="00484FB0">
      <w:pPr>
        <w:rPr>
          <w:rFonts w:ascii="Courier New" w:hAnsi="Courier New" w:cs="Courier New"/>
        </w:rPr>
      </w:pPr>
      <w:r w:rsidRPr="00902C7E">
        <w:rPr>
          <w:rFonts w:ascii="Courier New" w:hAnsi="Courier New" w:cs="Courier New"/>
        </w:rPr>
        <w:t xml:space="preserve">   </w:t>
      </w:r>
      <w:proofErr w:type="spellStart"/>
      <w:r w:rsidRPr="00902C7E">
        <w:rPr>
          <w:rFonts w:ascii="Courier New" w:hAnsi="Courier New" w:cs="Courier New"/>
        </w:rPr>
        <w:t>panap</w:t>
      </w:r>
      <w:proofErr w:type="spellEnd"/>
      <w:r w:rsidRPr="00902C7E">
        <w:rPr>
          <w:rFonts w:ascii="Courier New" w:hAnsi="Courier New" w:cs="Courier New"/>
        </w:rPr>
        <w:t>: double</w:t>
      </w:r>
    </w:p>
    <w:p w14:paraId="10862E0B" w14:textId="77777777" w:rsidR="00484FB0" w:rsidRPr="00902C7E" w:rsidRDefault="00484FB0" w:rsidP="00484FB0">
      <w:pPr>
        <w:rPr>
          <w:rFonts w:ascii="Courier New" w:hAnsi="Courier New" w:cs="Courier New"/>
        </w:rPr>
      </w:pPr>
      <w:r w:rsidRPr="00902C7E">
        <w:rPr>
          <w:rFonts w:ascii="Courier New" w:hAnsi="Courier New" w:cs="Courier New"/>
        </w:rPr>
        <w:lastRenderedPageBreak/>
        <w:t xml:space="preserve">   </w:t>
      </w:r>
      <w:proofErr w:type="spellStart"/>
      <w:r w:rsidRPr="00902C7E">
        <w:rPr>
          <w:rFonts w:ascii="Courier New" w:hAnsi="Courier New" w:cs="Courier New"/>
        </w:rPr>
        <w:t>tinit</w:t>
      </w:r>
      <w:proofErr w:type="spellEnd"/>
      <w:r w:rsidRPr="00902C7E">
        <w:rPr>
          <w:rFonts w:ascii="Courier New" w:hAnsi="Courier New" w:cs="Courier New"/>
        </w:rPr>
        <w:t>: double</w:t>
      </w:r>
    </w:p>
    <w:p w14:paraId="06A10CEE" w14:textId="77777777" w:rsidR="00484FB0" w:rsidRPr="00902C7E" w:rsidRDefault="00484FB0" w:rsidP="00484FB0">
      <w:pPr>
        <w:rPr>
          <w:rFonts w:ascii="Courier New" w:hAnsi="Courier New" w:cs="Courier New"/>
        </w:rPr>
      </w:pPr>
      <w:r w:rsidRPr="00902C7E">
        <w:rPr>
          <w:rFonts w:ascii="Courier New" w:hAnsi="Courier New" w:cs="Courier New"/>
        </w:rPr>
        <w:t xml:space="preserve">  </w:t>
      </w:r>
      <w:proofErr w:type="spellStart"/>
      <w:r w:rsidRPr="00902C7E">
        <w:rPr>
          <w:rFonts w:ascii="Courier New" w:hAnsi="Courier New" w:cs="Courier New"/>
        </w:rPr>
        <w:t>bassol</w:t>
      </w:r>
      <w:proofErr w:type="spellEnd"/>
      <w:r w:rsidRPr="00902C7E">
        <w:rPr>
          <w:rFonts w:ascii="Courier New" w:hAnsi="Courier New" w:cs="Courier New"/>
        </w:rPr>
        <w:t>: double</w:t>
      </w:r>
    </w:p>
    <w:p w14:paraId="6B79C207" w14:textId="77777777" w:rsidR="00484FB0" w:rsidRPr="00902C7E" w:rsidRDefault="00484FB0" w:rsidP="00484FB0">
      <w:pPr>
        <w:rPr>
          <w:rFonts w:ascii="Courier New" w:hAnsi="Courier New" w:cs="Courier New"/>
        </w:rPr>
      </w:pPr>
      <w:r w:rsidRPr="00902C7E">
        <w:rPr>
          <w:rFonts w:ascii="Courier New" w:hAnsi="Courier New" w:cs="Courier New"/>
        </w:rPr>
        <w:t xml:space="preserve">  </w:t>
      </w:r>
      <w:proofErr w:type="spellStart"/>
      <w:r w:rsidRPr="00902C7E">
        <w:rPr>
          <w:rFonts w:ascii="Courier New" w:hAnsi="Courier New" w:cs="Courier New"/>
        </w:rPr>
        <w:t>corsol</w:t>
      </w:r>
      <w:proofErr w:type="spellEnd"/>
      <w:r w:rsidRPr="00902C7E">
        <w:rPr>
          <w:rFonts w:ascii="Courier New" w:hAnsi="Courier New" w:cs="Courier New"/>
        </w:rPr>
        <w:t>: double</w:t>
      </w:r>
    </w:p>
    <w:p w14:paraId="39156FE5" w14:textId="77777777" w:rsidR="00484FB0" w:rsidRPr="00902C7E" w:rsidRDefault="00484FB0" w:rsidP="00484FB0">
      <w:pPr>
        <w:rPr>
          <w:rFonts w:ascii="Courier New" w:hAnsi="Courier New" w:cs="Courier New"/>
        </w:rPr>
      </w:pPr>
      <w:proofErr w:type="spellStart"/>
      <w:r w:rsidRPr="00902C7E">
        <w:rPr>
          <w:rFonts w:ascii="Courier New" w:hAnsi="Courier New" w:cs="Courier New"/>
        </w:rPr>
        <w:t>radiasol</w:t>
      </w:r>
      <w:proofErr w:type="spellEnd"/>
      <w:r w:rsidRPr="00902C7E">
        <w:rPr>
          <w:rFonts w:ascii="Courier New" w:hAnsi="Courier New" w:cs="Courier New"/>
        </w:rPr>
        <w:t>: [1</w:t>
      </w:r>
      <w:r>
        <w:rPr>
          <w:rFonts w:ascii="Courier New" w:hAnsi="Courier New" w:cs="Courier New"/>
        </w:rPr>
        <w:t xml:space="preserve"> </w:t>
      </w:r>
      <w:r w:rsidRPr="00902C7E">
        <w:rPr>
          <w:rFonts w:ascii="Courier New" w:hAnsi="Courier New" w:cs="Courier New"/>
        </w:rPr>
        <w:t>x</w:t>
      </w:r>
      <w:r>
        <w:rPr>
          <w:rFonts w:ascii="Courier New" w:hAnsi="Courier New" w:cs="Courier New"/>
        </w:rPr>
        <w:t xml:space="preserve"> </w:t>
      </w:r>
      <w:r w:rsidRPr="00902C7E">
        <w:rPr>
          <w:rFonts w:ascii="Courier New" w:hAnsi="Courier New" w:cs="Courier New"/>
        </w:rPr>
        <w:t>12 double]</w:t>
      </w:r>
    </w:p>
    <w:p w14:paraId="067266A8" w14:textId="77777777" w:rsidR="00484FB0" w:rsidRPr="00902C7E" w:rsidRDefault="00484FB0" w:rsidP="00484FB0">
      <w:pPr>
        <w:rPr>
          <w:rFonts w:ascii="Courier New" w:hAnsi="Courier New" w:cs="Courier New"/>
        </w:rPr>
      </w:pPr>
      <w:proofErr w:type="spellStart"/>
      <w:r w:rsidRPr="00902C7E">
        <w:rPr>
          <w:rFonts w:ascii="Courier New" w:hAnsi="Courier New" w:cs="Courier New"/>
        </w:rPr>
        <w:t>nebulosi</w:t>
      </w:r>
      <w:proofErr w:type="spellEnd"/>
      <w:r w:rsidRPr="00902C7E">
        <w:rPr>
          <w:rFonts w:ascii="Courier New" w:hAnsi="Courier New" w:cs="Courier New"/>
        </w:rPr>
        <w:t>: [1</w:t>
      </w:r>
      <w:r>
        <w:rPr>
          <w:rFonts w:ascii="Courier New" w:hAnsi="Courier New" w:cs="Courier New"/>
        </w:rPr>
        <w:t xml:space="preserve"> </w:t>
      </w:r>
      <w:r w:rsidRPr="00902C7E">
        <w:rPr>
          <w:rFonts w:ascii="Courier New" w:hAnsi="Courier New" w:cs="Courier New"/>
        </w:rPr>
        <w:t>x</w:t>
      </w:r>
      <w:r>
        <w:rPr>
          <w:rFonts w:ascii="Courier New" w:hAnsi="Courier New" w:cs="Courier New"/>
        </w:rPr>
        <w:t xml:space="preserve"> </w:t>
      </w:r>
      <w:r w:rsidRPr="00902C7E">
        <w:rPr>
          <w:rFonts w:ascii="Courier New" w:hAnsi="Courier New" w:cs="Courier New"/>
        </w:rPr>
        <w:t>12 double]</w:t>
      </w:r>
    </w:p>
    <w:p w14:paraId="6DD8F2ED" w14:textId="77777777" w:rsidR="00484FB0" w:rsidRPr="00902C7E" w:rsidRDefault="00484FB0" w:rsidP="00484FB0">
      <w:pPr>
        <w:rPr>
          <w:rFonts w:ascii="Courier New" w:hAnsi="Courier New" w:cs="Courier New"/>
        </w:rPr>
      </w:pPr>
      <w:proofErr w:type="spellStart"/>
      <w:r w:rsidRPr="00902C7E">
        <w:rPr>
          <w:rFonts w:ascii="Courier New" w:hAnsi="Courier New" w:cs="Courier New"/>
        </w:rPr>
        <w:t>pressvap</w:t>
      </w:r>
      <w:proofErr w:type="spellEnd"/>
      <w:r w:rsidRPr="00902C7E">
        <w:rPr>
          <w:rFonts w:ascii="Courier New" w:hAnsi="Courier New" w:cs="Courier New"/>
        </w:rPr>
        <w:t>: [1</w:t>
      </w:r>
      <w:r>
        <w:rPr>
          <w:rFonts w:ascii="Courier New" w:hAnsi="Courier New" w:cs="Courier New"/>
        </w:rPr>
        <w:t xml:space="preserve"> </w:t>
      </w:r>
      <w:r w:rsidRPr="00902C7E">
        <w:rPr>
          <w:rFonts w:ascii="Courier New" w:hAnsi="Courier New" w:cs="Courier New"/>
        </w:rPr>
        <w:t>x</w:t>
      </w:r>
      <w:r>
        <w:rPr>
          <w:rFonts w:ascii="Courier New" w:hAnsi="Courier New" w:cs="Courier New"/>
        </w:rPr>
        <w:t xml:space="preserve"> </w:t>
      </w:r>
      <w:r w:rsidRPr="00902C7E">
        <w:rPr>
          <w:rFonts w:ascii="Courier New" w:hAnsi="Courier New" w:cs="Courier New"/>
        </w:rPr>
        <w:t>12 double]</w:t>
      </w:r>
    </w:p>
    <w:p w14:paraId="36EC5B45" w14:textId="77777777" w:rsidR="00484FB0" w:rsidRDefault="00484FB0" w:rsidP="00484FB0">
      <w:pPr>
        <w:rPr>
          <w:rFonts w:ascii="Courier New" w:hAnsi="Courier New" w:cs="Courier New"/>
        </w:rPr>
      </w:pPr>
      <w:proofErr w:type="spellStart"/>
      <w:r w:rsidRPr="00902C7E">
        <w:rPr>
          <w:rFonts w:ascii="Courier New" w:hAnsi="Courier New" w:cs="Courier New"/>
        </w:rPr>
        <w:t>vitesven</w:t>
      </w:r>
      <w:proofErr w:type="spellEnd"/>
      <w:r w:rsidRPr="00902C7E">
        <w:rPr>
          <w:rFonts w:ascii="Courier New" w:hAnsi="Courier New" w:cs="Courier New"/>
        </w:rPr>
        <w:t>: [1</w:t>
      </w:r>
      <w:r>
        <w:rPr>
          <w:rFonts w:ascii="Courier New" w:hAnsi="Courier New" w:cs="Courier New"/>
        </w:rPr>
        <w:t xml:space="preserve"> </w:t>
      </w:r>
      <w:r w:rsidRPr="00902C7E">
        <w:rPr>
          <w:rFonts w:ascii="Courier New" w:hAnsi="Courier New" w:cs="Courier New"/>
        </w:rPr>
        <w:t>x</w:t>
      </w:r>
      <w:r>
        <w:rPr>
          <w:rFonts w:ascii="Courier New" w:hAnsi="Courier New" w:cs="Courier New"/>
        </w:rPr>
        <w:t xml:space="preserve"> </w:t>
      </w:r>
      <w:r w:rsidRPr="00902C7E">
        <w:rPr>
          <w:rFonts w:ascii="Courier New" w:hAnsi="Courier New" w:cs="Courier New"/>
        </w:rPr>
        <w:t>12 double]</w:t>
      </w:r>
    </w:p>
    <w:p w14:paraId="24763292" w14:textId="77777777" w:rsidR="00484FB0" w:rsidRDefault="00484FB0" w:rsidP="00484FB0">
      <w:pPr>
        <w:rPr>
          <w:ins w:id="462" w:author="Suraj Patel" w:date="2024-05-01T13:39:00Z"/>
          <w:rFonts w:ascii="Courier New" w:hAnsi="Courier New" w:cs="Courier New"/>
        </w:rPr>
      </w:pPr>
    </w:p>
    <w:p w14:paraId="5FC85D5D" w14:textId="77777777" w:rsidR="00502813" w:rsidRDefault="00502813" w:rsidP="00484FB0">
      <w:pPr>
        <w:rPr>
          <w:ins w:id="463" w:author="Suraj Patel" w:date="2024-05-01T13:39:00Z"/>
          <w:rFonts w:ascii="Courier New" w:hAnsi="Courier New" w:cs="Courier New"/>
        </w:rPr>
      </w:pPr>
    </w:p>
    <w:p w14:paraId="0161873A" w14:textId="28E598D4" w:rsidR="00502813" w:rsidRDefault="00502813" w:rsidP="00502813">
      <w:pPr>
        <w:pStyle w:val="Heading3"/>
        <w:rPr>
          <w:ins w:id="464" w:author="Suraj Patel" w:date="2024-05-01T13:39:00Z"/>
        </w:rPr>
      </w:pPr>
      <w:bookmarkStart w:id="465" w:name="_Toc165465438"/>
      <w:proofErr w:type="spellStart"/>
      <w:ins w:id="466" w:author="Suraj Patel" w:date="2024-05-01T13:39:00Z">
        <w:r>
          <w:t>parametres.dli</w:t>
        </w:r>
        <w:bookmarkEnd w:id="465"/>
        <w:proofErr w:type="spellEnd"/>
      </w:ins>
    </w:p>
    <w:p w14:paraId="158D5F37" w14:textId="41430B5D" w:rsidR="00502813" w:rsidRDefault="0073524D" w:rsidP="00502813">
      <w:pPr>
        <w:rPr>
          <w:ins w:id="467" w:author="Suraj Patel" w:date="2024-05-01T13:52:00Z"/>
        </w:rPr>
      </w:pPr>
      <w:ins w:id="468" w:author="Suraj Patel" w:date="2024-05-01T13:52:00Z">
        <w:r w:rsidRPr="0073524D">
          <w:t>Ces structures contiennent des paramètres pour calculer l'irradiance à longue longueur d'onde.</w:t>
        </w:r>
      </w:ins>
    </w:p>
    <w:p w14:paraId="3707A4C0" w14:textId="77777777" w:rsidR="0073524D" w:rsidRDefault="0073524D" w:rsidP="00502813">
      <w:pPr>
        <w:rPr>
          <w:ins w:id="469" w:author="Suraj Patel" w:date="2024-05-01T13:39:00Z"/>
        </w:rPr>
      </w:pPr>
    </w:p>
    <w:p w14:paraId="4E91F551" w14:textId="01D50D19" w:rsidR="00502813" w:rsidRPr="00A31D4E" w:rsidRDefault="00502813" w:rsidP="00502813">
      <w:pPr>
        <w:rPr>
          <w:ins w:id="470" w:author="Suraj Patel" w:date="2024-05-01T13:40:00Z"/>
          <w:rFonts w:ascii="Courier New" w:hAnsi="Courier New" w:cs="Courier New"/>
          <w:lang w:val="en-CA"/>
        </w:rPr>
      </w:pPr>
      <w:ins w:id="471" w:author="Suraj Patel" w:date="2024-05-01T13:40:00Z">
        <w:r w:rsidRPr="00A31D4E">
          <w:rPr>
            <w:rFonts w:ascii="Courier New" w:hAnsi="Courier New" w:cs="Courier New"/>
            <w:lang w:val="en-CA"/>
          </w:rPr>
          <w:t>m</w:t>
        </w:r>
        <w:r>
          <w:rPr>
            <w:rFonts w:ascii="Courier New" w:hAnsi="Courier New" w:cs="Courier New"/>
            <w:lang w:val="en-CA"/>
          </w:rPr>
          <w:t>1</w:t>
        </w:r>
        <w:r w:rsidRPr="00A31D4E">
          <w:rPr>
            <w:rFonts w:ascii="Courier New" w:hAnsi="Courier New" w:cs="Courier New"/>
            <w:lang w:val="en-CA"/>
          </w:rPr>
          <w:t>: [1</w:t>
        </w:r>
        <w:r>
          <w:rPr>
            <w:rFonts w:ascii="Courier New" w:hAnsi="Courier New" w:cs="Courier New"/>
            <w:lang w:val="en-CA"/>
          </w:rPr>
          <w:t xml:space="preserve"> </w:t>
        </w:r>
        <w:r w:rsidRPr="00A31D4E">
          <w:rPr>
            <w:rFonts w:ascii="Courier New" w:hAnsi="Courier New" w:cs="Courier New"/>
            <w:lang w:val="en-CA"/>
          </w:rPr>
          <w:t>x</w:t>
        </w:r>
        <w:r>
          <w:rPr>
            <w:rFonts w:ascii="Courier New" w:hAnsi="Courier New" w:cs="Courier New"/>
            <w:lang w:val="en-CA"/>
          </w:rPr>
          <w:t xml:space="preserve"> </w:t>
        </w:r>
        <w:r w:rsidRPr="00A31D4E">
          <w:rPr>
            <w:rFonts w:ascii="Courier New" w:hAnsi="Courier New" w:cs="Courier New"/>
            <w:lang w:val="en-CA"/>
          </w:rPr>
          <w:t>1 struct]</w:t>
        </w:r>
      </w:ins>
    </w:p>
    <w:p w14:paraId="427CD3E8" w14:textId="164DA2E5" w:rsidR="00502813" w:rsidRPr="00A31D4E" w:rsidRDefault="00502813" w:rsidP="00502813">
      <w:pPr>
        <w:rPr>
          <w:ins w:id="472" w:author="Suraj Patel" w:date="2024-05-01T13:40:00Z"/>
          <w:rFonts w:ascii="Courier New" w:hAnsi="Courier New" w:cs="Courier New"/>
          <w:lang w:val="en-CA"/>
        </w:rPr>
      </w:pPr>
      <w:ins w:id="473" w:author="Suraj Patel" w:date="2024-05-01T13:40:00Z">
        <w:r w:rsidRPr="00A31D4E">
          <w:rPr>
            <w:rFonts w:ascii="Courier New" w:hAnsi="Courier New" w:cs="Courier New"/>
            <w:lang w:val="en-CA"/>
          </w:rPr>
          <w:t>m</w:t>
        </w:r>
        <w:r>
          <w:rPr>
            <w:rFonts w:ascii="Courier New" w:hAnsi="Courier New" w:cs="Courier New"/>
            <w:lang w:val="en-CA"/>
          </w:rPr>
          <w:t>2</w:t>
        </w:r>
        <w:r w:rsidRPr="00A31D4E">
          <w:rPr>
            <w:rFonts w:ascii="Courier New" w:hAnsi="Courier New" w:cs="Courier New"/>
            <w:lang w:val="en-CA"/>
          </w:rPr>
          <w:t>: [1</w:t>
        </w:r>
        <w:r>
          <w:rPr>
            <w:rFonts w:ascii="Courier New" w:hAnsi="Courier New" w:cs="Courier New"/>
            <w:lang w:val="en-CA"/>
          </w:rPr>
          <w:t xml:space="preserve"> </w:t>
        </w:r>
        <w:r w:rsidRPr="00A31D4E">
          <w:rPr>
            <w:rFonts w:ascii="Courier New" w:hAnsi="Courier New" w:cs="Courier New"/>
            <w:lang w:val="en-CA"/>
          </w:rPr>
          <w:t>x</w:t>
        </w:r>
        <w:r>
          <w:rPr>
            <w:rFonts w:ascii="Courier New" w:hAnsi="Courier New" w:cs="Courier New"/>
            <w:lang w:val="en-CA"/>
          </w:rPr>
          <w:t xml:space="preserve"> </w:t>
        </w:r>
        <w:r w:rsidRPr="00A31D4E">
          <w:rPr>
            <w:rFonts w:ascii="Courier New" w:hAnsi="Courier New" w:cs="Courier New"/>
            <w:lang w:val="en-CA"/>
          </w:rPr>
          <w:t>1 struct]</w:t>
        </w:r>
      </w:ins>
    </w:p>
    <w:p w14:paraId="5A6D7E4B" w14:textId="1E26A3E9" w:rsidR="00502813" w:rsidRPr="00A31D4E" w:rsidRDefault="00502813" w:rsidP="00502813">
      <w:pPr>
        <w:rPr>
          <w:ins w:id="474" w:author="Suraj Patel" w:date="2024-05-01T13:40:00Z"/>
          <w:rFonts w:ascii="Courier New" w:hAnsi="Courier New" w:cs="Courier New"/>
          <w:lang w:val="en-CA"/>
        </w:rPr>
      </w:pPr>
      <w:ins w:id="475" w:author="Suraj Patel" w:date="2024-05-01T13:40:00Z">
        <w:r w:rsidRPr="00A31D4E">
          <w:rPr>
            <w:rFonts w:ascii="Courier New" w:hAnsi="Courier New" w:cs="Courier New"/>
            <w:lang w:val="en-CA"/>
          </w:rPr>
          <w:t>m</w:t>
        </w:r>
        <w:r>
          <w:rPr>
            <w:rFonts w:ascii="Courier New" w:hAnsi="Courier New" w:cs="Courier New"/>
            <w:lang w:val="en-CA"/>
          </w:rPr>
          <w:t>3</w:t>
        </w:r>
        <w:r w:rsidRPr="00A31D4E">
          <w:rPr>
            <w:rFonts w:ascii="Courier New" w:hAnsi="Courier New" w:cs="Courier New"/>
            <w:lang w:val="en-CA"/>
          </w:rPr>
          <w:t>: [1</w:t>
        </w:r>
        <w:r>
          <w:rPr>
            <w:rFonts w:ascii="Courier New" w:hAnsi="Courier New" w:cs="Courier New"/>
            <w:lang w:val="en-CA"/>
          </w:rPr>
          <w:t xml:space="preserve"> </w:t>
        </w:r>
        <w:r w:rsidRPr="00A31D4E">
          <w:rPr>
            <w:rFonts w:ascii="Courier New" w:hAnsi="Courier New" w:cs="Courier New"/>
            <w:lang w:val="en-CA"/>
          </w:rPr>
          <w:t>x</w:t>
        </w:r>
        <w:r>
          <w:rPr>
            <w:rFonts w:ascii="Courier New" w:hAnsi="Courier New" w:cs="Courier New"/>
            <w:lang w:val="en-CA"/>
          </w:rPr>
          <w:t xml:space="preserve"> </w:t>
        </w:r>
        <w:r w:rsidRPr="00A31D4E">
          <w:rPr>
            <w:rFonts w:ascii="Courier New" w:hAnsi="Courier New" w:cs="Courier New"/>
            <w:lang w:val="en-CA"/>
          </w:rPr>
          <w:t>1 struct]</w:t>
        </w:r>
      </w:ins>
    </w:p>
    <w:p w14:paraId="2B7B1747" w14:textId="7AEA45F5" w:rsidR="00502813" w:rsidRPr="00A31D4E" w:rsidRDefault="00502813" w:rsidP="00502813">
      <w:pPr>
        <w:rPr>
          <w:ins w:id="476" w:author="Suraj Patel" w:date="2024-05-01T13:40:00Z"/>
          <w:rFonts w:ascii="Courier New" w:hAnsi="Courier New" w:cs="Courier New"/>
          <w:lang w:val="en-CA"/>
        </w:rPr>
      </w:pPr>
      <w:ins w:id="477" w:author="Suraj Patel" w:date="2024-05-01T13:40:00Z">
        <w:r w:rsidRPr="00A31D4E">
          <w:rPr>
            <w:rFonts w:ascii="Courier New" w:hAnsi="Courier New" w:cs="Courier New"/>
            <w:lang w:val="en-CA"/>
          </w:rPr>
          <w:t>m</w:t>
        </w:r>
        <w:r>
          <w:rPr>
            <w:rFonts w:ascii="Courier New" w:hAnsi="Courier New" w:cs="Courier New"/>
            <w:lang w:val="en-CA"/>
          </w:rPr>
          <w:t>4</w:t>
        </w:r>
        <w:r w:rsidRPr="00A31D4E">
          <w:rPr>
            <w:rFonts w:ascii="Courier New" w:hAnsi="Courier New" w:cs="Courier New"/>
            <w:lang w:val="en-CA"/>
          </w:rPr>
          <w:t>: [1</w:t>
        </w:r>
        <w:r>
          <w:rPr>
            <w:rFonts w:ascii="Courier New" w:hAnsi="Courier New" w:cs="Courier New"/>
            <w:lang w:val="en-CA"/>
          </w:rPr>
          <w:t xml:space="preserve"> </w:t>
        </w:r>
        <w:r w:rsidRPr="00A31D4E">
          <w:rPr>
            <w:rFonts w:ascii="Courier New" w:hAnsi="Courier New" w:cs="Courier New"/>
            <w:lang w:val="en-CA"/>
          </w:rPr>
          <w:t>x</w:t>
        </w:r>
        <w:r>
          <w:rPr>
            <w:rFonts w:ascii="Courier New" w:hAnsi="Courier New" w:cs="Courier New"/>
            <w:lang w:val="en-CA"/>
          </w:rPr>
          <w:t xml:space="preserve"> </w:t>
        </w:r>
        <w:r w:rsidRPr="00A31D4E">
          <w:rPr>
            <w:rFonts w:ascii="Courier New" w:hAnsi="Courier New" w:cs="Courier New"/>
            <w:lang w:val="en-CA"/>
          </w:rPr>
          <w:t>1 struct]</w:t>
        </w:r>
      </w:ins>
    </w:p>
    <w:p w14:paraId="2782813E" w14:textId="6DB9D03F" w:rsidR="00502813" w:rsidRPr="00A31D4E" w:rsidRDefault="00502813" w:rsidP="00502813">
      <w:pPr>
        <w:rPr>
          <w:ins w:id="478" w:author="Suraj Patel" w:date="2024-05-01T13:40:00Z"/>
          <w:rFonts w:ascii="Courier New" w:hAnsi="Courier New" w:cs="Courier New"/>
          <w:lang w:val="en-CA"/>
        </w:rPr>
      </w:pPr>
      <w:ins w:id="479" w:author="Suraj Patel" w:date="2024-05-01T13:40:00Z">
        <w:r w:rsidRPr="00A31D4E">
          <w:rPr>
            <w:rFonts w:ascii="Courier New" w:hAnsi="Courier New" w:cs="Courier New"/>
            <w:lang w:val="en-CA"/>
          </w:rPr>
          <w:t>m</w:t>
        </w:r>
        <w:r>
          <w:rPr>
            <w:rFonts w:ascii="Courier New" w:hAnsi="Courier New" w:cs="Courier New"/>
            <w:lang w:val="en-CA"/>
          </w:rPr>
          <w:t>5</w:t>
        </w:r>
        <w:r w:rsidRPr="00A31D4E">
          <w:rPr>
            <w:rFonts w:ascii="Courier New" w:hAnsi="Courier New" w:cs="Courier New"/>
            <w:lang w:val="en-CA"/>
          </w:rPr>
          <w:t>: [1</w:t>
        </w:r>
        <w:r>
          <w:rPr>
            <w:rFonts w:ascii="Courier New" w:hAnsi="Courier New" w:cs="Courier New"/>
            <w:lang w:val="en-CA"/>
          </w:rPr>
          <w:t xml:space="preserve"> </w:t>
        </w:r>
        <w:r w:rsidRPr="00A31D4E">
          <w:rPr>
            <w:rFonts w:ascii="Courier New" w:hAnsi="Courier New" w:cs="Courier New"/>
            <w:lang w:val="en-CA"/>
          </w:rPr>
          <w:t>x</w:t>
        </w:r>
        <w:r>
          <w:rPr>
            <w:rFonts w:ascii="Courier New" w:hAnsi="Courier New" w:cs="Courier New"/>
            <w:lang w:val="en-CA"/>
          </w:rPr>
          <w:t xml:space="preserve"> </w:t>
        </w:r>
        <w:r w:rsidRPr="00A31D4E">
          <w:rPr>
            <w:rFonts w:ascii="Courier New" w:hAnsi="Courier New" w:cs="Courier New"/>
            <w:lang w:val="en-CA"/>
          </w:rPr>
          <w:t>1 struct]</w:t>
        </w:r>
      </w:ins>
    </w:p>
    <w:p w14:paraId="03066E9A" w14:textId="617019E6" w:rsidR="00502813" w:rsidRPr="00A31D4E" w:rsidRDefault="00502813" w:rsidP="00502813">
      <w:pPr>
        <w:rPr>
          <w:ins w:id="480" w:author="Suraj Patel" w:date="2024-05-01T13:40:00Z"/>
          <w:rFonts w:ascii="Courier New" w:hAnsi="Courier New" w:cs="Courier New"/>
          <w:lang w:val="en-CA"/>
        </w:rPr>
      </w:pPr>
      <w:ins w:id="481" w:author="Suraj Patel" w:date="2024-05-01T13:40:00Z">
        <w:r w:rsidRPr="00A31D4E">
          <w:rPr>
            <w:rFonts w:ascii="Courier New" w:hAnsi="Courier New" w:cs="Courier New"/>
            <w:lang w:val="en-CA"/>
          </w:rPr>
          <w:t>m</w:t>
        </w:r>
      </w:ins>
      <w:ins w:id="482" w:author="Suraj Patel" w:date="2024-05-01T13:41:00Z">
        <w:r>
          <w:rPr>
            <w:rFonts w:ascii="Courier New" w:hAnsi="Courier New" w:cs="Courier New"/>
            <w:lang w:val="en-CA"/>
          </w:rPr>
          <w:t>6</w:t>
        </w:r>
      </w:ins>
      <w:ins w:id="483" w:author="Suraj Patel" w:date="2024-05-01T13:40:00Z">
        <w:r w:rsidRPr="00A31D4E">
          <w:rPr>
            <w:rFonts w:ascii="Courier New" w:hAnsi="Courier New" w:cs="Courier New"/>
            <w:lang w:val="en-CA"/>
          </w:rPr>
          <w:t>: [1</w:t>
        </w:r>
        <w:r>
          <w:rPr>
            <w:rFonts w:ascii="Courier New" w:hAnsi="Courier New" w:cs="Courier New"/>
            <w:lang w:val="en-CA"/>
          </w:rPr>
          <w:t xml:space="preserve"> </w:t>
        </w:r>
        <w:r w:rsidRPr="00A31D4E">
          <w:rPr>
            <w:rFonts w:ascii="Courier New" w:hAnsi="Courier New" w:cs="Courier New"/>
            <w:lang w:val="en-CA"/>
          </w:rPr>
          <w:t>x</w:t>
        </w:r>
        <w:r>
          <w:rPr>
            <w:rFonts w:ascii="Courier New" w:hAnsi="Courier New" w:cs="Courier New"/>
            <w:lang w:val="en-CA"/>
          </w:rPr>
          <w:t xml:space="preserve"> </w:t>
        </w:r>
        <w:r w:rsidRPr="00A31D4E">
          <w:rPr>
            <w:rFonts w:ascii="Courier New" w:hAnsi="Courier New" w:cs="Courier New"/>
            <w:lang w:val="en-CA"/>
          </w:rPr>
          <w:t>1 struct]</w:t>
        </w:r>
      </w:ins>
    </w:p>
    <w:p w14:paraId="61881F5F" w14:textId="4C4B7026" w:rsidR="00502813" w:rsidRPr="00A31D4E" w:rsidRDefault="00502813" w:rsidP="00502813">
      <w:pPr>
        <w:rPr>
          <w:ins w:id="484" w:author="Suraj Patel" w:date="2024-05-01T13:40:00Z"/>
          <w:rFonts w:ascii="Courier New" w:hAnsi="Courier New" w:cs="Courier New"/>
          <w:lang w:val="en-CA"/>
        </w:rPr>
      </w:pPr>
      <w:ins w:id="485" w:author="Suraj Patel" w:date="2024-05-01T13:40:00Z">
        <w:r w:rsidRPr="00A31D4E">
          <w:rPr>
            <w:rFonts w:ascii="Courier New" w:hAnsi="Courier New" w:cs="Courier New"/>
            <w:lang w:val="en-CA"/>
          </w:rPr>
          <w:t>m</w:t>
        </w:r>
      </w:ins>
      <w:ins w:id="486" w:author="Suraj Patel" w:date="2024-05-01T13:41:00Z">
        <w:r>
          <w:rPr>
            <w:rFonts w:ascii="Courier New" w:hAnsi="Courier New" w:cs="Courier New"/>
            <w:lang w:val="en-CA"/>
          </w:rPr>
          <w:t>7</w:t>
        </w:r>
      </w:ins>
      <w:ins w:id="487" w:author="Suraj Patel" w:date="2024-05-01T13:40:00Z">
        <w:r w:rsidRPr="00A31D4E">
          <w:rPr>
            <w:rFonts w:ascii="Courier New" w:hAnsi="Courier New" w:cs="Courier New"/>
            <w:lang w:val="en-CA"/>
          </w:rPr>
          <w:t>: [1</w:t>
        </w:r>
        <w:r>
          <w:rPr>
            <w:rFonts w:ascii="Courier New" w:hAnsi="Courier New" w:cs="Courier New"/>
            <w:lang w:val="en-CA"/>
          </w:rPr>
          <w:t xml:space="preserve"> </w:t>
        </w:r>
        <w:r w:rsidRPr="00A31D4E">
          <w:rPr>
            <w:rFonts w:ascii="Courier New" w:hAnsi="Courier New" w:cs="Courier New"/>
            <w:lang w:val="en-CA"/>
          </w:rPr>
          <w:t>x</w:t>
        </w:r>
        <w:r>
          <w:rPr>
            <w:rFonts w:ascii="Courier New" w:hAnsi="Courier New" w:cs="Courier New"/>
            <w:lang w:val="en-CA"/>
          </w:rPr>
          <w:t xml:space="preserve"> </w:t>
        </w:r>
        <w:r w:rsidRPr="00A31D4E">
          <w:rPr>
            <w:rFonts w:ascii="Courier New" w:hAnsi="Courier New" w:cs="Courier New"/>
            <w:lang w:val="en-CA"/>
          </w:rPr>
          <w:t>1 struct]</w:t>
        </w:r>
      </w:ins>
    </w:p>
    <w:p w14:paraId="67633C06" w14:textId="5AFAE5E6" w:rsidR="00502813" w:rsidRPr="00A31D4E" w:rsidRDefault="00502813" w:rsidP="00502813">
      <w:pPr>
        <w:rPr>
          <w:ins w:id="488" w:author="Suraj Patel" w:date="2024-05-01T13:40:00Z"/>
          <w:rFonts w:ascii="Courier New" w:hAnsi="Courier New" w:cs="Courier New"/>
          <w:lang w:val="en-CA"/>
        </w:rPr>
      </w:pPr>
      <w:ins w:id="489" w:author="Suraj Patel" w:date="2024-05-01T13:40:00Z">
        <w:r w:rsidRPr="00A31D4E">
          <w:rPr>
            <w:rFonts w:ascii="Courier New" w:hAnsi="Courier New" w:cs="Courier New"/>
            <w:lang w:val="en-CA"/>
          </w:rPr>
          <w:t>m</w:t>
        </w:r>
      </w:ins>
      <w:ins w:id="490" w:author="Suraj Patel" w:date="2024-05-01T13:41:00Z">
        <w:r>
          <w:rPr>
            <w:rFonts w:ascii="Courier New" w:hAnsi="Courier New" w:cs="Courier New"/>
            <w:lang w:val="en-CA"/>
          </w:rPr>
          <w:t>8</w:t>
        </w:r>
      </w:ins>
      <w:ins w:id="491" w:author="Suraj Patel" w:date="2024-05-01T13:40:00Z">
        <w:r w:rsidRPr="00A31D4E">
          <w:rPr>
            <w:rFonts w:ascii="Courier New" w:hAnsi="Courier New" w:cs="Courier New"/>
            <w:lang w:val="en-CA"/>
          </w:rPr>
          <w:t>: [1</w:t>
        </w:r>
        <w:r>
          <w:rPr>
            <w:rFonts w:ascii="Courier New" w:hAnsi="Courier New" w:cs="Courier New"/>
            <w:lang w:val="en-CA"/>
          </w:rPr>
          <w:t xml:space="preserve"> </w:t>
        </w:r>
        <w:r w:rsidRPr="00A31D4E">
          <w:rPr>
            <w:rFonts w:ascii="Courier New" w:hAnsi="Courier New" w:cs="Courier New"/>
            <w:lang w:val="en-CA"/>
          </w:rPr>
          <w:t>x</w:t>
        </w:r>
        <w:r>
          <w:rPr>
            <w:rFonts w:ascii="Courier New" w:hAnsi="Courier New" w:cs="Courier New"/>
            <w:lang w:val="en-CA"/>
          </w:rPr>
          <w:t xml:space="preserve"> </w:t>
        </w:r>
        <w:r w:rsidRPr="00A31D4E">
          <w:rPr>
            <w:rFonts w:ascii="Courier New" w:hAnsi="Courier New" w:cs="Courier New"/>
            <w:lang w:val="en-CA"/>
          </w:rPr>
          <w:t>1 struct]</w:t>
        </w:r>
      </w:ins>
    </w:p>
    <w:p w14:paraId="6D8F98A9" w14:textId="584953EA" w:rsidR="00502813" w:rsidRPr="00A31D4E" w:rsidRDefault="00502813" w:rsidP="00502813">
      <w:pPr>
        <w:rPr>
          <w:ins w:id="492" w:author="Suraj Patel" w:date="2024-05-01T13:41:00Z"/>
          <w:rFonts w:ascii="Courier New" w:hAnsi="Courier New" w:cs="Courier New"/>
          <w:lang w:val="en-CA"/>
        </w:rPr>
      </w:pPr>
      <w:ins w:id="493" w:author="Suraj Patel" w:date="2024-05-01T13:41:00Z">
        <w:r w:rsidRPr="00A31D4E">
          <w:rPr>
            <w:rFonts w:ascii="Courier New" w:hAnsi="Courier New" w:cs="Courier New"/>
            <w:lang w:val="en-CA"/>
          </w:rPr>
          <w:t>m</w:t>
        </w:r>
        <w:r>
          <w:rPr>
            <w:rFonts w:ascii="Courier New" w:hAnsi="Courier New" w:cs="Courier New"/>
            <w:lang w:val="en-CA"/>
          </w:rPr>
          <w:t>9</w:t>
        </w:r>
        <w:r w:rsidRPr="00A31D4E">
          <w:rPr>
            <w:rFonts w:ascii="Courier New" w:hAnsi="Courier New" w:cs="Courier New"/>
            <w:lang w:val="en-CA"/>
          </w:rPr>
          <w:t>: [1</w:t>
        </w:r>
        <w:r>
          <w:rPr>
            <w:rFonts w:ascii="Courier New" w:hAnsi="Courier New" w:cs="Courier New"/>
            <w:lang w:val="en-CA"/>
          </w:rPr>
          <w:t xml:space="preserve"> </w:t>
        </w:r>
        <w:r w:rsidRPr="00A31D4E">
          <w:rPr>
            <w:rFonts w:ascii="Courier New" w:hAnsi="Courier New" w:cs="Courier New"/>
            <w:lang w:val="en-CA"/>
          </w:rPr>
          <w:t>x</w:t>
        </w:r>
        <w:r>
          <w:rPr>
            <w:rFonts w:ascii="Courier New" w:hAnsi="Courier New" w:cs="Courier New"/>
            <w:lang w:val="en-CA"/>
          </w:rPr>
          <w:t xml:space="preserve"> </w:t>
        </w:r>
        <w:r w:rsidRPr="00A31D4E">
          <w:rPr>
            <w:rFonts w:ascii="Courier New" w:hAnsi="Courier New" w:cs="Courier New"/>
            <w:lang w:val="en-CA"/>
          </w:rPr>
          <w:t>1 struct]</w:t>
        </w:r>
      </w:ins>
    </w:p>
    <w:p w14:paraId="1B3698C7" w14:textId="77777777" w:rsidR="00502813" w:rsidRDefault="00502813" w:rsidP="00484FB0">
      <w:pPr>
        <w:rPr>
          <w:ins w:id="494" w:author="Suraj Patel" w:date="2025-04-22T21:01:00Z" w16du:dateUtc="2025-04-23T01:01:00Z"/>
          <w:rFonts w:ascii="Courier New" w:hAnsi="Courier New" w:cs="Courier New"/>
          <w:lang w:val="en-CA"/>
        </w:rPr>
      </w:pPr>
    </w:p>
    <w:p w14:paraId="272D83AD" w14:textId="65DB401C" w:rsidR="00304CE4" w:rsidRDefault="00304CE4" w:rsidP="00304CE4">
      <w:pPr>
        <w:pStyle w:val="Heading3"/>
        <w:rPr>
          <w:ins w:id="495" w:author="Suraj Patel" w:date="2025-04-22T21:01:00Z" w16du:dateUtc="2025-04-23T01:01:00Z"/>
        </w:rPr>
      </w:pPr>
      <w:proofErr w:type="spellStart"/>
      <w:ins w:id="496" w:author="Suraj Patel" w:date="2025-04-22T21:01:00Z" w16du:dateUtc="2025-04-23T01:01:00Z">
        <w:r>
          <w:t>parametres.</w:t>
        </w:r>
      </w:ins>
      <w:ins w:id="497" w:author="Suraj Patel" w:date="2025-04-22T21:02:00Z" w16du:dateUtc="2025-04-23T01:02:00Z">
        <w:r>
          <w:t>pompage</w:t>
        </w:r>
      </w:ins>
      <w:proofErr w:type="spellEnd"/>
    </w:p>
    <w:p w14:paraId="6FBB7B0D" w14:textId="12E1C764" w:rsidR="00304CE4" w:rsidRDefault="00304CE4" w:rsidP="00484FB0">
      <w:pPr>
        <w:rPr>
          <w:ins w:id="498" w:author="Suraj Patel" w:date="2025-04-22T21:02:00Z" w16du:dateUtc="2025-04-23T01:02:00Z"/>
          <w:rFonts w:ascii="Courier New" w:hAnsi="Courier New" w:cs="Courier New"/>
          <w:lang w:val="en-CA"/>
        </w:rPr>
      </w:pPr>
    </w:p>
    <w:p w14:paraId="69AE859E" w14:textId="6479FC5A" w:rsidR="00304CE4" w:rsidRDefault="00304CE4" w:rsidP="00484FB0">
      <w:pPr>
        <w:rPr>
          <w:ins w:id="499" w:author="Suraj Patel" w:date="2025-04-22T21:03:00Z" w16du:dateUtc="2025-04-23T01:03:00Z"/>
          <w:rFonts w:ascii="Courier New" w:hAnsi="Courier New" w:cs="Courier New"/>
          <w:lang w:val="en-CA"/>
        </w:rPr>
      </w:pPr>
      <w:ins w:id="500" w:author="Suraj Patel" w:date="2025-04-22T21:05:00Z" w16du:dateUtc="2025-04-23T01:05:00Z">
        <w:r>
          <w:rPr>
            <w:rFonts w:ascii="Courier New" w:hAnsi="Courier New" w:cs="Courier New"/>
            <w:lang w:val="en-CA"/>
          </w:rPr>
          <w:t xml:space="preserve">                    </w:t>
        </w:r>
      </w:ins>
      <w:proofErr w:type="spellStart"/>
      <w:ins w:id="501" w:author="Suraj Patel" w:date="2025-04-22T21:03:00Z" w16du:dateUtc="2025-04-23T01:03:00Z">
        <w:r>
          <w:rPr>
            <w:rFonts w:ascii="Courier New" w:hAnsi="Courier New" w:cs="Courier New"/>
            <w:lang w:val="en-CA"/>
          </w:rPr>
          <w:t>delai</w:t>
        </w:r>
        <w:proofErr w:type="spellEnd"/>
        <w:r>
          <w:rPr>
            <w:rFonts w:ascii="Courier New" w:hAnsi="Courier New" w:cs="Courier New"/>
            <w:lang w:val="en-CA"/>
          </w:rPr>
          <w:t xml:space="preserve">: </w:t>
        </w:r>
      </w:ins>
      <w:ins w:id="502" w:author="Suraj Patel" w:date="2025-04-22T21:04:00Z" w16du:dateUtc="2025-04-23T01:04:00Z">
        <w:r>
          <w:rPr>
            <w:rFonts w:ascii="Courier New" w:hAnsi="Courier New" w:cs="Courier New"/>
            <w:lang w:val="en-CA"/>
          </w:rPr>
          <w:t>double</w:t>
        </w:r>
      </w:ins>
    </w:p>
    <w:p w14:paraId="1B7DA4DD" w14:textId="244208E2" w:rsidR="00304CE4" w:rsidRPr="00304CE4" w:rsidRDefault="00304CE4" w:rsidP="00484FB0">
      <w:pPr>
        <w:rPr>
          <w:ins w:id="503" w:author="Suraj Patel" w:date="2025-04-22T21:03:00Z" w16du:dateUtc="2025-04-23T01:03:00Z"/>
          <w:rFonts w:ascii="Courier New" w:hAnsi="Courier New" w:cs="Courier New"/>
          <w:rPrChange w:id="504" w:author="Suraj Patel" w:date="2025-04-22T21:03:00Z" w16du:dateUtc="2025-04-23T01:03:00Z">
            <w:rPr>
              <w:ins w:id="505" w:author="Suraj Patel" w:date="2025-04-22T21:03:00Z" w16du:dateUtc="2025-04-23T01:03:00Z"/>
              <w:rFonts w:ascii="Courier New" w:hAnsi="Courier New" w:cs="Courier New"/>
              <w:lang w:val="en-CA"/>
            </w:rPr>
          </w:rPrChange>
        </w:rPr>
      </w:pPr>
      <w:proofErr w:type="spellStart"/>
      <w:ins w:id="506" w:author="Suraj Patel" w:date="2025-04-22T21:03:00Z" w16du:dateUtc="2025-04-23T01:03:00Z">
        <w:r w:rsidRPr="00304CE4">
          <w:rPr>
            <w:rFonts w:ascii="Courier New" w:hAnsi="Courier New" w:cs="Courier New"/>
            <w:rPrChange w:id="507" w:author="Suraj Patel" w:date="2025-04-22T21:03:00Z" w16du:dateUtc="2025-04-23T01:03:00Z">
              <w:rPr>
                <w:rFonts w:ascii="Courier New" w:hAnsi="Courier New" w:cs="Courier New"/>
                <w:lang w:val="en-CA"/>
              </w:rPr>
            </w:rPrChange>
          </w:rPr>
          <w:t>conductiviteHydraulique_s</w:t>
        </w:r>
        <w:proofErr w:type="spellEnd"/>
        <w:r w:rsidRPr="00304CE4">
          <w:rPr>
            <w:rFonts w:ascii="Courier New" w:hAnsi="Courier New" w:cs="Courier New"/>
            <w:rPrChange w:id="508" w:author="Suraj Patel" w:date="2025-04-22T21:03:00Z" w16du:dateUtc="2025-04-23T01:03:00Z">
              <w:rPr>
                <w:rFonts w:ascii="Courier New" w:hAnsi="Courier New" w:cs="Courier New"/>
                <w:lang w:val="en-CA"/>
              </w:rPr>
            </w:rPrChange>
          </w:rPr>
          <w:t>: dou</w:t>
        </w:r>
        <w:r>
          <w:rPr>
            <w:rFonts w:ascii="Courier New" w:hAnsi="Courier New" w:cs="Courier New"/>
          </w:rPr>
          <w:t>ble</w:t>
        </w:r>
      </w:ins>
      <w:ins w:id="509" w:author="Suraj Patel" w:date="2025-04-22T21:04:00Z" w16du:dateUtc="2025-04-23T01:04:00Z">
        <w:r>
          <w:rPr>
            <w:rFonts w:ascii="Courier New" w:hAnsi="Courier New" w:cs="Courier New"/>
          </w:rPr>
          <w:t xml:space="preserve"> ou</w:t>
        </w:r>
        <w:r w:rsidRPr="00944526">
          <w:rPr>
            <w:rFonts w:ascii="Courier New" w:hAnsi="Courier New" w:cs="Courier New"/>
          </w:rPr>
          <w:t xml:space="preserve">[1 x </w:t>
        </w:r>
        <w:proofErr w:type="spellStart"/>
        <w:r w:rsidRPr="00944526">
          <w:rPr>
            <w:rFonts w:ascii="Courier New" w:hAnsi="Courier New" w:cs="Courier New"/>
          </w:rPr>
          <w:t>nbCE</w:t>
        </w:r>
        <w:proofErr w:type="spellEnd"/>
        <w:r w:rsidRPr="00944526">
          <w:rPr>
            <w:rFonts w:ascii="Courier New" w:hAnsi="Courier New" w:cs="Courier New"/>
          </w:rPr>
          <w:t xml:space="preserve"> double] </w:t>
        </w:r>
      </w:ins>
    </w:p>
    <w:p w14:paraId="0CDCB766" w14:textId="03D1E2CF" w:rsidR="00304CE4" w:rsidRPr="00304CE4" w:rsidRDefault="00304CE4" w:rsidP="00484FB0">
      <w:pPr>
        <w:rPr>
          <w:ins w:id="510" w:author="Suraj Patel" w:date="2025-04-22T21:02:00Z" w16du:dateUtc="2025-04-23T01:02:00Z"/>
          <w:rFonts w:ascii="Courier New" w:hAnsi="Courier New" w:cs="Courier New"/>
          <w:rPrChange w:id="511" w:author="Suraj Patel" w:date="2025-04-22T21:03:00Z" w16du:dateUtc="2025-04-23T01:03:00Z">
            <w:rPr>
              <w:ins w:id="512" w:author="Suraj Patel" w:date="2025-04-22T21:02:00Z" w16du:dateUtc="2025-04-23T01:02:00Z"/>
              <w:rFonts w:ascii="Courier New" w:hAnsi="Courier New" w:cs="Courier New"/>
              <w:lang w:val="en-CA"/>
            </w:rPr>
          </w:rPrChange>
        </w:rPr>
      </w:pPr>
      <w:ins w:id="513" w:author="Suraj Patel" w:date="2025-04-22T21:05:00Z" w16du:dateUtc="2025-04-23T01:05:00Z">
        <w:r>
          <w:rPr>
            <w:rFonts w:ascii="Courier New" w:hAnsi="Courier New" w:cs="Courier New"/>
          </w:rPr>
          <w:t xml:space="preserve">             </w:t>
        </w:r>
      </w:ins>
      <w:proofErr w:type="spellStart"/>
      <w:ins w:id="514" w:author="Suraj Patel" w:date="2025-04-22T21:03:00Z" w16du:dateUtc="2025-04-23T01:03:00Z">
        <w:r w:rsidRPr="00304CE4">
          <w:rPr>
            <w:rFonts w:ascii="Courier New" w:hAnsi="Courier New" w:cs="Courier New"/>
            <w:rPrChange w:id="515" w:author="Suraj Patel" w:date="2025-04-22T21:03:00Z" w16du:dateUtc="2025-04-23T01:03:00Z">
              <w:rPr>
                <w:rFonts w:ascii="Courier New" w:hAnsi="Courier New" w:cs="Courier New"/>
                <w:lang w:val="en-CA"/>
              </w:rPr>
            </w:rPrChange>
          </w:rPr>
          <w:t>coeffPompage</w:t>
        </w:r>
        <w:proofErr w:type="spellEnd"/>
        <w:r w:rsidRPr="00304CE4">
          <w:rPr>
            <w:rFonts w:ascii="Courier New" w:hAnsi="Courier New" w:cs="Courier New"/>
            <w:rPrChange w:id="516" w:author="Suraj Patel" w:date="2025-04-22T21:03:00Z" w16du:dateUtc="2025-04-23T01:03:00Z">
              <w:rPr>
                <w:rFonts w:ascii="Courier New" w:hAnsi="Courier New" w:cs="Courier New"/>
                <w:lang w:val="en-CA"/>
              </w:rPr>
            </w:rPrChange>
          </w:rPr>
          <w:t>: double</w:t>
        </w:r>
      </w:ins>
    </w:p>
    <w:p w14:paraId="1A26A182" w14:textId="77777777" w:rsidR="00304CE4" w:rsidRPr="00304CE4" w:rsidRDefault="00304CE4" w:rsidP="00484FB0">
      <w:pPr>
        <w:rPr>
          <w:ins w:id="517" w:author="Suraj Patel" w:date="2024-05-01T13:40:00Z"/>
          <w:rFonts w:ascii="Courier New" w:hAnsi="Courier New" w:cs="Courier New"/>
        </w:rPr>
      </w:pPr>
    </w:p>
    <w:p w14:paraId="29873F9B" w14:textId="5ADD7113" w:rsidR="00502813" w:rsidDel="00502813" w:rsidRDefault="00502813" w:rsidP="00484FB0">
      <w:pPr>
        <w:rPr>
          <w:del w:id="518" w:author="Suraj Patel" w:date="2024-05-01T13:39:00Z"/>
          <w:rFonts w:ascii="Courier New" w:hAnsi="Courier New" w:cs="Courier New"/>
        </w:rPr>
      </w:pPr>
      <w:bookmarkStart w:id="519" w:name="_Toc165464692"/>
      <w:bookmarkStart w:id="520" w:name="_Toc165465379"/>
      <w:bookmarkStart w:id="521" w:name="_Toc165465439"/>
      <w:bookmarkEnd w:id="519"/>
      <w:bookmarkEnd w:id="520"/>
      <w:bookmarkEnd w:id="521"/>
    </w:p>
    <w:p w14:paraId="657ECFF9" w14:textId="77777777" w:rsidR="00195910" w:rsidRPr="008D54AA" w:rsidRDefault="00195910" w:rsidP="00195910">
      <w:pPr>
        <w:pStyle w:val="Heading2"/>
      </w:pPr>
      <w:bookmarkStart w:id="522" w:name="_bassinVersant"/>
      <w:bookmarkStart w:id="523" w:name="_Toc165465440"/>
      <w:bookmarkEnd w:id="522"/>
      <w:proofErr w:type="spellStart"/>
      <w:r w:rsidRPr="008D54AA">
        <w:t>bassinVersant</w:t>
      </w:r>
      <w:bookmarkEnd w:id="523"/>
      <w:proofErr w:type="spellEnd"/>
    </w:p>
    <w:p w14:paraId="4CFD617E" w14:textId="77777777" w:rsidR="00195910" w:rsidRDefault="001E6688" w:rsidP="00195910">
      <w:r>
        <w:t>Cette variable contient la définition de bassin versant</w:t>
      </w:r>
      <w:r w:rsidR="00FA2223">
        <w:t xml:space="preserve"> selon les données physiographiques préparées</w:t>
      </w:r>
      <w:r>
        <w:t xml:space="preserve">. </w:t>
      </w:r>
    </w:p>
    <w:p w14:paraId="2F91F70A" w14:textId="77777777" w:rsidR="00430DEC" w:rsidRDefault="00430DEC" w:rsidP="00195910"/>
    <w:p w14:paraId="4EF37EFC" w14:textId="77777777" w:rsidR="00163D61" w:rsidRDefault="000E6D13" w:rsidP="00A9362E">
      <w:pPr>
        <w:rPr>
          <w:ins w:id="524" w:author="Suraj Patel" w:date="2025-04-22T20:35:00Z" w16du:dateUtc="2025-04-23T00:35:00Z"/>
          <w:rFonts w:ascii="Courier New" w:hAnsi="Courier New" w:cs="Courier New"/>
        </w:rPr>
      </w:pPr>
      <w:r>
        <w:rPr>
          <w:rFonts w:ascii="Courier New" w:hAnsi="Courier New" w:cs="Courier New"/>
        </w:rPr>
        <w:t xml:space="preserve"> </w:t>
      </w:r>
      <w:ins w:id="525" w:author="Suraj Patel" w:date="2024-05-01T14:00:00Z">
        <w:r w:rsidR="00B10E86">
          <w:rPr>
            <w:rFonts w:ascii="Courier New" w:hAnsi="Courier New" w:cs="Courier New"/>
          </w:rPr>
          <w:t xml:space="preserve">   </w:t>
        </w:r>
      </w:ins>
      <w:r>
        <w:rPr>
          <w:rFonts w:ascii="Courier New" w:hAnsi="Courier New" w:cs="Courier New"/>
        </w:rPr>
        <w:t xml:space="preserve"> </w:t>
      </w:r>
      <w:proofErr w:type="spellStart"/>
      <w:r w:rsidR="001E6688" w:rsidRPr="00A9362E">
        <w:rPr>
          <w:rFonts w:ascii="Courier New" w:hAnsi="Courier New" w:cs="Courier New"/>
        </w:rPr>
        <w:t>nbCpCheminLong</w:t>
      </w:r>
      <w:proofErr w:type="spellEnd"/>
      <w:r w:rsidR="001E6688" w:rsidRPr="00A9362E">
        <w:rPr>
          <w:rFonts w:ascii="Courier New" w:hAnsi="Courier New" w:cs="Courier New"/>
        </w:rPr>
        <w:t>: double</w:t>
      </w:r>
      <w:r w:rsidR="001E6688" w:rsidRPr="00A9362E">
        <w:rPr>
          <w:rFonts w:ascii="Courier New" w:hAnsi="Courier New" w:cs="Courier New"/>
        </w:rPr>
        <w:br/>
        <w:t xml:space="preserve">  </w:t>
      </w:r>
      <w:ins w:id="526" w:author="Suraj Patel" w:date="2024-05-01T14:00:00Z">
        <w:r w:rsidR="00B10E86">
          <w:rPr>
            <w:rFonts w:ascii="Courier New" w:hAnsi="Courier New" w:cs="Courier New"/>
          </w:rPr>
          <w:t xml:space="preserve">   </w:t>
        </w:r>
      </w:ins>
      <w:r>
        <w:rPr>
          <w:rFonts w:ascii="Courier New" w:hAnsi="Courier New" w:cs="Courier New"/>
        </w:rPr>
        <w:t xml:space="preserve">  </w:t>
      </w:r>
      <w:proofErr w:type="spellStart"/>
      <w:r w:rsidR="001E6688" w:rsidRPr="00A9362E">
        <w:rPr>
          <w:rFonts w:ascii="Courier New" w:hAnsi="Courier New" w:cs="Courier New"/>
        </w:rPr>
        <w:t>superficieCE</w:t>
      </w:r>
      <w:proofErr w:type="spellEnd"/>
      <w:r w:rsidR="001E6688" w:rsidRPr="00A9362E">
        <w:rPr>
          <w:rFonts w:ascii="Courier New" w:hAnsi="Courier New" w:cs="Courier New"/>
        </w:rPr>
        <w:t>: double</w:t>
      </w:r>
      <w:r w:rsidR="001E6688" w:rsidRPr="00A9362E">
        <w:rPr>
          <w:rFonts w:ascii="Courier New" w:hAnsi="Courier New" w:cs="Courier New"/>
        </w:rPr>
        <w:br/>
      </w:r>
      <w:ins w:id="527" w:author="Suraj Patel" w:date="2024-05-01T14:00:00Z">
        <w:r w:rsidR="00B10E86">
          <w:rPr>
            <w:rFonts w:ascii="Courier New" w:hAnsi="Courier New" w:cs="Courier New"/>
          </w:rPr>
          <w:t xml:space="preserve">   </w:t>
        </w:r>
      </w:ins>
      <w:proofErr w:type="spellStart"/>
      <w:r w:rsidR="00A9362E" w:rsidRPr="00A9362E">
        <w:rPr>
          <w:rFonts w:ascii="Courier New" w:hAnsi="Courier New" w:cs="Courier New"/>
        </w:rPr>
        <w:t>nomBassinVersant</w:t>
      </w:r>
      <w:proofErr w:type="spellEnd"/>
      <w:r w:rsidR="00A9362E" w:rsidRPr="00A9362E">
        <w:rPr>
          <w:rFonts w:ascii="Courier New" w:hAnsi="Courier New" w:cs="Courier New"/>
        </w:rPr>
        <w:t>:</w:t>
      </w:r>
      <w:r w:rsidR="00A9362E">
        <w:rPr>
          <w:rFonts w:ascii="Courier New" w:hAnsi="Courier New" w:cs="Courier New"/>
        </w:rPr>
        <w:t xml:space="preserve"> string</w:t>
      </w:r>
      <w:r w:rsidR="00A9362E">
        <w:rPr>
          <w:rFonts w:ascii="Courier New" w:hAnsi="Courier New" w:cs="Courier New"/>
        </w:rPr>
        <w:br/>
      </w:r>
      <w:ins w:id="528" w:author="Suraj Patel" w:date="2024-05-01T14:00:00Z">
        <w:r w:rsidR="00B10E86">
          <w:rPr>
            <w:rFonts w:ascii="Courier New" w:hAnsi="Courier New" w:cs="Courier New"/>
          </w:rPr>
          <w:t xml:space="preserve">   </w:t>
        </w:r>
      </w:ins>
      <w:r w:rsidR="005C6369">
        <w:rPr>
          <w:rFonts w:ascii="Courier New" w:hAnsi="Courier New" w:cs="Courier New"/>
        </w:rPr>
        <w:t xml:space="preserve"> </w:t>
      </w:r>
      <w:proofErr w:type="spellStart"/>
      <w:r w:rsidR="0064682B">
        <w:rPr>
          <w:rFonts w:ascii="Courier New" w:hAnsi="Courier New" w:cs="Courier New"/>
        </w:rPr>
        <w:t>carreauxEntiers</w:t>
      </w:r>
      <w:proofErr w:type="spellEnd"/>
      <w:r w:rsidR="0064682B">
        <w:rPr>
          <w:rFonts w:ascii="Courier New" w:hAnsi="Courier New" w:cs="Courier New"/>
        </w:rPr>
        <w:t xml:space="preserve">: [1 </w:t>
      </w:r>
      <w:r w:rsidR="00BC6FC7">
        <w:rPr>
          <w:rFonts w:ascii="Courier New" w:hAnsi="Courier New" w:cs="Courier New"/>
        </w:rPr>
        <w:t>x</w:t>
      </w:r>
      <w:r w:rsidR="0064682B">
        <w:rPr>
          <w:rFonts w:ascii="Courier New" w:hAnsi="Courier New" w:cs="Courier New"/>
        </w:rPr>
        <w:t xml:space="preserve"> </w:t>
      </w:r>
      <w:proofErr w:type="spellStart"/>
      <w:r w:rsidR="0064682B">
        <w:rPr>
          <w:rFonts w:ascii="Courier New" w:hAnsi="Courier New" w:cs="Courier New"/>
        </w:rPr>
        <w:t>nbCE</w:t>
      </w:r>
      <w:proofErr w:type="spellEnd"/>
      <w:r w:rsidR="0064682B">
        <w:rPr>
          <w:rFonts w:ascii="Courier New" w:hAnsi="Courier New" w:cs="Courier New"/>
        </w:rPr>
        <w:t>]</w:t>
      </w:r>
      <w:r w:rsidR="0064682B">
        <w:rPr>
          <w:rFonts w:ascii="Courier New" w:hAnsi="Courier New" w:cs="Courier New"/>
        </w:rPr>
        <w:br/>
      </w:r>
      <w:ins w:id="529" w:author="Suraj Patel" w:date="2024-05-01T14:00:00Z">
        <w:r w:rsidR="00B10E86">
          <w:rPr>
            <w:rFonts w:ascii="Courier New" w:hAnsi="Courier New" w:cs="Courier New"/>
          </w:rPr>
          <w:t xml:space="preserve">   </w:t>
        </w:r>
      </w:ins>
      <w:proofErr w:type="spellStart"/>
      <w:r w:rsidR="0064682B">
        <w:rPr>
          <w:rFonts w:ascii="Courier New" w:hAnsi="Courier New" w:cs="Courier New"/>
        </w:rPr>
        <w:t>carreauxPartiels</w:t>
      </w:r>
      <w:proofErr w:type="spellEnd"/>
      <w:r w:rsidR="0064682B">
        <w:rPr>
          <w:rFonts w:ascii="Courier New" w:hAnsi="Courier New" w:cs="Courier New"/>
        </w:rPr>
        <w:t xml:space="preserve">: [1 </w:t>
      </w:r>
      <w:r w:rsidR="00BC6FC7">
        <w:rPr>
          <w:rFonts w:ascii="Courier New" w:hAnsi="Courier New" w:cs="Courier New"/>
        </w:rPr>
        <w:t>x</w:t>
      </w:r>
      <w:r w:rsidR="0064682B">
        <w:rPr>
          <w:rFonts w:ascii="Courier New" w:hAnsi="Courier New" w:cs="Courier New"/>
        </w:rPr>
        <w:t xml:space="preserve"> </w:t>
      </w:r>
      <w:proofErr w:type="spellStart"/>
      <w:r w:rsidR="0064682B">
        <w:rPr>
          <w:rFonts w:ascii="Courier New" w:hAnsi="Courier New" w:cs="Courier New"/>
        </w:rPr>
        <w:t>nbCP</w:t>
      </w:r>
      <w:proofErr w:type="spellEnd"/>
      <w:r w:rsidR="0064682B">
        <w:rPr>
          <w:rFonts w:ascii="Courier New" w:hAnsi="Courier New" w:cs="Courier New"/>
        </w:rPr>
        <w:t>]</w:t>
      </w:r>
      <w:r w:rsidR="005C6369" w:rsidRPr="00A9362E">
        <w:rPr>
          <w:rFonts w:ascii="Courier New" w:hAnsi="Courier New" w:cs="Courier New"/>
        </w:rPr>
        <w:t xml:space="preserve">    </w:t>
      </w:r>
      <w:r w:rsidR="005C6369">
        <w:rPr>
          <w:rFonts w:ascii="Courier New" w:hAnsi="Courier New" w:cs="Courier New"/>
        </w:rPr>
        <w:t xml:space="preserve">  </w:t>
      </w:r>
      <w:r w:rsidR="005C6369" w:rsidRPr="00A9362E">
        <w:rPr>
          <w:rFonts w:ascii="Courier New" w:hAnsi="Courier New" w:cs="Courier New"/>
        </w:rPr>
        <w:t xml:space="preserve">   </w:t>
      </w:r>
      <w:r w:rsidR="005C6369">
        <w:rPr>
          <w:rFonts w:ascii="Courier New" w:hAnsi="Courier New" w:cs="Courier New"/>
        </w:rPr>
        <w:br/>
      </w:r>
      <w:r w:rsidR="005C6369" w:rsidRPr="00A9362E">
        <w:rPr>
          <w:rFonts w:ascii="Courier New" w:hAnsi="Courier New" w:cs="Courier New"/>
        </w:rPr>
        <w:t>barrage</w:t>
      </w:r>
      <w:r w:rsidR="005C6369">
        <w:rPr>
          <w:rFonts w:ascii="Courier New" w:hAnsi="Courier New" w:cs="Courier New"/>
        </w:rPr>
        <w:t xml:space="preserve"> </w:t>
      </w:r>
      <w:r w:rsidR="005C6369" w:rsidRPr="00496B5B">
        <w:rPr>
          <w:rFonts w:ascii="Courier New" w:hAnsi="Courier New" w:cs="Courier New"/>
        </w:rPr>
        <w:t>(optionnel)</w:t>
      </w:r>
      <w:r w:rsidR="005C6369">
        <w:rPr>
          <w:rFonts w:ascii="Courier New" w:hAnsi="Courier New" w:cs="Courier New"/>
        </w:rPr>
        <w:t>:</w:t>
      </w:r>
      <w:r w:rsidR="005C6369" w:rsidRPr="00A9362E">
        <w:rPr>
          <w:rFonts w:ascii="Courier New" w:hAnsi="Courier New" w:cs="Courier New"/>
        </w:rPr>
        <w:t xml:space="preserve"> [1</w:t>
      </w:r>
      <w:r w:rsidR="005C6369">
        <w:rPr>
          <w:rFonts w:ascii="Courier New" w:hAnsi="Courier New" w:cs="Courier New"/>
        </w:rPr>
        <w:t xml:space="preserve"> </w:t>
      </w:r>
      <w:r w:rsidR="005C6369" w:rsidRPr="00A9362E">
        <w:rPr>
          <w:rFonts w:ascii="Courier New" w:hAnsi="Courier New" w:cs="Courier New"/>
        </w:rPr>
        <w:t>x</w:t>
      </w:r>
      <w:r w:rsidR="005C6369">
        <w:rPr>
          <w:rFonts w:ascii="Courier New" w:hAnsi="Courier New" w:cs="Courier New"/>
        </w:rPr>
        <w:t xml:space="preserve"> </w:t>
      </w:r>
      <w:r w:rsidR="005C6369" w:rsidRPr="00A9362E">
        <w:rPr>
          <w:rFonts w:ascii="Courier New" w:hAnsi="Courier New" w:cs="Courier New"/>
        </w:rPr>
        <w:t xml:space="preserve">1 </w:t>
      </w:r>
      <w:proofErr w:type="spellStart"/>
      <w:r w:rsidR="005C6369" w:rsidRPr="00A9362E">
        <w:rPr>
          <w:rFonts w:ascii="Courier New" w:hAnsi="Courier New" w:cs="Courier New"/>
        </w:rPr>
        <w:t>struct</w:t>
      </w:r>
      <w:proofErr w:type="spellEnd"/>
      <w:r w:rsidR="005C6369" w:rsidRPr="00A9362E">
        <w:rPr>
          <w:rFonts w:ascii="Courier New" w:hAnsi="Courier New" w:cs="Courier New"/>
        </w:rPr>
        <w:t>]</w:t>
      </w:r>
    </w:p>
    <w:p w14:paraId="0DBF136D" w14:textId="1D575319" w:rsidR="0064682B" w:rsidRDefault="00163D61" w:rsidP="00A9362E">
      <w:pPr>
        <w:rPr>
          <w:rFonts w:ascii="Courier New" w:hAnsi="Courier New" w:cs="Courier New"/>
        </w:rPr>
      </w:pPr>
      <w:ins w:id="530" w:author="Suraj Patel" w:date="2025-04-22T20:35:00Z" w16du:dateUtc="2025-04-23T00:35:00Z">
        <w:r>
          <w:rPr>
            <w:rFonts w:ascii="Courier New" w:hAnsi="Courier New" w:cs="Courier New"/>
          </w:rPr>
          <w:t xml:space="preserve">              puits: [1 x </w:t>
        </w:r>
        <w:proofErr w:type="spellStart"/>
        <w:r>
          <w:rPr>
            <w:rFonts w:ascii="Courier New" w:hAnsi="Courier New" w:cs="Courier New"/>
          </w:rPr>
          <w:t>n</w:t>
        </w:r>
      </w:ins>
      <w:ins w:id="531" w:author="Suraj Patel" w:date="2025-04-22T20:36:00Z" w16du:dateUtc="2025-04-23T00:36:00Z">
        <w:r>
          <w:rPr>
            <w:rFonts w:ascii="Courier New" w:hAnsi="Courier New" w:cs="Courier New"/>
          </w:rPr>
          <w:t>bP</w:t>
        </w:r>
      </w:ins>
      <w:ins w:id="532" w:author="Suraj Patel" w:date="2025-04-22T20:35:00Z" w16du:dateUtc="2025-04-23T00:35:00Z">
        <w:r>
          <w:rPr>
            <w:rFonts w:ascii="Courier New" w:hAnsi="Courier New" w:cs="Courier New"/>
          </w:rPr>
          <w:t>uits</w:t>
        </w:r>
        <w:proofErr w:type="spellEnd"/>
        <w:r>
          <w:rPr>
            <w:rFonts w:ascii="Courier New" w:hAnsi="Courier New" w:cs="Courier New"/>
          </w:rPr>
          <w:t xml:space="preserve">] </w:t>
        </w:r>
      </w:ins>
      <w:r w:rsidR="005C6369" w:rsidRPr="00A9362E">
        <w:rPr>
          <w:rFonts w:ascii="Courier New" w:hAnsi="Courier New" w:cs="Courier New"/>
        </w:rPr>
        <w:br/>
      </w:r>
    </w:p>
    <w:p w14:paraId="7658F970" w14:textId="4E6F92F2" w:rsidR="0064682B" w:rsidRDefault="0064682B" w:rsidP="0064682B">
      <w:pPr>
        <w:pStyle w:val="Heading3"/>
      </w:pPr>
      <w:bookmarkStart w:id="533" w:name="_Toc165465441"/>
      <w:r>
        <w:t xml:space="preserve">structure </w:t>
      </w:r>
      <w:proofErr w:type="spellStart"/>
      <w:r>
        <w:t>carreauEntier</w:t>
      </w:r>
      <w:ins w:id="534" w:author="Suraj Patel" w:date="2024-05-01T13:58:00Z">
        <w:r w:rsidR="00B10E86">
          <w:t>s</w:t>
        </w:r>
      </w:ins>
      <w:bookmarkEnd w:id="533"/>
      <w:proofErr w:type="spellEnd"/>
    </w:p>
    <w:p w14:paraId="588C19CD" w14:textId="77777777" w:rsidR="00B10E86" w:rsidRDefault="0064682B" w:rsidP="009C4E32">
      <w:pPr>
        <w:rPr>
          <w:ins w:id="535" w:author="Suraj Patel" w:date="2024-05-01T13:59:00Z"/>
          <w:rFonts w:ascii="Courier New" w:hAnsi="Courier New" w:cs="Courier New"/>
        </w:rPr>
      </w:pPr>
      <w:r w:rsidRPr="009C4E32">
        <w:rPr>
          <w:rFonts w:ascii="Courier New" w:hAnsi="Courier New" w:cs="Courier New"/>
        </w:rPr>
        <w:t xml:space="preserve">            i: double</w:t>
      </w:r>
      <w:r w:rsidRPr="009C4E32">
        <w:rPr>
          <w:rFonts w:ascii="Courier New" w:hAnsi="Courier New" w:cs="Courier New"/>
        </w:rPr>
        <w:br/>
        <w:t xml:space="preserve">            j: double</w:t>
      </w:r>
      <w:r w:rsidRPr="009C4E32">
        <w:rPr>
          <w:rFonts w:ascii="Courier New" w:hAnsi="Courier New" w:cs="Courier New"/>
        </w:rPr>
        <w:br/>
      </w:r>
      <w:proofErr w:type="spellStart"/>
      <w:r w:rsidRPr="009C4E32">
        <w:rPr>
          <w:rFonts w:ascii="Courier New" w:hAnsi="Courier New" w:cs="Courier New"/>
        </w:rPr>
        <w:t>pctLacRiviere</w:t>
      </w:r>
      <w:proofErr w:type="spellEnd"/>
      <w:r w:rsidRPr="009C4E32">
        <w:rPr>
          <w:rFonts w:ascii="Courier New" w:hAnsi="Courier New" w:cs="Courier New"/>
        </w:rPr>
        <w:t>: double</w:t>
      </w:r>
      <w:r w:rsidRPr="009C4E32">
        <w:rPr>
          <w:rFonts w:ascii="Courier New" w:hAnsi="Courier New" w:cs="Courier New"/>
        </w:rPr>
        <w:br/>
      </w:r>
      <w:r w:rsidRPr="009C4E32">
        <w:rPr>
          <w:rFonts w:ascii="Courier New" w:hAnsi="Courier New" w:cs="Courier New"/>
        </w:rPr>
        <w:lastRenderedPageBreak/>
        <w:t xml:space="preserve">     </w:t>
      </w:r>
      <w:proofErr w:type="spellStart"/>
      <w:r w:rsidRPr="009C4E32">
        <w:rPr>
          <w:rFonts w:ascii="Courier New" w:hAnsi="Courier New" w:cs="Courier New"/>
        </w:rPr>
        <w:t>pctForet</w:t>
      </w:r>
      <w:proofErr w:type="spellEnd"/>
      <w:r w:rsidRPr="009C4E32">
        <w:rPr>
          <w:rFonts w:ascii="Courier New" w:hAnsi="Courier New" w:cs="Courier New"/>
        </w:rPr>
        <w:t>: double</w:t>
      </w:r>
      <w:r w:rsidRPr="009C4E32">
        <w:rPr>
          <w:rFonts w:ascii="Courier New" w:hAnsi="Courier New" w:cs="Courier New"/>
        </w:rPr>
        <w:br/>
        <w:t xml:space="preserve">    </w:t>
      </w:r>
      <w:proofErr w:type="spellStart"/>
      <w:r w:rsidRPr="009C4E32">
        <w:rPr>
          <w:rFonts w:ascii="Courier New" w:hAnsi="Courier New" w:cs="Courier New"/>
        </w:rPr>
        <w:t>pctMarais</w:t>
      </w:r>
      <w:proofErr w:type="spellEnd"/>
      <w:r w:rsidRPr="009C4E32">
        <w:rPr>
          <w:rFonts w:ascii="Courier New" w:hAnsi="Courier New" w:cs="Courier New"/>
        </w:rPr>
        <w:t>: double</w:t>
      </w:r>
    </w:p>
    <w:p w14:paraId="27A320C0" w14:textId="77777777" w:rsidR="000B761C" w:rsidRDefault="00B10E86" w:rsidP="00B10E86">
      <w:pPr>
        <w:rPr>
          <w:ins w:id="536" w:author="Suraj Patel" w:date="2025-04-23T14:00:00Z" w16du:dateUtc="2025-04-23T18:00:00Z"/>
          <w:rFonts w:ascii="Courier New" w:hAnsi="Courier New" w:cs="Courier New"/>
        </w:rPr>
      </w:pPr>
      <w:ins w:id="537" w:author="Suraj Patel" w:date="2024-05-01T14:00:00Z">
        <w:r>
          <w:rPr>
            <w:rFonts w:ascii="Courier New" w:hAnsi="Courier New" w:cs="Courier New"/>
          </w:rPr>
          <w:t xml:space="preserve">     </w:t>
        </w:r>
      </w:ins>
      <w:ins w:id="538" w:author="Suraj Patel" w:date="2024-05-01T13:59:00Z">
        <w:r>
          <w:rPr>
            <w:rFonts w:ascii="Courier New" w:hAnsi="Courier New" w:cs="Courier New"/>
          </w:rPr>
          <w:t xml:space="preserve">altitude: </w:t>
        </w:r>
      </w:ins>
      <w:ins w:id="539" w:author="Suraj Patel" w:date="2025-04-23T14:00:00Z" w16du:dateUtc="2025-04-23T18:00:00Z">
        <w:r w:rsidR="000B761C">
          <w:rPr>
            <w:rFonts w:ascii="Courier New" w:hAnsi="Courier New" w:cs="Courier New"/>
          </w:rPr>
          <w:t>double</w:t>
        </w:r>
      </w:ins>
    </w:p>
    <w:p w14:paraId="219F47E3" w14:textId="137578B7" w:rsidR="000B761C" w:rsidRDefault="000B761C" w:rsidP="00B10E86">
      <w:pPr>
        <w:rPr>
          <w:ins w:id="540" w:author="Suraj Patel" w:date="2025-04-23T14:00:00Z" w16du:dateUtc="2025-04-23T18:00:00Z"/>
          <w:rFonts w:ascii="Courier New" w:hAnsi="Courier New" w:cs="Courier New"/>
        </w:rPr>
      </w:pPr>
      <w:ins w:id="541" w:author="Suraj Patel" w:date="2025-04-23T14:01:00Z" w16du:dateUtc="2025-04-23T18:01:00Z">
        <w:r>
          <w:rPr>
            <w:rFonts w:ascii="Courier New" w:hAnsi="Courier New" w:cs="Courier New"/>
          </w:rPr>
          <w:t xml:space="preserve">     </w:t>
        </w:r>
      </w:ins>
      <w:ins w:id="542" w:author="Suraj Patel" w:date="2025-04-23T14:00:00Z" w16du:dateUtc="2025-04-23T18:00:00Z">
        <w:r>
          <w:rPr>
            <w:rFonts w:ascii="Courier New" w:hAnsi="Courier New" w:cs="Courier New"/>
          </w:rPr>
          <w:t>Latitude</w:t>
        </w:r>
      </w:ins>
      <w:ins w:id="543" w:author="Suraj Patel" w:date="2025-04-23T14:01:00Z" w16du:dateUtc="2025-04-23T18:01:00Z">
        <w:r>
          <w:rPr>
            <w:rFonts w:ascii="Courier New" w:hAnsi="Courier New" w:cs="Courier New"/>
          </w:rPr>
          <w:t xml:space="preserve">: </w:t>
        </w:r>
      </w:ins>
      <w:ins w:id="544" w:author="Suraj Patel" w:date="2025-04-23T14:00:00Z" w16du:dateUtc="2025-04-23T18:00:00Z">
        <w:r>
          <w:rPr>
            <w:rFonts w:ascii="Courier New" w:hAnsi="Courier New" w:cs="Courier New"/>
          </w:rPr>
          <w:t>double</w:t>
        </w:r>
      </w:ins>
    </w:p>
    <w:p w14:paraId="1AC01E87" w14:textId="53A0CF02" w:rsidR="000B761C" w:rsidRDefault="000B761C" w:rsidP="00B10E86">
      <w:pPr>
        <w:rPr>
          <w:ins w:id="545" w:author="Suraj Patel" w:date="2025-04-23T14:01:00Z" w16du:dateUtc="2025-04-23T18:01:00Z"/>
          <w:rFonts w:ascii="Courier New" w:hAnsi="Courier New" w:cs="Courier New"/>
        </w:rPr>
      </w:pPr>
      <w:ins w:id="546" w:author="Suraj Patel" w:date="2025-04-23T14:01:00Z" w16du:dateUtc="2025-04-23T18:01:00Z">
        <w:r>
          <w:rPr>
            <w:rFonts w:ascii="Courier New" w:hAnsi="Courier New" w:cs="Courier New"/>
          </w:rPr>
          <w:t xml:space="preserve">    </w:t>
        </w:r>
      </w:ins>
      <w:ins w:id="547" w:author="Suraj Patel" w:date="2025-04-23T14:00:00Z" w16du:dateUtc="2025-04-23T18:00:00Z">
        <w:r>
          <w:rPr>
            <w:rFonts w:ascii="Courier New" w:hAnsi="Courier New" w:cs="Courier New"/>
          </w:rPr>
          <w:t>Lon</w:t>
        </w:r>
      </w:ins>
      <w:ins w:id="548" w:author="Suraj Patel" w:date="2025-04-23T14:01:00Z" w16du:dateUtc="2025-04-23T18:01:00Z">
        <w:r>
          <w:rPr>
            <w:rFonts w:ascii="Courier New" w:hAnsi="Courier New" w:cs="Courier New"/>
          </w:rPr>
          <w:t>gitude: double</w:t>
        </w:r>
      </w:ins>
    </w:p>
    <w:p w14:paraId="4E662A68" w14:textId="08723AF7" w:rsidR="009C4E32" w:rsidRPr="009C4E32" w:rsidRDefault="000B761C" w:rsidP="00B10E86">
      <w:pPr>
        <w:rPr>
          <w:rFonts w:ascii="Courier New" w:hAnsi="Courier New" w:cs="Courier New"/>
        </w:rPr>
      </w:pPr>
      <w:ins w:id="549" w:author="Suraj Patel" w:date="2025-04-23T14:02:00Z" w16du:dateUtc="2025-04-23T18:02:00Z">
        <w:r>
          <w:rPr>
            <w:rFonts w:ascii="Courier New" w:hAnsi="Courier New" w:cs="Courier New"/>
          </w:rPr>
          <w:t xml:space="preserve">    </w:t>
        </w:r>
      </w:ins>
      <w:proofErr w:type="spellStart"/>
      <w:ins w:id="550" w:author="Suraj Patel" w:date="2025-04-23T14:01:00Z" w16du:dateUtc="2025-04-23T18:01:00Z">
        <w:r>
          <w:rPr>
            <w:rFonts w:ascii="Courier New" w:hAnsi="Courier New" w:cs="Courier New"/>
          </w:rPr>
          <w:t>meanSlope</w:t>
        </w:r>
        <w:proofErr w:type="spellEnd"/>
        <w:r>
          <w:rPr>
            <w:rFonts w:ascii="Courier New" w:hAnsi="Courier New" w:cs="Courier New"/>
          </w:rPr>
          <w:t>: double</w:t>
        </w:r>
      </w:ins>
      <w:r w:rsidR="00A9362E" w:rsidRPr="009C4E32">
        <w:rPr>
          <w:rFonts w:ascii="Courier New" w:hAnsi="Courier New" w:cs="Courier New"/>
        </w:rPr>
        <w:br/>
      </w:r>
    </w:p>
    <w:p w14:paraId="4075C733" w14:textId="77777777" w:rsidR="009C4E32" w:rsidRDefault="009C4E32" w:rsidP="009C4E32">
      <w:pPr>
        <w:pStyle w:val="Heading3"/>
      </w:pPr>
      <w:bookmarkStart w:id="551" w:name="_Toc165465442"/>
      <w:r>
        <w:t xml:space="preserve">structure </w:t>
      </w:r>
      <w:proofErr w:type="spellStart"/>
      <w:r>
        <w:t>carreauPartiel</w:t>
      </w:r>
      <w:bookmarkEnd w:id="551"/>
      <w:proofErr w:type="spellEnd"/>
    </w:p>
    <w:p w14:paraId="0167CD31" w14:textId="77777777" w:rsidR="00BA3D1D" w:rsidRDefault="00F47AC6" w:rsidP="00F47AC6">
      <w:pPr>
        <w:rPr>
          <w:ins w:id="552" w:author="Suraj Patel" w:date="2024-05-01T14:00:00Z"/>
          <w:rFonts w:ascii="Courier New" w:hAnsi="Courier New" w:cs="Courier New"/>
        </w:rPr>
      </w:pPr>
      <w:r w:rsidRPr="00F47AC6">
        <w:rPr>
          <w:rFonts w:ascii="Courier New" w:hAnsi="Courier New" w:cs="Courier New"/>
        </w:rPr>
        <w:t xml:space="preserve">                            i:</w:t>
      </w:r>
      <w:r w:rsidR="000E6D13" w:rsidRPr="000E6D13">
        <w:rPr>
          <w:rFonts w:ascii="Courier New" w:hAnsi="Courier New" w:cs="Courier New"/>
        </w:rPr>
        <w:t xml:space="preserve"> </w:t>
      </w:r>
      <w:r w:rsidR="000E6D13" w:rsidRPr="009C4E32">
        <w:rPr>
          <w:rFonts w:ascii="Courier New" w:hAnsi="Courier New" w:cs="Courier New"/>
        </w:rPr>
        <w:t>double</w:t>
      </w:r>
      <w:r w:rsidR="00797286">
        <w:rPr>
          <w:rFonts w:ascii="Courier New" w:hAnsi="Courier New" w:cs="Courier New"/>
        </w:rPr>
        <w:br/>
      </w:r>
      <w:r w:rsidRPr="00F47AC6">
        <w:rPr>
          <w:rFonts w:ascii="Courier New" w:hAnsi="Courier New" w:cs="Courier New"/>
        </w:rPr>
        <w:t xml:space="preserve">                            j:</w:t>
      </w:r>
      <w:r w:rsidR="000E6D13" w:rsidRPr="000E6D13">
        <w:rPr>
          <w:rFonts w:ascii="Courier New" w:hAnsi="Courier New" w:cs="Courier New"/>
        </w:rPr>
        <w:t xml:space="preserve"> </w:t>
      </w:r>
      <w:r w:rsidR="000E6D13" w:rsidRPr="009C4E32">
        <w:rPr>
          <w:rFonts w:ascii="Courier New" w:hAnsi="Courier New" w:cs="Courier New"/>
        </w:rPr>
        <w:t>double</w:t>
      </w:r>
      <w:r w:rsidR="00797286">
        <w:rPr>
          <w:rFonts w:ascii="Courier New" w:hAnsi="Courier New" w:cs="Courier New"/>
        </w:rPr>
        <w:br/>
      </w:r>
      <w:r w:rsidRPr="00F47AC6">
        <w:rPr>
          <w:rFonts w:ascii="Courier New" w:hAnsi="Courier New" w:cs="Courier New"/>
        </w:rPr>
        <w:t xml:space="preserve">                         code:</w:t>
      </w:r>
      <w:r w:rsidR="000E6D13" w:rsidRPr="000E6D13">
        <w:rPr>
          <w:rFonts w:ascii="Courier New" w:hAnsi="Courier New" w:cs="Courier New"/>
        </w:rPr>
        <w:t xml:space="preserve"> </w:t>
      </w:r>
      <w:r w:rsidR="000E6D13" w:rsidRPr="009C4E32">
        <w:rPr>
          <w:rFonts w:ascii="Courier New" w:hAnsi="Courier New" w:cs="Courier New"/>
        </w:rPr>
        <w:t>double</w:t>
      </w:r>
      <w:r w:rsidR="000E6D13">
        <w:rPr>
          <w:rFonts w:ascii="Courier New" w:hAnsi="Courier New" w:cs="Courier New"/>
        </w:rPr>
        <w:t xml:space="preserve"> (code ascii de A,B,C ou D)</w:t>
      </w:r>
      <w:r w:rsidR="00797286">
        <w:rPr>
          <w:rFonts w:ascii="Courier New" w:hAnsi="Courier New" w:cs="Courier New"/>
        </w:rPr>
        <w:br/>
      </w:r>
      <w:r w:rsidRPr="00F47AC6">
        <w:rPr>
          <w:rFonts w:ascii="Courier New" w:hAnsi="Courier New" w:cs="Courier New"/>
        </w:rPr>
        <w:t xml:space="preserve">                   </w:t>
      </w:r>
      <w:proofErr w:type="spellStart"/>
      <w:r w:rsidRPr="00F47AC6">
        <w:rPr>
          <w:rFonts w:ascii="Courier New" w:hAnsi="Courier New" w:cs="Courier New"/>
        </w:rPr>
        <w:t>pctSurface</w:t>
      </w:r>
      <w:proofErr w:type="spellEnd"/>
      <w:r w:rsidRPr="00F47AC6">
        <w:rPr>
          <w:rFonts w:ascii="Courier New" w:hAnsi="Courier New" w:cs="Courier New"/>
        </w:rPr>
        <w:t>:</w:t>
      </w:r>
      <w:r w:rsidR="000E6D13" w:rsidRPr="000E6D13">
        <w:rPr>
          <w:rFonts w:ascii="Courier New" w:hAnsi="Courier New" w:cs="Courier New"/>
        </w:rPr>
        <w:t xml:space="preserve"> </w:t>
      </w:r>
      <w:r w:rsidR="000E6D13" w:rsidRPr="009C4E32">
        <w:rPr>
          <w:rFonts w:ascii="Courier New" w:hAnsi="Courier New" w:cs="Courier New"/>
        </w:rPr>
        <w:t>double</w:t>
      </w:r>
      <w:r w:rsidR="00797286">
        <w:rPr>
          <w:rFonts w:ascii="Courier New" w:hAnsi="Courier New" w:cs="Courier New"/>
        </w:rPr>
        <w:br/>
      </w:r>
      <w:r w:rsidRPr="00F47AC6">
        <w:rPr>
          <w:rFonts w:ascii="Courier New" w:hAnsi="Courier New" w:cs="Courier New"/>
        </w:rPr>
        <w:t xml:space="preserve">                     </w:t>
      </w:r>
      <w:proofErr w:type="spellStart"/>
      <w:r w:rsidRPr="00F47AC6">
        <w:rPr>
          <w:rFonts w:ascii="Courier New" w:hAnsi="Courier New" w:cs="Courier New"/>
        </w:rPr>
        <w:t>idCPAval</w:t>
      </w:r>
      <w:proofErr w:type="spellEnd"/>
      <w:r w:rsidRPr="00F47AC6">
        <w:rPr>
          <w:rFonts w:ascii="Courier New" w:hAnsi="Courier New" w:cs="Courier New"/>
        </w:rPr>
        <w:t>:</w:t>
      </w:r>
      <w:r w:rsidR="000E6D13" w:rsidRPr="000E6D13">
        <w:rPr>
          <w:rFonts w:ascii="Courier New" w:hAnsi="Courier New" w:cs="Courier New"/>
        </w:rPr>
        <w:t xml:space="preserve"> </w:t>
      </w:r>
      <w:r w:rsidR="000E6D13" w:rsidRPr="009C4E32">
        <w:rPr>
          <w:rFonts w:ascii="Courier New" w:hAnsi="Courier New" w:cs="Courier New"/>
        </w:rPr>
        <w:t>double</w:t>
      </w:r>
      <w:r w:rsidR="00797286">
        <w:rPr>
          <w:rFonts w:ascii="Courier New" w:hAnsi="Courier New" w:cs="Courier New"/>
        </w:rPr>
        <w:br/>
      </w:r>
      <w:r w:rsidRPr="00F47AC6">
        <w:rPr>
          <w:rFonts w:ascii="Courier New" w:hAnsi="Courier New" w:cs="Courier New"/>
        </w:rPr>
        <w:t xml:space="preserve">                   </w:t>
      </w:r>
      <w:proofErr w:type="spellStart"/>
      <w:r w:rsidRPr="00F47AC6">
        <w:rPr>
          <w:rFonts w:ascii="Courier New" w:hAnsi="Courier New" w:cs="Courier New"/>
        </w:rPr>
        <w:t>idCPsAmont</w:t>
      </w:r>
      <w:proofErr w:type="spellEnd"/>
      <w:r w:rsidRPr="00F47AC6">
        <w:rPr>
          <w:rFonts w:ascii="Courier New" w:hAnsi="Courier New" w:cs="Courier New"/>
        </w:rPr>
        <w:t>:</w:t>
      </w:r>
      <w:r w:rsidR="000E6D13">
        <w:rPr>
          <w:rFonts w:ascii="Courier New" w:hAnsi="Courier New" w:cs="Courier New"/>
        </w:rPr>
        <w:t xml:space="preserve"> [1 </w:t>
      </w:r>
      <w:r w:rsidR="00BC6FC7">
        <w:rPr>
          <w:rFonts w:ascii="Courier New" w:hAnsi="Courier New" w:cs="Courier New"/>
        </w:rPr>
        <w:t>x</w:t>
      </w:r>
      <w:r w:rsidR="000E6D13">
        <w:rPr>
          <w:rFonts w:ascii="Courier New" w:hAnsi="Courier New" w:cs="Courier New"/>
        </w:rPr>
        <w:t xml:space="preserve"> 5 double]</w:t>
      </w:r>
      <w:r w:rsidR="00797286">
        <w:rPr>
          <w:rFonts w:ascii="Courier New" w:hAnsi="Courier New" w:cs="Courier New"/>
        </w:rPr>
        <w:br/>
      </w:r>
      <w:r w:rsidRPr="00F47AC6">
        <w:rPr>
          <w:rFonts w:ascii="Courier New" w:hAnsi="Courier New" w:cs="Courier New"/>
        </w:rPr>
        <w:t xml:space="preserve">                         </w:t>
      </w:r>
      <w:proofErr w:type="spellStart"/>
      <w:r w:rsidRPr="00F47AC6">
        <w:rPr>
          <w:rFonts w:ascii="Courier New" w:hAnsi="Courier New" w:cs="Courier New"/>
        </w:rPr>
        <w:t>idCE</w:t>
      </w:r>
      <w:proofErr w:type="spellEnd"/>
      <w:r w:rsidRPr="00F47AC6">
        <w:rPr>
          <w:rFonts w:ascii="Courier New" w:hAnsi="Courier New" w:cs="Courier New"/>
        </w:rPr>
        <w:t>:</w:t>
      </w:r>
      <w:r w:rsidR="000E6D13">
        <w:rPr>
          <w:rFonts w:ascii="Courier New" w:hAnsi="Courier New" w:cs="Courier New"/>
        </w:rPr>
        <w:t xml:space="preserve"> </w:t>
      </w:r>
      <w:r w:rsidR="000E6D13" w:rsidRPr="009C4E32">
        <w:rPr>
          <w:rFonts w:ascii="Courier New" w:hAnsi="Courier New" w:cs="Courier New"/>
        </w:rPr>
        <w:t>double</w:t>
      </w:r>
      <w:r w:rsidR="00797286">
        <w:rPr>
          <w:rFonts w:ascii="Courier New" w:hAnsi="Courier New" w:cs="Courier New"/>
        </w:rPr>
        <w:br/>
      </w:r>
      <w:r w:rsidRPr="00F47AC6">
        <w:rPr>
          <w:rFonts w:ascii="Courier New" w:hAnsi="Courier New" w:cs="Courier New"/>
        </w:rPr>
        <w:t xml:space="preserve">                       </w:t>
      </w:r>
      <w:proofErr w:type="spellStart"/>
      <w:r w:rsidRPr="00F47AC6">
        <w:rPr>
          <w:rFonts w:ascii="Courier New" w:hAnsi="Courier New" w:cs="Courier New"/>
        </w:rPr>
        <w:t>pctEau</w:t>
      </w:r>
      <w:proofErr w:type="spellEnd"/>
      <w:r w:rsidRPr="00F47AC6">
        <w:rPr>
          <w:rFonts w:ascii="Courier New" w:hAnsi="Courier New" w:cs="Courier New"/>
        </w:rPr>
        <w:t>:</w:t>
      </w:r>
      <w:r w:rsidR="000E6D13">
        <w:rPr>
          <w:rFonts w:ascii="Courier New" w:hAnsi="Courier New" w:cs="Courier New"/>
        </w:rPr>
        <w:t xml:space="preserve"> </w:t>
      </w:r>
      <w:r w:rsidR="000E6D13" w:rsidRPr="009C4E32">
        <w:rPr>
          <w:rFonts w:ascii="Courier New" w:hAnsi="Courier New" w:cs="Courier New"/>
        </w:rPr>
        <w:t>double</w:t>
      </w:r>
      <w:r w:rsidR="00797286">
        <w:rPr>
          <w:rFonts w:ascii="Courier New" w:hAnsi="Courier New" w:cs="Courier New"/>
        </w:rPr>
        <w:br/>
      </w:r>
      <w:r w:rsidRPr="00F47AC6">
        <w:rPr>
          <w:rFonts w:ascii="Courier New" w:hAnsi="Courier New" w:cs="Courier New"/>
        </w:rPr>
        <w:t xml:space="preserve">                     </w:t>
      </w:r>
      <w:proofErr w:type="spellStart"/>
      <w:r w:rsidRPr="00F47AC6">
        <w:rPr>
          <w:rFonts w:ascii="Courier New" w:hAnsi="Courier New" w:cs="Courier New"/>
        </w:rPr>
        <w:t>pctForet</w:t>
      </w:r>
      <w:proofErr w:type="spellEnd"/>
      <w:r w:rsidRPr="00F47AC6">
        <w:rPr>
          <w:rFonts w:ascii="Courier New" w:hAnsi="Courier New" w:cs="Courier New"/>
        </w:rPr>
        <w:t>:</w:t>
      </w:r>
      <w:r w:rsidR="000E6D13">
        <w:rPr>
          <w:rFonts w:ascii="Courier New" w:hAnsi="Courier New" w:cs="Courier New"/>
        </w:rPr>
        <w:t xml:space="preserve"> </w:t>
      </w:r>
      <w:r w:rsidR="000E6D13" w:rsidRPr="009C4E32">
        <w:rPr>
          <w:rFonts w:ascii="Courier New" w:hAnsi="Courier New" w:cs="Courier New"/>
        </w:rPr>
        <w:t>double</w:t>
      </w:r>
      <w:r w:rsidR="00797286">
        <w:rPr>
          <w:rFonts w:ascii="Courier New" w:hAnsi="Courier New" w:cs="Courier New"/>
        </w:rPr>
        <w:br/>
      </w:r>
      <w:r w:rsidRPr="00F47AC6">
        <w:rPr>
          <w:rFonts w:ascii="Courier New" w:hAnsi="Courier New" w:cs="Courier New"/>
        </w:rPr>
        <w:t xml:space="preserve">                    </w:t>
      </w:r>
      <w:proofErr w:type="spellStart"/>
      <w:r w:rsidRPr="00F47AC6">
        <w:rPr>
          <w:rFonts w:ascii="Courier New" w:hAnsi="Courier New" w:cs="Courier New"/>
        </w:rPr>
        <w:t>pctMarais</w:t>
      </w:r>
      <w:proofErr w:type="spellEnd"/>
      <w:r w:rsidRPr="00F47AC6">
        <w:rPr>
          <w:rFonts w:ascii="Courier New" w:hAnsi="Courier New" w:cs="Courier New"/>
        </w:rPr>
        <w:t>:</w:t>
      </w:r>
      <w:r w:rsidR="000E6D13" w:rsidRPr="000E6D13">
        <w:rPr>
          <w:rFonts w:ascii="Courier New" w:hAnsi="Courier New" w:cs="Courier New"/>
        </w:rPr>
        <w:t xml:space="preserve"> </w:t>
      </w:r>
      <w:r w:rsidR="000E6D13" w:rsidRPr="009C4E32">
        <w:rPr>
          <w:rFonts w:ascii="Courier New" w:hAnsi="Courier New" w:cs="Courier New"/>
        </w:rPr>
        <w:t>double</w:t>
      </w:r>
      <w:r w:rsidR="00797286">
        <w:rPr>
          <w:rFonts w:ascii="Courier New" w:hAnsi="Courier New" w:cs="Courier New"/>
        </w:rPr>
        <w:br/>
      </w:r>
      <w:r w:rsidRPr="00F47AC6">
        <w:rPr>
          <w:rFonts w:ascii="Courier New" w:hAnsi="Courier New" w:cs="Courier New"/>
        </w:rPr>
        <w:t xml:space="preserve">                     </w:t>
      </w:r>
      <w:proofErr w:type="spellStart"/>
      <w:r w:rsidRPr="00F47AC6">
        <w:rPr>
          <w:rFonts w:ascii="Courier New" w:hAnsi="Courier New" w:cs="Courier New"/>
        </w:rPr>
        <w:t>pctSolNu</w:t>
      </w:r>
      <w:proofErr w:type="spellEnd"/>
      <w:r w:rsidRPr="00F47AC6">
        <w:rPr>
          <w:rFonts w:ascii="Courier New" w:hAnsi="Courier New" w:cs="Courier New"/>
        </w:rPr>
        <w:t>:</w:t>
      </w:r>
      <w:r w:rsidR="000E6D13" w:rsidRPr="000E6D13">
        <w:rPr>
          <w:rFonts w:ascii="Courier New" w:hAnsi="Courier New" w:cs="Courier New"/>
        </w:rPr>
        <w:t xml:space="preserve"> </w:t>
      </w:r>
      <w:r w:rsidR="000E6D13" w:rsidRPr="009C4E32">
        <w:rPr>
          <w:rFonts w:ascii="Courier New" w:hAnsi="Courier New" w:cs="Courier New"/>
        </w:rPr>
        <w:t>double</w:t>
      </w:r>
      <w:r w:rsidR="00797286">
        <w:rPr>
          <w:rFonts w:ascii="Courier New" w:hAnsi="Courier New" w:cs="Courier New"/>
        </w:rPr>
        <w:br/>
      </w:r>
      <w:r w:rsidRPr="00F47AC6">
        <w:rPr>
          <w:rFonts w:ascii="Courier New" w:hAnsi="Courier New" w:cs="Courier New"/>
        </w:rPr>
        <w:t xml:space="preserve">                  </w:t>
      </w:r>
      <w:proofErr w:type="spellStart"/>
      <w:r w:rsidRPr="00F47AC6">
        <w:rPr>
          <w:rFonts w:ascii="Courier New" w:hAnsi="Courier New" w:cs="Courier New"/>
        </w:rPr>
        <w:t>altitudeMoy</w:t>
      </w:r>
      <w:proofErr w:type="spellEnd"/>
      <w:r w:rsidRPr="00F47AC6">
        <w:rPr>
          <w:rFonts w:ascii="Courier New" w:hAnsi="Courier New" w:cs="Courier New"/>
        </w:rPr>
        <w:t>:</w:t>
      </w:r>
      <w:r w:rsidR="000E6D13" w:rsidRPr="000E6D13">
        <w:rPr>
          <w:rFonts w:ascii="Courier New" w:hAnsi="Courier New" w:cs="Courier New"/>
        </w:rPr>
        <w:t xml:space="preserve"> </w:t>
      </w:r>
      <w:r w:rsidR="000E6D13" w:rsidRPr="009C4E32">
        <w:rPr>
          <w:rFonts w:ascii="Courier New" w:hAnsi="Courier New" w:cs="Courier New"/>
        </w:rPr>
        <w:t>double</w:t>
      </w:r>
      <w:r w:rsidR="00797286">
        <w:rPr>
          <w:rFonts w:ascii="Courier New" w:hAnsi="Courier New" w:cs="Courier New"/>
        </w:rPr>
        <w:br/>
      </w:r>
      <w:r w:rsidRPr="00F47AC6">
        <w:rPr>
          <w:rFonts w:ascii="Courier New" w:hAnsi="Courier New" w:cs="Courier New"/>
        </w:rPr>
        <w:t xml:space="preserve">                </w:t>
      </w:r>
      <w:proofErr w:type="spellStart"/>
      <w:r w:rsidRPr="00F47AC6">
        <w:rPr>
          <w:rFonts w:ascii="Courier New" w:hAnsi="Courier New" w:cs="Courier New"/>
        </w:rPr>
        <w:t>profondeurMin</w:t>
      </w:r>
      <w:proofErr w:type="spellEnd"/>
      <w:r w:rsidRPr="00F47AC6">
        <w:rPr>
          <w:rFonts w:ascii="Courier New" w:hAnsi="Courier New" w:cs="Courier New"/>
        </w:rPr>
        <w:t>:</w:t>
      </w:r>
      <w:r w:rsidR="000E6D13" w:rsidRPr="000E6D13">
        <w:rPr>
          <w:rFonts w:ascii="Courier New" w:hAnsi="Courier New" w:cs="Courier New"/>
        </w:rPr>
        <w:t xml:space="preserve"> </w:t>
      </w:r>
      <w:r w:rsidR="000E6D13" w:rsidRPr="009C4E32">
        <w:rPr>
          <w:rFonts w:ascii="Courier New" w:hAnsi="Courier New" w:cs="Courier New"/>
        </w:rPr>
        <w:t>double</w:t>
      </w:r>
      <w:r w:rsidR="00797286">
        <w:rPr>
          <w:rFonts w:ascii="Courier New" w:hAnsi="Courier New" w:cs="Courier New"/>
        </w:rPr>
        <w:br/>
      </w:r>
      <w:r w:rsidRPr="00F47AC6">
        <w:rPr>
          <w:rFonts w:ascii="Courier New" w:hAnsi="Courier New" w:cs="Courier New"/>
        </w:rPr>
        <w:t xml:space="preserve">    </w:t>
      </w:r>
      <w:proofErr w:type="spellStart"/>
      <w:r w:rsidRPr="00F47AC6">
        <w:rPr>
          <w:rFonts w:ascii="Courier New" w:hAnsi="Courier New" w:cs="Courier New"/>
        </w:rPr>
        <w:t>longueurCoursEauPrincipal</w:t>
      </w:r>
      <w:proofErr w:type="spellEnd"/>
      <w:r w:rsidRPr="00F47AC6">
        <w:rPr>
          <w:rFonts w:ascii="Courier New" w:hAnsi="Courier New" w:cs="Courier New"/>
        </w:rPr>
        <w:t>:</w:t>
      </w:r>
      <w:r w:rsidR="000E6D13" w:rsidRPr="000E6D13">
        <w:rPr>
          <w:rFonts w:ascii="Courier New" w:hAnsi="Courier New" w:cs="Courier New"/>
        </w:rPr>
        <w:t xml:space="preserve"> </w:t>
      </w:r>
      <w:r w:rsidR="000E6D13" w:rsidRPr="009C4E32">
        <w:rPr>
          <w:rFonts w:ascii="Courier New" w:hAnsi="Courier New" w:cs="Courier New"/>
        </w:rPr>
        <w:t>double</w:t>
      </w:r>
      <w:r w:rsidR="00797286">
        <w:rPr>
          <w:rFonts w:ascii="Courier New" w:hAnsi="Courier New" w:cs="Courier New"/>
        </w:rPr>
        <w:br/>
      </w:r>
      <w:r w:rsidRPr="00F47AC6">
        <w:rPr>
          <w:rFonts w:ascii="Courier New" w:hAnsi="Courier New" w:cs="Courier New"/>
        </w:rPr>
        <w:t xml:space="preserve">     </w:t>
      </w:r>
      <w:proofErr w:type="spellStart"/>
      <w:r w:rsidRPr="00F47AC6">
        <w:rPr>
          <w:rFonts w:ascii="Courier New" w:hAnsi="Courier New" w:cs="Courier New"/>
        </w:rPr>
        <w:t>largeurCoursEauPrincipal</w:t>
      </w:r>
      <w:proofErr w:type="spellEnd"/>
      <w:r w:rsidRPr="00F47AC6">
        <w:rPr>
          <w:rFonts w:ascii="Courier New" w:hAnsi="Courier New" w:cs="Courier New"/>
        </w:rPr>
        <w:t>:</w:t>
      </w:r>
      <w:r w:rsidR="000E6D13" w:rsidRPr="000E6D13">
        <w:rPr>
          <w:rFonts w:ascii="Courier New" w:hAnsi="Courier New" w:cs="Courier New"/>
        </w:rPr>
        <w:t xml:space="preserve"> </w:t>
      </w:r>
      <w:r w:rsidR="000E6D13" w:rsidRPr="009C4E32">
        <w:rPr>
          <w:rFonts w:ascii="Courier New" w:hAnsi="Courier New" w:cs="Courier New"/>
        </w:rPr>
        <w:t>double</w:t>
      </w:r>
      <w:r w:rsidR="00797286">
        <w:rPr>
          <w:rFonts w:ascii="Courier New" w:hAnsi="Courier New" w:cs="Courier New"/>
        </w:rPr>
        <w:br/>
      </w:r>
      <w:r w:rsidRPr="00F47AC6">
        <w:rPr>
          <w:rFonts w:ascii="Courier New" w:hAnsi="Courier New" w:cs="Courier New"/>
        </w:rPr>
        <w:t xml:space="preserve">                 </w:t>
      </w:r>
      <w:proofErr w:type="spellStart"/>
      <w:r w:rsidRPr="00F47AC6">
        <w:rPr>
          <w:rFonts w:ascii="Courier New" w:hAnsi="Courier New" w:cs="Courier New"/>
        </w:rPr>
        <w:t>penteRiviere</w:t>
      </w:r>
      <w:proofErr w:type="spellEnd"/>
      <w:r w:rsidRPr="00F47AC6">
        <w:rPr>
          <w:rFonts w:ascii="Courier New" w:hAnsi="Courier New" w:cs="Courier New"/>
        </w:rPr>
        <w:t>:</w:t>
      </w:r>
      <w:r w:rsidR="000E6D13" w:rsidRPr="000E6D13">
        <w:rPr>
          <w:rFonts w:ascii="Courier New" w:hAnsi="Courier New" w:cs="Courier New"/>
        </w:rPr>
        <w:t xml:space="preserve"> </w:t>
      </w:r>
      <w:r w:rsidR="000E6D13" w:rsidRPr="009C4E32">
        <w:rPr>
          <w:rFonts w:ascii="Courier New" w:hAnsi="Courier New" w:cs="Courier New"/>
        </w:rPr>
        <w:t>double</w:t>
      </w:r>
      <w:r w:rsidR="00797286">
        <w:rPr>
          <w:rFonts w:ascii="Courier New" w:hAnsi="Courier New" w:cs="Courier New"/>
        </w:rPr>
        <w:br/>
      </w:r>
      <w:r w:rsidRPr="00F47AC6">
        <w:rPr>
          <w:rFonts w:ascii="Courier New" w:hAnsi="Courier New" w:cs="Courier New"/>
        </w:rPr>
        <w:t xml:space="preserve">    </w:t>
      </w:r>
      <w:proofErr w:type="spellStart"/>
      <w:r w:rsidRPr="00F47AC6">
        <w:rPr>
          <w:rFonts w:ascii="Courier New" w:hAnsi="Courier New" w:cs="Courier New"/>
        </w:rPr>
        <w:t>cumulPctSuperficieCPAmont</w:t>
      </w:r>
      <w:proofErr w:type="spellEnd"/>
      <w:r w:rsidRPr="00F47AC6">
        <w:rPr>
          <w:rFonts w:ascii="Courier New" w:hAnsi="Courier New" w:cs="Courier New"/>
        </w:rPr>
        <w:t>:</w:t>
      </w:r>
      <w:r w:rsidR="000E6D13" w:rsidRPr="000E6D13">
        <w:rPr>
          <w:rFonts w:ascii="Courier New" w:hAnsi="Courier New" w:cs="Courier New"/>
        </w:rPr>
        <w:t xml:space="preserve"> </w:t>
      </w:r>
      <w:r w:rsidR="000E6D13" w:rsidRPr="009C4E32">
        <w:rPr>
          <w:rFonts w:ascii="Courier New" w:hAnsi="Courier New" w:cs="Courier New"/>
        </w:rPr>
        <w:t>double</w:t>
      </w:r>
      <w:r w:rsidR="00797286">
        <w:rPr>
          <w:rFonts w:ascii="Courier New" w:hAnsi="Courier New" w:cs="Courier New"/>
        </w:rPr>
        <w:br/>
      </w:r>
      <w:r w:rsidRPr="00F47AC6">
        <w:rPr>
          <w:rFonts w:ascii="Courier New" w:hAnsi="Courier New" w:cs="Courier New"/>
        </w:rPr>
        <w:t xml:space="preserve">  </w:t>
      </w:r>
      <w:proofErr w:type="spellStart"/>
      <w:r w:rsidRPr="00F47AC6">
        <w:rPr>
          <w:rFonts w:ascii="Courier New" w:hAnsi="Courier New" w:cs="Courier New"/>
        </w:rPr>
        <w:t>cumulPctSuperficieLacsAmont</w:t>
      </w:r>
      <w:proofErr w:type="spellEnd"/>
      <w:r w:rsidRPr="00F47AC6">
        <w:rPr>
          <w:rFonts w:ascii="Courier New" w:hAnsi="Courier New" w:cs="Courier New"/>
        </w:rPr>
        <w:t>:</w:t>
      </w:r>
      <w:r w:rsidR="000E6D13" w:rsidRPr="000E6D13">
        <w:rPr>
          <w:rFonts w:ascii="Courier New" w:hAnsi="Courier New" w:cs="Courier New"/>
        </w:rPr>
        <w:t xml:space="preserve"> </w:t>
      </w:r>
      <w:r w:rsidR="000E6D13" w:rsidRPr="009C4E32">
        <w:rPr>
          <w:rFonts w:ascii="Courier New" w:hAnsi="Courier New" w:cs="Courier New"/>
        </w:rPr>
        <w:t>double</w:t>
      </w:r>
      <w:r w:rsidR="00797286">
        <w:rPr>
          <w:rFonts w:ascii="Courier New" w:hAnsi="Courier New" w:cs="Courier New"/>
        </w:rPr>
        <w:br/>
      </w:r>
      <w:proofErr w:type="spellStart"/>
      <w:r w:rsidRPr="00F47AC6">
        <w:rPr>
          <w:rFonts w:ascii="Courier New" w:hAnsi="Courier New" w:cs="Courier New"/>
        </w:rPr>
        <w:t>cumulPctSuperficieMaraisAmont</w:t>
      </w:r>
      <w:proofErr w:type="spellEnd"/>
      <w:r w:rsidRPr="00F47AC6">
        <w:rPr>
          <w:rFonts w:ascii="Courier New" w:hAnsi="Courier New" w:cs="Courier New"/>
        </w:rPr>
        <w:t>:</w:t>
      </w:r>
      <w:r w:rsidR="000E6D13" w:rsidRPr="000E6D13">
        <w:rPr>
          <w:rFonts w:ascii="Courier New" w:hAnsi="Courier New" w:cs="Courier New"/>
        </w:rPr>
        <w:t xml:space="preserve"> </w:t>
      </w:r>
      <w:r w:rsidR="000E6D13" w:rsidRPr="009C4E32">
        <w:rPr>
          <w:rFonts w:ascii="Courier New" w:hAnsi="Courier New" w:cs="Courier New"/>
        </w:rPr>
        <w:t>double</w:t>
      </w:r>
      <w:r w:rsidR="00797286">
        <w:rPr>
          <w:rFonts w:ascii="Courier New" w:hAnsi="Courier New" w:cs="Courier New"/>
        </w:rPr>
        <w:br/>
      </w:r>
      <w:r w:rsidRPr="00F47AC6">
        <w:rPr>
          <w:rFonts w:ascii="Courier New" w:hAnsi="Courier New" w:cs="Courier New"/>
        </w:rPr>
        <w:t xml:space="preserve"> </w:t>
      </w:r>
      <w:proofErr w:type="spellStart"/>
      <w:r w:rsidRPr="00F47AC6">
        <w:rPr>
          <w:rFonts w:ascii="Courier New" w:hAnsi="Courier New" w:cs="Courier New"/>
        </w:rPr>
        <w:t>cumulPctSuperficieForetAmont</w:t>
      </w:r>
      <w:proofErr w:type="spellEnd"/>
      <w:r w:rsidRPr="00F47AC6">
        <w:rPr>
          <w:rFonts w:ascii="Courier New" w:hAnsi="Courier New" w:cs="Courier New"/>
        </w:rPr>
        <w:t>:</w:t>
      </w:r>
      <w:r w:rsidR="000E6D13" w:rsidRPr="000E6D13">
        <w:rPr>
          <w:rFonts w:ascii="Courier New" w:hAnsi="Courier New" w:cs="Courier New"/>
        </w:rPr>
        <w:t xml:space="preserve"> </w:t>
      </w:r>
      <w:r w:rsidR="000E6D13" w:rsidRPr="009C4E32">
        <w:rPr>
          <w:rFonts w:ascii="Courier New" w:hAnsi="Courier New" w:cs="Courier New"/>
        </w:rPr>
        <w:t>double</w:t>
      </w:r>
    </w:p>
    <w:p w14:paraId="7065E6D8" w14:textId="27DD9B0F" w:rsidR="00B10E86" w:rsidRDefault="00B10E86" w:rsidP="00F47AC6">
      <w:pPr>
        <w:rPr>
          <w:ins w:id="553" w:author="Suraj Patel" w:date="2024-05-01T13:53:00Z"/>
          <w:rFonts w:ascii="Courier New" w:hAnsi="Courier New" w:cs="Courier New"/>
        </w:rPr>
      </w:pPr>
      <w:ins w:id="554" w:author="Suraj Patel" w:date="2024-05-01T14:00:00Z">
        <w:r>
          <w:rPr>
            <w:rFonts w:ascii="Courier New" w:hAnsi="Courier New" w:cs="Courier New"/>
          </w:rPr>
          <w:t xml:space="preserve">                          </w:t>
        </w:r>
        <w:proofErr w:type="spellStart"/>
        <w:r>
          <w:rPr>
            <w:rFonts w:ascii="Courier New" w:hAnsi="Courier New" w:cs="Courier New"/>
          </w:rPr>
          <w:t>lat</w:t>
        </w:r>
        <w:proofErr w:type="spellEnd"/>
        <w:r>
          <w:rPr>
            <w:rFonts w:ascii="Courier New" w:hAnsi="Courier New" w:cs="Courier New"/>
          </w:rPr>
          <w:t>: double</w:t>
        </w:r>
      </w:ins>
    </w:p>
    <w:p w14:paraId="3B61C55E" w14:textId="7B5A462C" w:rsidR="00B10E86" w:rsidRDefault="00B10E86" w:rsidP="00B10E86">
      <w:pPr>
        <w:rPr>
          <w:ins w:id="555" w:author="Suraj Patel" w:date="2024-05-01T14:01:00Z"/>
          <w:rFonts w:ascii="Courier New" w:hAnsi="Courier New" w:cs="Courier New"/>
        </w:rPr>
      </w:pPr>
      <w:ins w:id="556" w:author="Suraj Patel" w:date="2024-05-01T14:01:00Z">
        <w:r>
          <w:rPr>
            <w:rFonts w:ascii="Courier New" w:hAnsi="Courier New" w:cs="Courier New"/>
          </w:rPr>
          <w:t xml:space="preserve">                          </w:t>
        </w:r>
        <w:proofErr w:type="spellStart"/>
        <w:r>
          <w:rPr>
            <w:rFonts w:ascii="Courier New" w:hAnsi="Courier New" w:cs="Courier New"/>
          </w:rPr>
          <w:t>lon</w:t>
        </w:r>
        <w:proofErr w:type="spellEnd"/>
        <w:r>
          <w:rPr>
            <w:rFonts w:ascii="Courier New" w:hAnsi="Courier New" w:cs="Courier New"/>
          </w:rPr>
          <w:t>: double</w:t>
        </w:r>
      </w:ins>
    </w:p>
    <w:p w14:paraId="171DCA43" w14:textId="5738B22C" w:rsidR="00B10E86" w:rsidRDefault="00B10E86" w:rsidP="00B10E86">
      <w:pPr>
        <w:rPr>
          <w:ins w:id="557" w:author="Suraj Patel" w:date="2024-05-01T14:01:00Z"/>
          <w:rFonts w:ascii="Courier New" w:hAnsi="Courier New" w:cs="Courier New"/>
        </w:rPr>
      </w:pPr>
      <w:ins w:id="558" w:author="Suraj Patel" w:date="2024-05-01T14:01:00Z">
        <w:r>
          <w:rPr>
            <w:rFonts w:ascii="Courier New" w:hAnsi="Courier New" w:cs="Courier New"/>
          </w:rPr>
          <w:t xml:space="preserve">             </w:t>
        </w:r>
        <w:proofErr w:type="spellStart"/>
        <w:r>
          <w:rPr>
            <w:rFonts w:ascii="Courier New" w:hAnsi="Courier New" w:cs="Courier New"/>
          </w:rPr>
          <w:t>hautMoyenneArbre</w:t>
        </w:r>
        <w:proofErr w:type="spellEnd"/>
        <w:r>
          <w:rPr>
            <w:rFonts w:ascii="Courier New" w:hAnsi="Courier New" w:cs="Courier New"/>
          </w:rPr>
          <w:t>: double</w:t>
        </w:r>
      </w:ins>
    </w:p>
    <w:p w14:paraId="05E94910" w14:textId="0C303C1A" w:rsidR="00B10E86" w:rsidRDefault="00B10E86" w:rsidP="00B10E86">
      <w:pPr>
        <w:rPr>
          <w:ins w:id="559" w:author="Suraj Patel" w:date="2024-05-01T14:01:00Z"/>
          <w:rFonts w:ascii="Courier New" w:hAnsi="Courier New" w:cs="Courier New"/>
        </w:rPr>
      </w:pPr>
      <w:ins w:id="560" w:author="Suraj Patel" w:date="2024-05-01T14:01:00Z">
        <w:r>
          <w:rPr>
            <w:rFonts w:ascii="Courier New" w:hAnsi="Courier New" w:cs="Courier New"/>
          </w:rPr>
          <w:t xml:space="preserve">               </w:t>
        </w:r>
        <w:proofErr w:type="spellStart"/>
        <w:r>
          <w:rPr>
            <w:rFonts w:ascii="Courier New" w:hAnsi="Courier New" w:cs="Courier New"/>
          </w:rPr>
          <w:t>azimutCoursEau</w:t>
        </w:r>
        <w:proofErr w:type="spellEnd"/>
        <w:r>
          <w:rPr>
            <w:rFonts w:ascii="Courier New" w:hAnsi="Courier New" w:cs="Courier New"/>
          </w:rPr>
          <w:t>: double</w:t>
        </w:r>
      </w:ins>
    </w:p>
    <w:p w14:paraId="0BD6CF0E" w14:textId="77777777" w:rsidR="00B10E86" w:rsidRDefault="00B10E86" w:rsidP="00F47AC6">
      <w:pPr>
        <w:rPr>
          <w:ins w:id="561" w:author="Suraj Patel" w:date="2024-05-01T14:01:00Z"/>
          <w:rFonts w:ascii="Courier New" w:hAnsi="Courier New" w:cs="Courier New"/>
        </w:rPr>
      </w:pPr>
    </w:p>
    <w:p w14:paraId="1E022EDA" w14:textId="76ABD0D2" w:rsidR="00B10E86" w:rsidDel="00B10E86" w:rsidRDefault="00B10E86" w:rsidP="00F47AC6">
      <w:pPr>
        <w:rPr>
          <w:del w:id="562" w:author="Suraj Patel" w:date="2024-05-01T14:01:00Z"/>
          <w:rFonts w:ascii="Courier New" w:hAnsi="Courier New" w:cs="Courier New"/>
        </w:rPr>
      </w:pPr>
      <w:bookmarkStart w:id="563" w:name="_Toc165464696"/>
      <w:bookmarkStart w:id="564" w:name="_Toc165465383"/>
      <w:bookmarkStart w:id="565" w:name="_Toc165465443"/>
      <w:bookmarkEnd w:id="563"/>
      <w:bookmarkEnd w:id="564"/>
      <w:bookmarkEnd w:id="565"/>
    </w:p>
    <w:p w14:paraId="0637863A" w14:textId="77777777" w:rsidR="001B0D0F" w:rsidRDefault="001B0D0F" w:rsidP="001B0D0F">
      <w:pPr>
        <w:pStyle w:val="Heading3"/>
      </w:pPr>
      <w:bookmarkStart w:id="566" w:name="_Toc165465444"/>
      <w:r>
        <w:t>structure barrage</w:t>
      </w:r>
      <w:bookmarkEnd w:id="566"/>
    </w:p>
    <w:p w14:paraId="1B25261B" w14:textId="77777777" w:rsidR="001B0D0F" w:rsidRDefault="001B0D0F" w:rsidP="001B0D0F">
      <w:r>
        <w:t>Cette structure varie selon le type de barrage.</w:t>
      </w:r>
    </w:p>
    <w:p w14:paraId="7B33A045" w14:textId="77777777" w:rsidR="00FF55A2" w:rsidRDefault="00FF55A2" w:rsidP="001B0D0F"/>
    <w:p w14:paraId="06987C68" w14:textId="77777777" w:rsidR="001B0D0F" w:rsidRDefault="001B0D0F" w:rsidP="001B0D0F">
      <w:r w:rsidRPr="001B0D0F">
        <w:rPr>
          <w:b/>
        </w:rPr>
        <w:t>Type2</w:t>
      </w:r>
      <w:r>
        <w:t> :</w:t>
      </w:r>
    </w:p>
    <w:p w14:paraId="22E94AEB" w14:textId="642283C7" w:rsidR="001B0D0F" w:rsidRDefault="001B0D0F" w:rsidP="001B0D0F">
      <w:pPr>
        <w:rPr>
          <w:rFonts w:ascii="Courier New" w:hAnsi="Courier New" w:cs="Courier New"/>
        </w:rPr>
      </w:pPr>
      <w:r>
        <w:t xml:space="preserve"> </w:t>
      </w:r>
      <w:r w:rsidRPr="001B0D0F">
        <w:rPr>
          <w:rFonts w:ascii="Courier New" w:hAnsi="Courier New" w:cs="Courier New"/>
        </w:rPr>
        <w:t xml:space="preserve">   </w:t>
      </w:r>
      <w:r>
        <w:rPr>
          <w:rFonts w:ascii="Courier New" w:hAnsi="Courier New" w:cs="Courier New"/>
        </w:rPr>
        <w:t xml:space="preserve">  </w:t>
      </w:r>
      <w:r w:rsidRPr="001B0D0F">
        <w:rPr>
          <w:rFonts w:ascii="Courier New" w:hAnsi="Courier New" w:cs="Courier New"/>
        </w:rPr>
        <w:t xml:space="preserve">   </w:t>
      </w:r>
      <w:r>
        <w:rPr>
          <w:rFonts w:ascii="Courier New" w:hAnsi="Courier New" w:cs="Courier New"/>
        </w:rPr>
        <w:t xml:space="preserve"> </w:t>
      </w:r>
      <w:proofErr w:type="spellStart"/>
      <w:r w:rsidRPr="001B0D0F">
        <w:rPr>
          <w:rFonts w:ascii="Courier New" w:hAnsi="Courier New" w:cs="Courier New"/>
        </w:rPr>
        <w:t>idCP</w:t>
      </w:r>
      <w:proofErr w:type="spellEnd"/>
      <w:r w:rsidRPr="001B0D0F">
        <w:rPr>
          <w:rFonts w:ascii="Courier New" w:hAnsi="Courier New" w:cs="Courier New"/>
        </w:rPr>
        <w:t xml:space="preserve">: </w:t>
      </w:r>
      <w:r>
        <w:rPr>
          <w:rFonts w:ascii="Courier New" w:hAnsi="Courier New" w:cs="Courier New"/>
        </w:rPr>
        <w:t>double</w:t>
      </w:r>
      <w:r>
        <w:rPr>
          <w:rFonts w:ascii="Courier New" w:hAnsi="Courier New" w:cs="Courier New"/>
        </w:rPr>
        <w:br/>
      </w:r>
      <w:r w:rsidRPr="001B0D0F">
        <w:rPr>
          <w:rFonts w:ascii="Courier New" w:hAnsi="Courier New" w:cs="Courier New"/>
        </w:rPr>
        <w:t xml:space="preserve"> </w:t>
      </w:r>
      <w:r>
        <w:rPr>
          <w:rFonts w:ascii="Courier New" w:hAnsi="Courier New" w:cs="Courier New"/>
        </w:rPr>
        <w:t xml:space="preserve">  </w:t>
      </w:r>
      <w:r w:rsidRPr="001B0D0F">
        <w:rPr>
          <w:rFonts w:ascii="Courier New" w:hAnsi="Courier New" w:cs="Courier New"/>
        </w:rPr>
        <w:t xml:space="preserve">  </w:t>
      </w:r>
      <w:proofErr w:type="spellStart"/>
      <w:r w:rsidRPr="001B0D0F">
        <w:rPr>
          <w:rFonts w:ascii="Courier New" w:hAnsi="Courier New" w:cs="Courier New"/>
        </w:rPr>
        <w:t>idCPAval</w:t>
      </w:r>
      <w:proofErr w:type="spellEnd"/>
      <w:r w:rsidRPr="001B0D0F">
        <w:rPr>
          <w:rFonts w:ascii="Courier New" w:hAnsi="Courier New" w:cs="Courier New"/>
        </w:rPr>
        <w:t xml:space="preserve">: </w:t>
      </w:r>
      <w:r w:rsidR="00EC23B8">
        <w:rPr>
          <w:rFonts w:ascii="Courier New" w:hAnsi="Courier New" w:cs="Courier New"/>
        </w:rPr>
        <w:t>double</w:t>
      </w:r>
      <w:r>
        <w:rPr>
          <w:rFonts w:ascii="Courier New" w:hAnsi="Courier New" w:cs="Courier New"/>
        </w:rPr>
        <w:br/>
        <w:t xml:space="preserve"> </w:t>
      </w:r>
      <w:r w:rsidRPr="001B0D0F">
        <w:rPr>
          <w:rFonts w:ascii="Courier New" w:hAnsi="Courier New" w:cs="Courier New"/>
        </w:rPr>
        <w:t xml:space="preserve">        type: 2</w:t>
      </w:r>
      <w:r>
        <w:rPr>
          <w:rFonts w:ascii="Courier New" w:hAnsi="Courier New" w:cs="Courier New"/>
        </w:rPr>
        <w:br/>
      </w:r>
      <w:proofErr w:type="spellStart"/>
      <w:r w:rsidRPr="001B0D0F">
        <w:rPr>
          <w:rFonts w:ascii="Courier New" w:hAnsi="Courier New" w:cs="Courier New"/>
        </w:rPr>
        <w:t>volumeInitial</w:t>
      </w:r>
      <w:proofErr w:type="spellEnd"/>
      <w:r w:rsidRPr="001B0D0F">
        <w:rPr>
          <w:rFonts w:ascii="Courier New" w:hAnsi="Courier New" w:cs="Courier New"/>
        </w:rPr>
        <w:t xml:space="preserve">: </w:t>
      </w:r>
      <w:r w:rsidR="00FA2223">
        <w:rPr>
          <w:rFonts w:ascii="Courier New" w:hAnsi="Courier New" w:cs="Courier New"/>
        </w:rPr>
        <w:t>double</w:t>
      </w:r>
      <w:r>
        <w:rPr>
          <w:rFonts w:ascii="Courier New" w:hAnsi="Courier New" w:cs="Courier New"/>
        </w:rPr>
        <w:br/>
      </w:r>
      <w:r w:rsidRPr="001B0D0F">
        <w:rPr>
          <w:rFonts w:ascii="Courier New" w:hAnsi="Courier New" w:cs="Courier New"/>
        </w:rPr>
        <w:t xml:space="preserve">       niveau: [</w:t>
      </w:r>
      <w:r w:rsidR="00FA2223">
        <w:rPr>
          <w:rFonts w:ascii="Courier New" w:hAnsi="Courier New" w:cs="Courier New"/>
        </w:rPr>
        <w:t xml:space="preserve">1 </w:t>
      </w:r>
      <w:r w:rsidR="00BC6FC7">
        <w:rPr>
          <w:rFonts w:ascii="Courier New" w:hAnsi="Courier New" w:cs="Courier New"/>
        </w:rPr>
        <w:t>x</w:t>
      </w:r>
      <w:r w:rsidR="00FA2223">
        <w:rPr>
          <w:rFonts w:ascii="Courier New" w:hAnsi="Courier New" w:cs="Courier New"/>
        </w:rPr>
        <w:t xml:space="preserve"> 7 double</w:t>
      </w:r>
      <w:r w:rsidRPr="001B0D0F">
        <w:rPr>
          <w:rFonts w:ascii="Courier New" w:hAnsi="Courier New" w:cs="Courier New"/>
        </w:rPr>
        <w:t>]</w:t>
      </w:r>
      <w:r>
        <w:rPr>
          <w:rFonts w:ascii="Courier New" w:hAnsi="Courier New" w:cs="Courier New"/>
        </w:rPr>
        <w:br/>
      </w:r>
      <w:r w:rsidRPr="001B0D0F">
        <w:rPr>
          <w:rFonts w:ascii="Courier New" w:hAnsi="Courier New" w:cs="Courier New"/>
        </w:rPr>
        <w:t xml:space="preserve">     </w:t>
      </w:r>
      <w:r>
        <w:rPr>
          <w:rFonts w:ascii="Courier New" w:hAnsi="Courier New" w:cs="Courier New"/>
        </w:rPr>
        <w:t xml:space="preserve"> </w:t>
      </w:r>
      <w:r w:rsidRPr="001B0D0F">
        <w:rPr>
          <w:rFonts w:ascii="Courier New" w:hAnsi="Courier New" w:cs="Courier New"/>
        </w:rPr>
        <w:t xml:space="preserve">  </w:t>
      </w:r>
      <w:proofErr w:type="spellStart"/>
      <w:r w:rsidRPr="001B0D0F">
        <w:rPr>
          <w:rFonts w:ascii="Courier New" w:hAnsi="Courier New" w:cs="Courier New"/>
        </w:rPr>
        <w:t>debit</w:t>
      </w:r>
      <w:proofErr w:type="spellEnd"/>
      <w:r w:rsidRPr="001B0D0F">
        <w:rPr>
          <w:rFonts w:ascii="Courier New" w:hAnsi="Courier New" w:cs="Courier New"/>
        </w:rPr>
        <w:t>: [</w:t>
      </w:r>
      <w:r w:rsidR="00FA2223">
        <w:rPr>
          <w:rFonts w:ascii="Courier New" w:hAnsi="Courier New" w:cs="Courier New"/>
        </w:rPr>
        <w:t xml:space="preserve">1 </w:t>
      </w:r>
      <w:r w:rsidR="00BC6FC7">
        <w:rPr>
          <w:rFonts w:ascii="Courier New" w:hAnsi="Courier New" w:cs="Courier New"/>
        </w:rPr>
        <w:t>x</w:t>
      </w:r>
      <w:r w:rsidR="00FA2223">
        <w:rPr>
          <w:rFonts w:ascii="Courier New" w:hAnsi="Courier New" w:cs="Courier New"/>
        </w:rPr>
        <w:t xml:space="preserve"> 7 double</w:t>
      </w:r>
      <w:r w:rsidRPr="001B0D0F">
        <w:rPr>
          <w:rFonts w:ascii="Courier New" w:hAnsi="Courier New" w:cs="Courier New"/>
        </w:rPr>
        <w:t>]</w:t>
      </w:r>
    </w:p>
    <w:p w14:paraId="6AEBE87E" w14:textId="77777777" w:rsidR="00AF3057" w:rsidRDefault="00AF3057" w:rsidP="001B0D0F">
      <w:pPr>
        <w:rPr>
          <w:rFonts w:ascii="Courier New" w:hAnsi="Courier New" w:cs="Courier New"/>
        </w:rPr>
      </w:pPr>
    </w:p>
    <w:p w14:paraId="774322C8" w14:textId="77777777" w:rsidR="00AF3057" w:rsidRDefault="00AF3057" w:rsidP="00AF3057">
      <w:r w:rsidRPr="001B0D0F">
        <w:rPr>
          <w:b/>
        </w:rPr>
        <w:t>Type</w:t>
      </w:r>
      <w:r>
        <w:rPr>
          <w:b/>
        </w:rPr>
        <w:t>3</w:t>
      </w:r>
      <w:r>
        <w:t> :</w:t>
      </w:r>
    </w:p>
    <w:p w14:paraId="659A39FB" w14:textId="77777777" w:rsidR="00AF3057" w:rsidRDefault="00AF3057" w:rsidP="00AF3057">
      <w:r>
        <w:t>Barrage externe au bassin versant dont les évacuations se font sur un carreau partiel du bassin versant</w:t>
      </w:r>
      <w:r w:rsidR="00CC7C03">
        <w:t>;</w:t>
      </w:r>
      <w:r w:rsidR="00F4678F">
        <w:t xml:space="preserve"> ces débits sont connus.</w:t>
      </w:r>
    </w:p>
    <w:p w14:paraId="68AF3E9A" w14:textId="77777777" w:rsidR="009E3D7F" w:rsidRDefault="00AF3057" w:rsidP="00AF3057">
      <w:r>
        <w:lastRenderedPageBreak/>
        <w:t>On utilise la même structure que pour le type 2 mais seulement les champs surlignés sont nécessaires, donc la valeur des autres champs n’a pas d’importance</w:t>
      </w:r>
      <w:r w:rsidR="00F4678F">
        <w:t xml:space="preserve"> (i</w:t>
      </w:r>
      <w:r>
        <w:t>l est suggéré d</w:t>
      </w:r>
      <w:r w:rsidR="009E3D7F">
        <w:t>’y</w:t>
      </w:r>
      <w:r>
        <w:t xml:space="preserve"> mettre 0</w:t>
      </w:r>
      <w:r w:rsidR="009E3D7F">
        <w:t>).</w:t>
      </w:r>
    </w:p>
    <w:p w14:paraId="260193C8" w14:textId="77777777" w:rsidR="009E3D7F" w:rsidRDefault="009E3D7F" w:rsidP="00AF3057"/>
    <w:p w14:paraId="258F2079" w14:textId="77777777" w:rsidR="00AF3057" w:rsidRDefault="00AF3057" w:rsidP="00AF3057">
      <w:pPr>
        <w:rPr>
          <w:rFonts w:ascii="Courier New" w:hAnsi="Courier New" w:cs="Courier New"/>
        </w:rPr>
      </w:pPr>
      <w:r>
        <w:t xml:space="preserve"> </w:t>
      </w:r>
      <w:r w:rsidRPr="001B0D0F">
        <w:rPr>
          <w:rFonts w:ascii="Courier New" w:hAnsi="Courier New" w:cs="Courier New"/>
        </w:rPr>
        <w:t xml:space="preserve">   </w:t>
      </w:r>
      <w:r>
        <w:rPr>
          <w:rFonts w:ascii="Courier New" w:hAnsi="Courier New" w:cs="Courier New"/>
        </w:rPr>
        <w:t xml:space="preserve">  </w:t>
      </w:r>
      <w:r w:rsidRPr="001B0D0F">
        <w:rPr>
          <w:rFonts w:ascii="Courier New" w:hAnsi="Courier New" w:cs="Courier New"/>
        </w:rPr>
        <w:t xml:space="preserve">   </w:t>
      </w:r>
      <w:r>
        <w:rPr>
          <w:rFonts w:ascii="Courier New" w:hAnsi="Courier New" w:cs="Courier New"/>
        </w:rPr>
        <w:t xml:space="preserve"> </w:t>
      </w:r>
      <w:proofErr w:type="spellStart"/>
      <w:r w:rsidRPr="001B0D0F">
        <w:rPr>
          <w:rFonts w:ascii="Courier New" w:hAnsi="Courier New" w:cs="Courier New"/>
        </w:rPr>
        <w:t>idCP</w:t>
      </w:r>
      <w:proofErr w:type="spellEnd"/>
      <w:r w:rsidRPr="001B0D0F">
        <w:rPr>
          <w:rFonts w:ascii="Courier New" w:hAnsi="Courier New" w:cs="Courier New"/>
        </w:rPr>
        <w:t xml:space="preserve">: </w:t>
      </w:r>
      <w:r>
        <w:rPr>
          <w:rFonts w:ascii="Courier New" w:hAnsi="Courier New" w:cs="Courier New"/>
        </w:rPr>
        <w:t xml:space="preserve">double </w:t>
      </w:r>
      <w:r>
        <w:rPr>
          <w:rFonts w:ascii="Courier New" w:hAnsi="Courier New" w:cs="Courier New"/>
        </w:rPr>
        <w:br/>
      </w:r>
      <w:r w:rsidRPr="001B0D0F">
        <w:rPr>
          <w:rFonts w:ascii="Courier New" w:hAnsi="Courier New" w:cs="Courier New"/>
        </w:rPr>
        <w:t xml:space="preserve"> </w:t>
      </w:r>
      <w:r>
        <w:rPr>
          <w:rFonts w:ascii="Courier New" w:hAnsi="Courier New" w:cs="Courier New"/>
        </w:rPr>
        <w:t xml:space="preserve">  </w:t>
      </w:r>
      <w:r w:rsidRPr="001B0D0F">
        <w:rPr>
          <w:rFonts w:ascii="Courier New" w:hAnsi="Courier New" w:cs="Courier New"/>
        </w:rPr>
        <w:t xml:space="preserve">  </w:t>
      </w:r>
      <w:proofErr w:type="spellStart"/>
      <w:r w:rsidRPr="00AF3057">
        <w:rPr>
          <w:rFonts w:ascii="Courier New" w:hAnsi="Courier New" w:cs="Courier New"/>
          <w:highlight w:val="lightGray"/>
        </w:rPr>
        <w:t>idCPAval</w:t>
      </w:r>
      <w:proofErr w:type="spellEnd"/>
      <w:r w:rsidRPr="001B0D0F">
        <w:rPr>
          <w:rFonts w:ascii="Courier New" w:hAnsi="Courier New" w:cs="Courier New"/>
        </w:rPr>
        <w:t xml:space="preserve">: </w:t>
      </w:r>
      <w:r>
        <w:rPr>
          <w:rFonts w:ascii="Courier New" w:hAnsi="Courier New" w:cs="Courier New"/>
        </w:rPr>
        <w:t>double</w:t>
      </w:r>
      <w:r>
        <w:rPr>
          <w:rFonts w:ascii="Courier New" w:hAnsi="Courier New" w:cs="Courier New"/>
        </w:rPr>
        <w:br/>
        <w:t xml:space="preserve"> </w:t>
      </w:r>
      <w:r w:rsidRPr="001B0D0F">
        <w:rPr>
          <w:rFonts w:ascii="Courier New" w:hAnsi="Courier New" w:cs="Courier New"/>
        </w:rPr>
        <w:t xml:space="preserve">        </w:t>
      </w:r>
      <w:r w:rsidRPr="00AF3057">
        <w:rPr>
          <w:rFonts w:ascii="Courier New" w:hAnsi="Courier New" w:cs="Courier New"/>
          <w:highlight w:val="lightGray"/>
        </w:rPr>
        <w:t>type</w:t>
      </w:r>
      <w:r w:rsidRPr="001B0D0F">
        <w:rPr>
          <w:rFonts w:ascii="Courier New" w:hAnsi="Courier New" w:cs="Courier New"/>
        </w:rPr>
        <w:t xml:space="preserve">: </w:t>
      </w:r>
      <w:r>
        <w:rPr>
          <w:rFonts w:ascii="Courier New" w:hAnsi="Courier New" w:cs="Courier New"/>
        </w:rPr>
        <w:t>3</w:t>
      </w:r>
      <w:r>
        <w:rPr>
          <w:rFonts w:ascii="Courier New" w:hAnsi="Courier New" w:cs="Courier New"/>
        </w:rPr>
        <w:br/>
      </w:r>
      <w:proofErr w:type="spellStart"/>
      <w:r w:rsidRPr="001B0D0F">
        <w:rPr>
          <w:rFonts w:ascii="Courier New" w:hAnsi="Courier New" w:cs="Courier New"/>
        </w:rPr>
        <w:t>volumeInitial</w:t>
      </w:r>
      <w:proofErr w:type="spellEnd"/>
      <w:r w:rsidRPr="001B0D0F">
        <w:rPr>
          <w:rFonts w:ascii="Courier New" w:hAnsi="Courier New" w:cs="Courier New"/>
        </w:rPr>
        <w:t xml:space="preserve">: </w:t>
      </w:r>
      <w:r>
        <w:rPr>
          <w:rFonts w:ascii="Courier New" w:hAnsi="Courier New" w:cs="Courier New"/>
        </w:rPr>
        <w:t>double</w:t>
      </w:r>
      <w:r>
        <w:rPr>
          <w:rFonts w:ascii="Courier New" w:hAnsi="Courier New" w:cs="Courier New"/>
        </w:rPr>
        <w:br/>
      </w:r>
      <w:r w:rsidRPr="001B0D0F">
        <w:rPr>
          <w:rFonts w:ascii="Courier New" w:hAnsi="Courier New" w:cs="Courier New"/>
        </w:rPr>
        <w:t xml:space="preserve">       niveau: [</w:t>
      </w:r>
      <w:r>
        <w:rPr>
          <w:rFonts w:ascii="Courier New" w:hAnsi="Courier New" w:cs="Courier New"/>
        </w:rPr>
        <w:t>1 x 7 double</w:t>
      </w:r>
      <w:r w:rsidRPr="001B0D0F">
        <w:rPr>
          <w:rFonts w:ascii="Courier New" w:hAnsi="Courier New" w:cs="Courier New"/>
        </w:rPr>
        <w:t>]</w:t>
      </w:r>
      <w:r>
        <w:rPr>
          <w:rFonts w:ascii="Courier New" w:hAnsi="Courier New" w:cs="Courier New"/>
        </w:rPr>
        <w:br/>
      </w:r>
      <w:r w:rsidRPr="001B0D0F">
        <w:rPr>
          <w:rFonts w:ascii="Courier New" w:hAnsi="Courier New" w:cs="Courier New"/>
        </w:rPr>
        <w:t xml:space="preserve">     </w:t>
      </w:r>
      <w:r>
        <w:rPr>
          <w:rFonts w:ascii="Courier New" w:hAnsi="Courier New" w:cs="Courier New"/>
        </w:rPr>
        <w:t xml:space="preserve"> </w:t>
      </w:r>
      <w:r w:rsidRPr="001B0D0F">
        <w:rPr>
          <w:rFonts w:ascii="Courier New" w:hAnsi="Courier New" w:cs="Courier New"/>
        </w:rPr>
        <w:t xml:space="preserve">  </w:t>
      </w:r>
      <w:proofErr w:type="spellStart"/>
      <w:r w:rsidRPr="00AF3057">
        <w:rPr>
          <w:rFonts w:ascii="Courier New" w:hAnsi="Courier New" w:cs="Courier New"/>
          <w:highlight w:val="lightGray"/>
        </w:rPr>
        <w:t>debit</w:t>
      </w:r>
      <w:proofErr w:type="spellEnd"/>
      <w:r w:rsidRPr="001B0D0F">
        <w:rPr>
          <w:rFonts w:ascii="Courier New" w:hAnsi="Courier New" w:cs="Courier New"/>
        </w:rPr>
        <w:t>: [</w:t>
      </w:r>
      <w:r>
        <w:rPr>
          <w:rFonts w:ascii="Courier New" w:hAnsi="Courier New" w:cs="Courier New"/>
        </w:rPr>
        <w:t xml:space="preserve">1 x </w:t>
      </w:r>
      <w:proofErr w:type="spellStart"/>
      <w:r w:rsidRPr="001E6688">
        <w:rPr>
          <w:rFonts w:ascii="Courier New" w:hAnsi="Courier New" w:cs="Courier New"/>
        </w:rPr>
        <w:t>nbPasDeTemps</w:t>
      </w:r>
      <w:proofErr w:type="spellEnd"/>
      <w:r>
        <w:rPr>
          <w:rFonts w:ascii="Courier New" w:hAnsi="Courier New" w:cs="Courier New"/>
        </w:rPr>
        <w:t xml:space="preserve"> double</w:t>
      </w:r>
      <w:r w:rsidRPr="001B0D0F">
        <w:rPr>
          <w:rFonts w:ascii="Courier New" w:hAnsi="Courier New" w:cs="Courier New"/>
        </w:rPr>
        <w:t>]</w:t>
      </w:r>
    </w:p>
    <w:p w14:paraId="7EDD7A00" w14:textId="77777777" w:rsidR="00FF55A2" w:rsidRPr="001B0D0F" w:rsidRDefault="00FF55A2" w:rsidP="001B0D0F">
      <w:pPr>
        <w:rPr>
          <w:rFonts w:ascii="Courier New" w:hAnsi="Courier New" w:cs="Courier New"/>
        </w:rPr>
      </w:pPr>
    </w:p>
    <w:p w14:paraId="119E4D1C" w14:textId="77777777" w:rsidR="00BC6FC7" w:rsidRDefault="00BC6FC7" w:rsidP="00BC6FC7">
      <w:r w:rsidRPr="001B0D0F">
        <w:rPr>
          <w:b/>
        </w:rPr>
        <w:t>Type</w:t>
      </w:r>
      <w:r>
        <w:rPr>
          <w:b/>
        </w:rPr>
        <w:t>5</w:t>
      </w:r>
      <w:r>
        <w:t> :</w:t>
      </w:r>
    </w:p>
    <w:p w14:paraId="0100EF70" w14:textId="77777777" w:rsidR="00BC6FC7" w:rsidRPr="00BC6FC7" w:rsidRDefault="00BC6FC7" w:rsidP="00BC6FC7">
      <w:pPr>
        <w:rPr>
          <w:rFonts w:ascii="Courier New" w:hAnsi="Courier New" w:cs="Courier New"/>
        </w:rPr>
      </w:pPr>
      <w:r>
        <w:t xml:space="preserve"> </w:t>
      </w:r>
      <w:r w:rsidRPr="001B0D0F">
        <w:rPr>
          <w:rFonts w:ascii="Courier New" w:hAnsi="Courier New" w:cs="Courier New"/>
        </w:rPr>
        <w:t xml:space="preserve">   </w:t>
      </w:r>
      <w:r>
        <w:rPr>
          <w:rFonts w:ascii="Courier New" w:hAnsi="Courier New" w:cs="Courier New"/>
        </w:rPr>
        <w:t xml:space="preserve">  </w:t>
      </w:r>
      <w:r w:rsidRPr="001B0D0F">
        <w:rPr>
          <w:rFonts w:ascii="Courier New" w:hAnsi="Courier New" w:cs="Courier New"/>
        </w:rPr>
        <w:t xml:space="preserve">   </w:t>
      </w:r>
      <w:r>
        <w:rPr>
          <w:rFonts w:ascii="Courier New" w:hAnsi="Courier New" w:cs="Courier New"/>
        </w:rPr>
        <w:t xml:space="preserve"> </w:t>
      </w:r>
      <w:proofErr w:type="spellStart"/>
      <w:r w:rsidRPr="001B0D0F">
        <w:rPr>
          <w:rFonts w:ascii="Courier New" w:hAnsi="Courier New" w:cs="Courier New"/>
        </w:rPr>
        <w:t>idCP</w:t>
      </w:r>
      <w:proofErr w:type="spellEnd"/>
      <w:r w:rsidRPr="001B0D0F">
        <w:rPr>
          <w:rFonts w:ascii="Courier New" w:hAnsi="Courier New" w:cs="Courier New"/>
        </w:rPr>
        <w:t xml:space="preserve">: </w:t>
      </w:r>
      <w:r>
        <w:rPr>
          <w:rFonts w:ascii="Courier New" w:hAnsi="Courier New" w:cs="Courier New"/>
        </w:rPr>
        <w:t>double</w:t>
      </w:r>
      <w:r>
        <w:rPr>
          <w:rFonts w:ascii="Courier New" w:hAnsi="Courier New" w:cs="Courier New"/>
        </w:rPr>
        <w:br/>
      </w:r>
      <w:r w:rsidRPr="001B0D0F">
        <w:rPr>
          <w:rFonts w:ascii="Courier New" w:hAnsi="Courier New" w:cs="Courier New"/>
        </w:rPr>
        <w:t xml:space="preserve"> </w:t>
      </w:r>
      <w:r>
        <w:rPr>
          <w:rFonts w:ascii="Courier New" w:hAnsi="Courier New" w:cs="Courier New"/>
        </w:rPr>
        <w:t xml:space="preserve">  </w:t>
      </w:r>
      <w:r w:rsidRPr="001B0D0F">
        <w:rPr>
          <w:rFonts w:ascii="Courier New" w:hAnsi="Courier New" w:cs="Courier New"/>
        </w:rPr>
        <w:t xml:space="preserve">  </w:t>
      </w:r>
      <w:proofErr w:type="spellStart"/>
      <w:r w:rsidRPr="001B0D0F">
        <w:rPr>
          <w:rFonts w:ascii="Courier New" w:hAnsi="Courier New" w:cs="Courier New"/>
        </w:rPr>
        <w:t>idCPAval</w:t>
      </w:r>
      <w:proofErr w:type="spellEnd"/>
      <w:r w:rsidRPr="001B0D0F">
        <w:rPr>
          <w:rFonts w:ascii="Courier New" w:hAnsi="Courier New" w:cs="Courier New"/>
        </w:rPr>
        <w:t xml:space="preserve">: </w:t>
      </w:r>
      <w:r>
        <w:rPr>
          <w:rFonts w:ascii="Courier New" w:hAnsi="Courier New" w:cs="Courier New"/>
        </w:rPr>
        <w:t>double</w:t>
      </w:r>
      <w:r>
        <w:rPr>
          <w:rFonts w:ascii="Courier New" w:hAnsi="Courier New" w:cs="Courier New"/>
        </w:rPr>
        <w:br/>
        <w:t xml:space="preserve"> </w:t>
      </w:r>
      <w:r w:rsidRPr="001B0D0F">
        <w:rPr>
          <w:rFonts w:ascii="Courier New" w:hAnsi="Courier New" w:cs="Courier New"/>
        </w:rPr>
        <w:t xml:space="preserve">        type: </w:t>
      </w:r>
      <w:r>
        <w:rPr>
          <w:rFonts w:ascii="Courier New" w:hAnsi="Courier New" w:cs="Courier New"/>
        </w:rPr>
        <w:t>5</w:t>
      </w:r>
      <w:r>
        <w:rPr>
          <w:rFonts w:ascii="Courier New" w:hAnsi="Courier New" w:cs="Courier New"/>
        </w:rPr>
        <w:br/>
      </w:r>
      <w:proofErr w:type="spellStart"/>
      <w:r w:rsidRPr="001B0D0F">
        <w:rPr>
          <w:rFonts w:ascii="Courier New" w:hAnsi="Courier New" w:cs="Courier New"/>
        </w:rPr>
        <w:t>volumeInitial</w:t>
      </w:r>
      <w:proofErr w:type="spellEnd"/>
      <w:r w:rsidRPr="001B0D0F">
        <w:rPr>
          <w:rFonts w:ascii="Courier New" w:hAnsi="Courier New" w:cs="Courier New"/>
        </w:rPr>
        <w:t xml:space="preserve">: </w:t>
      </w:r>
      <w:r>
        <w:rPr>
          <w:rFonts w:ascii="Courier New" w:hAnsi="Courier New" w:cs="Courier New"/>
        </w:rPr>
        <w:t>double</w:t>
      </w:r>
      <w:r>
        <w:rPr>
          <w:rFonts w:ascii="Courier New" w:hAnsi="Courier New" w:cs="Courier New"/>
        </w:rPr>
        <w:br/>
      </w:r>
      <w:r w:rsidRPr="001B0D0F">
        <w:rPr>
          <w:rFonts w:ascii="Courier New" w:hAnsi="Courier New" w:cs="Courier New"/>
        </w:rPr>
        <w:t xml:space="preserve">       niveau: [</w:t>
      </w:r>
      <w:r>
        <w:rPr>
          <w:rFonts w:ascii="Courier New" w:hAnsi="Courier New" w:cs="Courier New"/>
        </w:rPr>
        <w:t>1 x 7 double</w:t>
      </w:r>
      <w:r w:rsidRPr="001B0D0F">
        <w:rPr>
          <w:rFonts w:ascii="Courier New" w:hAnsi="Courier New" w:cs="Courier New"/>
        </w:rPr>
        <w:t>]</w:t>
      </w:r>
      <w:r>
        <w:rPr>
          <w:rFonts w:ascii="Courier New" w:hAnsi="Courier New" w:cs="Courier New"/>
        </w:rPr>
        <w:br/>
      </w:r>
      <w:r w:rsidRPr="001B0D0F">
        <w:rPr>
          <w:rFonts w:ascii="Courier New" w:hAnsi="Courier New" w:cs="Courier New"/>
        </w:rPr>
        <w:t xml:space="preserve">     </w:t>
      </w:r>
      <w:r>
        <w:rPr>
          <w:rFonts w:ascii="Courier New" w:hAnsi="Courier New" w:cs="Courier New"/>
        </w:rPr>
        <w:t xml:space="preserve">  volume</w:t>
      </w:r>
      <w:r w:rsidRPr="001B0D0F">
        <w:rPr>
          <w:rFonts w:ascii="Courier New" w:hAnsi="Courier New" w:cs="Courier New"/>
        </w:rPr>
        <w:t>: [</w:t>
      </w:r>
      <w:r>
        <w:rPr>
          <w:rFonts w:ascii="Courier New" w:hAnsi="Courier New" w:cs="Courier New"/>
        </w:rPr>
        <w:t>1 x 7 double</w:t>
      </w:r>
      <w:r w:rsidRPr="001B0D0F">
        <w:rPr>
          <w:rFonts w:ascii="Courier New" w:hAnsi="Courier New" w:cs="Courier New"/>
        </w:rPr>
        <w:t>]</w:t>
      </w:r>
      <w:r>
        <w:rPr>
          <w:rFonts w:ascii="Courier New" w:hAnsi="Courier New" w:cs="Courier New"/>
        </w:rPr>
        <w:br/>
      </w:r>
      <w:proofErr w:type="spellStart"/>
      <w:r w:rsidRPr="00BC6FC7">
        <w:rPr>
          <w:rFonts w:ascii="Courier New" w:hAnsi="Courier New" w:cs="Courier New"/>
        </w:rPr>
        <w:t>debitsInterne</w:t>
      </w:r>
      <w:proofErr w:type="spellEnd"/>
      <w:r w:rsidRPr="00BC6FC7">
        <w:rPr>
          <w:rFonts w:ascii="Courier New" w:hAnsi="Courier New" w:cs="Courier New"/>
        </w:rPr>
        <w:t>: [</w:t>
      </w:r>
      <w:r>
        <w:rPr>
          <w:rFonts w:ascii="Courier New" w:hAnsi="Courier New" w:cs="Courier New"/>
        </w:rPr>
        <w:t xml:space="preserve">nb règles évacuation interne x </w:t>
      </w:r>
      <w:r w:rsidRPr="00BC6FC7">
        <w:rPr>
          <w:rFonts w:ascii="Courier New" w:hAnsi="Courier New" w:cs="Courier New"/>
        </w:rPr>
        <w:t>7 double]</w:t>
      </w:r>
    </w:p>
    <w:p w14:paraId="1BEE3B03" w14:textId="77777777" w:rsidR="00BC6FC7" w:rsidRDefault="00BC6FC7" w:rsidP="00BC6FC7">
      <w:pPr>
        <w:rPr>
          <w:rFonts w:ascii="Courier New" w:hAnsi="Courier New" w:cs="Courier New"/>
        </w:rPr>
      </w:pPr>
      <w:proofErr w:type="spellStart"/>
      <w:r w:rsidRPr="00BC6FC7">
        <w:rPr>
          <w:rFonts w:ascii="Courier New" w:hAnsi="Courier New" w:cs="Courier New"/>
        </w:rPr>
        <w:t>debitsExterne</w:t>
      </w:r>
      <w:proofErr w:type="spellEnd"/>
      <w:r w:rsidRPr="00BC6FC7">
        <w:rPr>
          <w:rFonts w:ascii="Courier New" w:hAnsi="Courier New" w:cs="Courier New"/>
        </w:rPr>
        <w:t>: [1</w:t>
      </w:r>
      <w:r w:rsidR="00094C68">
        <w:rPr>
          <w:rFonts w:ascii="Courier New" w:hAnsi="Courier New" w:cs="Courier New"/>
        </w:rPr>
        <w:t xml:space="preserve"> </w:t>
      </w:r>
      <w:r w:rsidRPr="00BC6FC7">
        <w:rPr>
          <w:rFonts w:ascii="Courier New" w:hAnsi="Courier New" w:cs="Courier New"/>
        </w:rPr>
        <w:t>x</w:t>
      </w:r>
      <w:r w:rsidR="00094C68">
        <w:rPr>
          <w:rFonts w:ascii="Courier New" w:hAnsi="Courier New" w:cs="Courier New"/>
        </w:rPr>
        <w:t xml:space="preserve"> nb règles évacuation externe</w:t>
      </w:r>
      <w:r w:rsidRPr="00BC6FC7">
        <w:rPr>
          <w:rFonts w:ascii="Courier New" w:hAnsi="Courier New" w:cs="Courier New"/>
        </w:rPr>
        <w:t xml:space="preserve"> </w:t>
      </w:r>
      <w:proofErr w:type="spellStart"/>
      <w:r w:rsidRPr="00BC6FC7">
        <w:rPr>
          <w:rFonts w:ascii="Courier New" w:hAnsi="Courier New" w:cs="Courier New"/>
        </w:rPr>
        <w:t>struct</w:t>
      </w:r>
      <w:proofErr w:type="spellEnd"/>
      <w:r w:rsidRPr="00BC6FC7">
        <w:rPr>
          <w:rFonts w:ascii="Courier New" w:hAnsi="Courier New" w:cs="Courier New"/>
        </w:rPr>
        <w:t>]</w:t>
      </w:r>
    </w:p>
    <w:p w14:paraId="1D5A92B9" w14:textId="77777777" w:rsidR="00094C68" w:rsidRDefault="00094C68" w:rsidP="00BC6FC7">
      <w:pPr>
        <w:rPr>
          <w:rFonts w:ascii="Courier New" w:hAnsi="Courier New" w:cs="Courier New"/>
        </w:rPr>
      </w:pPr>
      <w:r>
        <w:rPr>
          <w:rFonts w:ascii="Courier New" w:hAnsi="Courier New" w:cs="Courier New"/>
        </w:rPr>
        <w:t xml:space="preserve">où </w:t>
      </w:r>
      <w:proofErr w:type="spellStart"/>
      <w:r w:rsidRPr="00BC6FC7">
        <w:rPr>
          <w:rFonts w:ascii="Courier New" w:hAnsi="Courier New" w:cs="Courier New"/>
        </w:rPr>
        <w:t>debitsExterne</w:t>
      </w:r>
      <w:proofErr w:type="spellEnd"/>
      <w:r>
        <w:rPr>
          <w:rFonts w:ascii="Courier New" w:hAnsi="Courier New" w:cs="Courier New"/>
        </w:rPr>
        <w:t> :</w:t>
      </w:r>
    </w:p>
    <w:p w14:paraId="36BB7DC4" w14:textId="77777777" w:rsidR="00094C68" w:rsidRDefault="00094C68" w:rsidP="00094C68">
      <w:pPr>
        <w:rPr>
          <w:rFonts w:ascii="Courier New" w:hAnsi="Courier New" w:cs="Courier New"/>
        </w:rPr>
      </w:pPr>
      <w:r>
        <w:rPr>
          <w:rFonts w:ascii="Courier New" w:hAnsi="Courier New" w:cs="Courier New"/>
        </w:rPr>
        <w:t xml:space="preserve"> </w:t>
      </w:r>
      <w:proofErr w:type="spellStart"/>
      <w:r w:rsidRPr="00094C68">
        <w:rPr>
          <w:rFonts w:ascii="Courier New" w:hAnsi="Courier New" w:cs="Courier New"/>
        </w:rPr>
        <w:t>dateDebut</w:t>
      </w:r>
      <w:proofErr w:type="spellEnd"/>
      <w:r w:rsidRPr="00094C68">
        <w:rPr>
          <w:rFonts w:ascii="Courier New" w:hAnsi="Courier New" w:cs="Courier New"/>
        </w:rPr>
        <w:t xml:space="preserve">: </w:t>
      </w:r>
      <w:r>
        <w:rPr>
          <w:rFonts w:ascii="Courier New" w:hAnsi="Courier New" w:cs="Courier New"/>
        </w:rPr>
        <w:t>double (date format YYYYMMDD)</w:t>
      </w:r>
      <w:r>
        <w:rPr>
          <w:rFonts w:ascii="Courier New" w:hAnsi="Courier New" w:cs="Courier New"/>
        </w:rPr>
        <w:br/>
        <w:t xml:space="preserve">   </w:t>
      </w:r>
      <w:proofErr w:type="spellStart"/>
      <w:r w:rsidRPr="00094C68">
        <w:rPr>
          <w:rFonts w:ascii="Courier New" w:hAnsi="Courier New" w:cs="Courier New"/>
        </w:rPr>
        <w:t>dateFin</w:t>
      </w:r>
      <w:proofErr w:type="spellEnd"/>
      <w:r w:rsidRPr="00094C68">
        <w:rPr>
          <w:rFonts w:ascii="Courier New" w:hAnsi="Courier New" w:cs="Courier New"/>
        </w:rPr>
        <w:t xml:space="preserve">: </w:t>
      </w:r>
      <w:r>
        <w:rPr>
          <w:rFonts w:ascii="Courier New" w:hAnsi="Courier New" w:cs="Courier New"/>
        </w:rPr>
        <w:t>double (date format YYYYMMDD)</w:t>
      </w:r>
      <w:r>
        <w:rPr>
          <w:rFonts w:ascii="Courier New" w:hAnsi="Courier New" w:cs="Courier New"/>
        </w:rPr>
        <w:br/>
      </w:r>
      <w:proofErr w:type="spellStart"/>
      <w:r w:rsidRPr="00094C68">
        <w:rPr>
          <w:rFonts w:ascii="Courier New" w:hAnsi="Courier New" w:cs="Courier New"/>
        </w:rPr>
        <w:t>parametres</w:t>
      </w:r>
      <w:proofErr w:type="spellEnd"/>
      <w:r w:rsidRPr="00094C68">
        <w:rPr>
          <w:rFonts w:ascii="Courier New" w:hAnsi="Courier New" w:cs="Courier New"/>
        </w:rPr>
        <w:t>: [</w:t>
      </w:r>
      <w:r>
        <w:rPr>
          <w:rFonts w:ascii="Courier New" w:hAnsi="Courier New" w:cs="Courier New"/>
        </w:rPr>
        <w:t>1 x 7 double</w:t>
      </w:r>
      <w:r w:rsidRPr="00094C68">
        <w:rPr>
          <w:rFonts w:ascii="Courier New" w:hAnsi="Courier New" w:cs="Courier New"/>
        </w:rPr>
        <w:t>]</w:t>
      </w:r>
    </w:p>
    <w:p w14:paraId="51D48D06" w14:textId="77777777" w:rsidR="00094C68" w:rsidRDefault="00094C68" w:rsidP="00BC6FC7">
      <w:pPr>
        <w:rPr>
          <w:rFonts w:ascii="Courier New" w:hAnsi="Courier New" w:cs="Courier New"/>
        </w:rPr>
      </w:pPr>
    </w:p>
    <w:p w14:paraId="623305FB" w14:textId="77777777" w:rsidR="00F204EA" w:rsidRPr="002706AD" w:rsidRDefault="00F204EA" w:rsidP="00F204EA">
      <w:pPr>
        <w:rPr>
          <w:i/>
          <w:rPrChange w:id="567" w:author="Suraj Patel" w:date="2025-01-20T15:32:00Z">
            <w:rPr/>
          </w:rPrChange>
        </w:rPr>
      </w:pPr>
      <w:r w:rsidRPr="002706AD">
        <w:rPr>
          <w:b/>
          <w:i/>
          <w:rPrChange w:id="568" w:author="Suraj Patel" w:date="2025-01-20T15:32:00Z">
            <w:rPr>
              <w:b/>
            </w:rPr>
          </w:rPrChange>
        </w:rPr>
        <w:t>Type10</w:t>
      </w:r>
      <w:r w:rsidRPr="002706AD">
        <w:rPr>
          <w:i/>
          <w:rPrChange w:id="569" w:author="Suraj Patel" w:date="2025-01-20T15:32:00Z">
            <w:rPr/>
          </w:rPrChange>
        </w:rPr>
        <w:t> :</w:t>
      </w:r>
    </w:p>
    <w:p w14:paraId="5A79501D" w14:textId="77777777" w:rsidR="00F204EA" w:rsidRPr="002706AD" w:rsidRDefault="00F204EA" w:rsidP="00F204EA">
      <w:pPr>
        <w:rPr>
          <w:i/>
          <w:rPrChange w:id="570" w:author="Suraj Patel" w:date="2025-01-20T15:32:00Z">
            <w:rPr/>
          </w:rPrChange>
        </w:rPr>
      </w:pPr>
      <w:r w:rsidRPr="002706AD">
        <w:rPr>
          <w:i/>
          <w:rPrChange w:id="571" w:author="Suraj Patel" w:date="2025-01-20T15:32:00Z">
            <w:rPr/>
          </w:rPrChange>
        </w:rPr>
        <w:t>Nouveau type de barrage</w:t>
      </w:r>
      <w:r w:rsidR="008E780A" w:rsidRPr="002706AD">
        <w:rPr>
          <w:i/>
          <w:rPrChange w:id="572" w:author="Suraj Patel" w:date="2025-01-20T15:32:00Z">
            <w:rPr/>
          </w:rPrChange>
        </w:rPr>
        <w:t xml:space="preserve"> (</w:t>
      </w:r>
      <w:r w:rsidR="001D203C" w:rsidRPr="002706AD">
        <w:rPr>
          <w:i/>
          <w:rPrChange w:id="573" w:author="Suraj Patel" w:date="2025-01-20T15:32:00Z">
            <w:rPr/>
          </w:rPrChange>
        </w:rPr>
        <w:t>ine</w:t>
      </w:r>
      <w:r w:rsidR="008E780A" w:rsidRPr="002706AD">
        <w:rPr>
          <w:i/>
          <w:rPrChange w:id="574" w:author="Suraj Patel" w:date="2025-01-20T15:32:00Z">
            <w:rPr/>
          </w:rPrChange>
        </w:rPr>
        <w:t>xistant dans Cequeau original)</w:t>
      </w:r>
      <w:r w:rsidRPr="002706AD">
        <w:rPr>
          <w:i/>
          <w:rPrChange w:id="575" w:author="Suraj Patel" w:date="2025-01-20T15:32:00Z">
            <w:rPr/>
          </w:rPrChange>
        </w:rPr>
        <w:t xml:space="preserve"> dont le débit est fonction de l’ouverture des vannes et du niveau.</w:t>
      </w:r>
    </w:p>
    <w:p w14:paraId="7B0351E2" w14:textId="77777777" w:rsidR="008E780A" w:rsidRPr="002706AD" w:rsidRDefault="008E780A" w:rsidP="00F204EA">
      <w:pPr>
        <w:rPr>
          <w:i/>
          <w:rPrChange w:id="576" w:author="Suraj Patel" w:date="2025-01-20T15:32:00Z">
            <w:rPr/>
          </w:rPrChange>
        </w:rPr>
      </w:pPr>
      <w:r w:rsidRPr="002706AD">
        <w:rPr>
          <w:i/>
          <w:rPrChange w:id="577" w:author="Suraj Patel" w:date="2025-01-20T15:32:00Z">
            <w:rPr/>
          </w:rPrChange>
        </w:rPr>
        <w:t>Note : Les calculs effectués avec ce type de barrage sont propres aux ouvrages RTA. Autrement dit ce type de barrage est utilisable seulement dans un contexte RTA.</w:t>
      </w:r>
    </w:p>
    <w:p w14:paraId="496933C7" w14:textId="77777777" w:rsidR="00F204EA" w:rsidRPr="002706AD" w:rsidRDefault="00F204EA" w:rsidP="00F204EA">
      <w:pPr>
        <w:rPr>
          <w:i/>
          <w:rPrChange w:id="578" w:author="Suraj Patel" w:date="2025-01-20T15:32:00Z">
            <w:rPr/>
          </w:rPrChange>
        </w:rPr>
      </w:pPr>
    </w:p>
    <w:p w14:paraId="63F429B0" w14:textId="77777777" w:rsidR="00F204EA" w:rsidRPr="002706AD" w:rsidRDefault="00F204EA" w:rsidP="00F204EA">
      <w:pPr>
        <w:rPr>
          <w:rFonts w:ascii="Courier New" w:hAnsi="Courier New" w:cs="Courier New"/>
          <w:i/>
          <w:rPrChange w:id="579" w:author="Suraj Patel" w:date="2025-01-20T15:32:00Z">
            <w:rPr>
              <w:rFonts w:ascii="Courier New" w:hAnsi="Courier New" w:cs="Courier New"/>
            </w:rPr>
          </w:rPrChange>
        </w:rPr>
      </w:pPr>
      <w:r w:rsidRPr="002706AD">
        <w:rPr>
          <w:i/>
          <w:rPrChange w:id="580" w:author="Suraj Patel" w:date="2025-01-20T15:32:00Z">
            <w:rPr/>
          </w:rPrChange>
        </w:rPr>
        <w:t xml:space="preserve"> </w:t>
      </w:r>
      <w:r w:rsidRPr="002706AD">
        <w:rPr>
          <w:rFonts w:ascii="Courier New" w:hAnsi="Courier New" w:cs="Courier New"/>
          <w:i/>
          <w:rPrChange w:id="581" w:author="Suraj Patel" w:date="2025-01-20T15:32:00Z">
            <w:rPr>
              <w:rFonts w:ascii="Courier New" w:hAnsi="Courier New" w:cs="Courier New"/>
            </w:rPr>
          </w:rPrChange>
        </w:rPr>
        <w:t xml:space="preserve">         </w:t>
      </w:r>
      <w:proofErr w:type="spellStart"/>
      <w:r w:rsidRPr="002706AD">
        <w:rPr>
          <w:rFonts w:ascii="Courier New" w:hAnsi="Courier New" w:cs="Courier New"/>
          <w:i/>
          <w:rPrChange w:id="582" w:author="Suraj Patel" w:date="2025-01-20T15:32:00Z">
            <w:rPr>
              <w:rFonts w:ascii="Courier New" w:hAnsi="Courier New" w:cs="Courier New"/>
            </w:rPr>
          </w:rPrChange>
        </w:rPr>
        <w:t>idCP</w:t>
      </w:r>
      <w:proofErr w:type="spellEnd"/>
      <w:r w:rsidRPr="002706AD">
        <w:rPr>
          <w:rFonts w:ascii="Courier New" w:hAnsi="Courier New" w:cs="Courier New"/>
          <w:i/>
          <w:rPrChange w:id="583" w:author="Suraj Patel" w:date="2025-01-20T15:32:00Z">
            <w:rPr>
              <w:rFonts w:ascii="Courier New" w:hAnsi="Courier New" w:cs="Courier New"/>
            </w:rPr>
          </w:rPrChange>
        </w:rPr>
        <w:t xml:space="preserve">: double </w:t>
      </w:r>
      <w:r w:rsidRPr="002706AD">
        <w:rPr>
          <w:rFonts w:ascii="Courier New" w:hAnsi="Courier New" w:cs="Courier New"/>
          <w:i/>
          <w:rPrChange w:id="584" w:author="Suraj Patel" w:date="2025-01-20T15:32:00Z">
            <w:rPr>
              <w:rFonts w:ascii="Courier New" w:hAnsi="Courier New" w:cs="Courier New"/>
            </w:rPr>
          </w:rPrChange>
        </w:rPr>
        <w:br/>
        <w:t xml:space="preserve">     </w:t>
      </w:r>
      <w:proofErr w:type="spellStart"/>
      <w:r w:rsidRPr="002706AD">
        <w:rPr>
          <w:rFonts w:ascii="Courier New" w:hAnsi="Courier New" w:cs="Courier New"/>
          <w:i/>
          <w:rPrChange w:id="585" w:author="Suraj Patel" w:date="2025-01-20T15:32:00Z">
            <w:rPr>
              <w:rFonts w:ascii="Courier New" w:hAnsi="Courier New" w:cs="Courier New"/>
            </w:rPr>
          </w:rPrChange>
        </w:rPr>
        <w:t>idCPAval</w:t>
      </w:r>
      <w:proofErr w:type="spellEnd"/>
      <w:r w:rsidRPr="002706AD">
        <w:rPr>
          <w:rFonts w:ascii="Courier New" w:hAnsi="Courier New" w:cs="Courier New"/>
          <w:i/>
          <w:rPrChange w:id="586" w:author="Suraj Patel" w:date="2025-01-20T15:32:00Z">
            <w:rPr>
              <w:rFonts w:ascii="Courier New" w:hAnsi="Courier New" w:cs="Courier New"/>
            </w:rPr>
          </w:rPrChange>
        </w:rPr>
        <w:t>: double</w:t>
      </w:r>
      <w:r w:rsidRPr="002706AD">
        <w:rPr>
          <w:rFonts w:ascii="Courier New" w:hAnsi="Courier New" w:cs="Courier New"/>
          <w:i/>
          <w:rPrChange w:id="587" w:author="Suraj Patel" w:date="2025-01-20T15:32:00Z">
            <w:rPr>
              <w:rFonts w:ascii="Courier New" w:hAnsi="Courier New" w:cs="Courier New"/>
            </w:rPr>
          </w:rPrChange>
        </w:rPr>
        <w:br/>
        <w:t xml:space="preserve">         type: 10</w:t>
      </w:r>
      <w:r w:rsidRPr="002706AD">
        <w:rPr>
          <w:rFonts w:ascii="Courier New" w:hAnsi="Courier New" w:cs="Courier New"/>
          <w:i/>
          <w:rPrChange w:id="588" w:author="Suraj Patel" w:date="2025-01-20T15:32:00Z">
            <w:rPr>
              <w:rFonts w:ascii="Courier New" w:hAnsi="Courier New" w:cs="Courier New"/>
            </w:rPr>
          </w:rPrChange>
        </w:rPr>
        <w:br/>
      </w:r>
      <w:proofErr w:type="spellStart"/>
      <w:r w:rsidRPr="002706AD">
        <w:rPr>
          <w:rFonts w:ascii="Courier New" w:hAnsi="Courier New" w:cs="Courier New"/>
          <w:i/>
          <w:rPrChange w:id="589" w:author="Suraj Patel" w:date="2025-01-20T15:32:00Z">
            <w:rPr>
              <w:rFonts w:ascii="Courier New" w:hAnsi="Courier New" w:cs="Courier New"/>
            </w:rPr>
          </w:rPrChange>
        </w:rPr>
        <w:t>volumeInitial</w:t>
      </w:r>
      <w:proofErr w:type="spellEnd"/>
      <w:r w:rsidRPr="002706AD">
        <w:rPr>
          <w:rFonts w:ascii="Courier New" w:hAnsi="Courier New" w:cs="Courier New"/>
          <w:i/>
          <w:rPrChange w:id="590" w:author="Suraj Patel" w:date="2025-01-20T15:32:00Z">
            <w:rPr>
              <w:rFonts w:ascii="Courier New" w:hAnsi="Courier New" w:cs="Courier New"/>
            </w:rPr>
          </w:rPrChange>
        </w:rPr>
        <w:t>: double</w:t>
      </w:r>
      <w:r w:rsidRPr="002706AD">
        <w:rPr>
          <w:rFonts w:ascii="Courier New" w:hAnsi="Courier New" w:cs="Courier New"/>
          <w:i/>
          <w:rPrChange w:id="591" w:author="Suraj Patel" w:date="2025-01-20T15:32:00Z">
            <w:rPr>
              <w:rFonts w:ascii="Courier New" w:hAnsi="Courier New" w:cs="Courier New"/>
            </w:rPr>
          </w:rPrChange>
        </w:rPr>
        <w:br/>
        <w:t xml:space="preserve">    ouverture: [1 x </w:t>
      </w:r>
      <w:proofErr w:type="spellStart"/>
      <w:r w:rsidRPr="002706AD">
        <w:rPr>
          <w:rFonts w:ascii="Courier New" w:hAnsi="Courier New" w:cs="Courier New"/>
          <w:i/>
          <w:rPrChange w:id="592" w:author="Suraj Patel" w:date="2025-01-20T15:32:00Z">
            <w:rPr>
              <w:rFonts w:ascii="Courier New" w:hAnsi="Courier New" w:cs="Courier New"/>
            </w:rPr>
          </w:rPrChange>
        </w:rPr>
        <w:t>nbPasDeTemps</w:t>
      </w:r>
      <w:proofErr w:type="spellEnd"/>
      <w:r w:rsidRPr="002706AD">
        <w:rPr>
          <w:rFonts w:ascii="Courier New" w:hAnsi="Courier New" w:cs="Courier New"/>
          <w:i/>
          <w:rPrChange w:id="593" w:author="Suraj Patel" w:date="2025-01-20T15:32:00Z">
            <w:rPr>
              <w:rFonts w:ascii="Courier New" w:hAnsi="Courier New" w:cs="Courier New"/>
            </w:rPr>
          </w:rPrChange>
        </w:rPr>
        <w:t xml:space="preserve"> double]</w:t>
      </w:r>
    </w:p>
    <w:p w14:paraId="28F04152" w14:textId="77777777" w:rsidR="00F204EA" w:rsidRDefault="00F204EA" w:rsidP="00BC6FC7">
      <w:pPr>
        <w:rPr>
          <w:ins w:id="594" w:author="Suraj Patel" w:date="2025-04-22T20:33:00Z" w16du:dateUtc="2025-04-23T00:33:00Z"/>
          <w:rFonts w:ascii="Courier New" w:hAnsi="Courier New" w:cs="Courier New"/>
        </w:rPr>
      </w:pPr>
    </w:p>
    <w:p w14:paraId="5B6AAFFC" w14:textId="77777777" w:rsidR="000739B5" w:rsidRDefault="000739B5" w:rsidP="00BC6FC7">
      <w:pPr>
        <w:rPr>
          <w:ins w:id="595" w:author="Suraj Patel" w:date="2025-04-22T20:33:00Z" w16du:dateUtc="2025-04-23T00:33:00Z"/>
          <w:rFonts w:ascii="Courier New" w:hAnsi="Courier New" w:cs="Courier New"/>
        </w:rPr>
      </w:pPr>
    </w:p>
    <w:p w14:paraId="6CB17390" w14:textId="23CD9E2C" w:rsidR="000739B5" w:rsidRDefault="000739B5" w:rsidP="000739B5">
      <w:pPr>
        <w:pStyle w:val="Heading3"/>
        <w:rPr>
          <w:ins w:id="596" w:author="Suraj Patel" w:date="2025-04-22T20:33:00Z" w16du:dateUtc="2025-04-23T00:33:00Z"/>
        </w:rPr>
      </w:pPr>
      <w:ins w:id="597" w:author="Suraj Patel" w:date="2025-04-22T20:33:00Z" w16du:dateUtc="2025-04-23T00:33:00Z">
        <w:r>
          <w:t>structure puits</w:t>
        </w:r>
      </w:ins>
    </w:p>
    <w:p w14:paraId="2AC84F7E" w14:textId="33B837F1" w:rsidR="000739B5" w:rsidRDefault="000739B5" w:rsidP="00BC6FC7">
      <w:pPr>
        <w:rPr>
          <w:ins w:id="598" w:author="Suraj Patel" w:date="2025-04-22T20:33:00Z" w16du:dateUtc="2025-04-23T00:33:00Z"/>
          <w:rFonts w:ascii="Courier New" w:hAnsi="Courier New" w:cs="Courier New"/>
        </w:rPr>
      </w:pPr>
    </w:p>
    <w:p w14:paraId="35FE66DF" w14:textId="0E510438" w:rsidR="00AC1D6E" w:rsidRDefault="00304CE4" w:rsidP="00AC1D6E">
      <w:pPr>
        <w:rPr>
          <w:ins w:id="599" w:author="Suraj Patel" w:date="2025-04-22T20:44:00Z" w16du:dateUtc="2025-04-23T00:44:00Z"/>
          <w:rFonts w:ascii="Courier New" w:hAnsi="Courier New" w:cs="Courier New"/>
        </w:rPr>
      </w:pPr>
      <w:ins w:id="600" w:author="Suraj Patel" w:date="2025-04-22T20:59:00Z" w16du:dateUtc="2025-04-23T00:59:00Z">
        <w:r>
          <w:rPr>
            <w:rFonts w:ascii="Courier New" w:hAnsi="Courier New" w:cs="Courier New"/>
          </w:rPr>
          <w:t xml:space="preserve">           </w:t>
        </w:r>
      </w:ins>
      <w:proofErr w:type="spellStart"/>
      <w:ins w:id="601" w:author="Suraj Patel" w:date="2025-04-22T20:43:00Z" w16du:dateUtc="2025-04-23T00:43:00Z">
        <w:r w:rsidR="00AC1D6E" w:rsidRPr="001B0D0F">
          <w:rPr>
            <w:rFonts w:ascii="Courier New" w:hAnsi="Courier New" w:cs="Courier New"/>
          </w:rPr>
          <w:t>idC</w:t>
        </w:r>
        <w:r w:rsidR="00AC1D6E">
          <w:rPr>
            <w:rFonts w:ascii="Courier New" w:hAnsi="Courier New" w:cs="Courier New"/>
          </w:rPr>
          <w:t>E</w:t>
        </w:r>
        <w:proofErr w:type="spellEnd"/>
        <w:r w:rsidR="00AC1D6E" w:rsidRPr="001B0D0F">
          <w:rPr>
            <w:rFonts w:ascii="Courier New" w:hAnsi="Courier New" w:cs="Courier New"/>
          </w:rPr>
          <w:t xml:space="preserve">: </w:t>
        </w:r>
        <w:r w:rsidR="00AC1D6E">
          <w:rPr>
            <w:rFonts w:ascii="Courier New" w:hAnsi="Courier New" w:cs="Courier New"/>
          </w:rPr>
          <w:t>double</w:t>
        </w:r>
        <w:r w:rsidR="00AC1D6E">
          <w:rPr>
            <w:rFonts w:ascii="Courier New" w:hAnsi="Courier New" w:cs="Courier New"/>
          </w:rPr>
          <w:br/>
        </w:r>
        <w:proofErr w:type="spellStart"/>
        <w:r w:rsidR="00AC1D6E">
          <w:rPr>
            <w:rFonts w:ascii="Courier New" w:hAnsi="Courier New" w:cs="Courier New"/>
          </w:rPr>
          <w:t>distanceRiviere</w:t>
        </w:r>
        <w:proofErr w:type="spellEnd"/>
        <w:r w:rsidR="00AC1D6E" w:rsidRPr="001B0D0F">
          <w:rPr>
            <w:rFonts w:ascii="Courier New" w:hAnsi="Courier New" w:cs="Courier New"/>
          </w:rPr>
          <w:t xml:space="preserve">: </w:t>
        </w:r>
        <w:r w:rsidR="00AC1D6E">
          <w:rPr>
            <w:rFonts w:ascii="Courier New" w:hAnsi="Courier New" w:cs="Courier New"/>
          </w:rPr>
          <w:t>double</w:t>
        </w:r>
        <w:r w:rsidR="00AC1D6E">
          <w:rPr>
            <w:rFonts w:ascii="Courier New" w:hAnsi="Courier New" w:cs="Courier New"/>
          </w:rPr>
          <w:br/>
        </w:r>
      </w:ins>
      <w:ins w:id="602" w:author="Suraj Patel" w:date="2025-04-22T20:59:00Z" w16du:dateUtc="2025-04-23T00:59:00Z">
        <w:r>
          <w:rPr>
            <w:rFonts w:ascii="Courier New" w:hAnsi="Courier New" w:cs="Courier New"/>
          </w:rPr>
          <w:t xml:space="preserve">   </w:t>
        </w:r>
      </w:ins>
      <w:proofErr w:type="spellStart"/>
      <w:ins w:id="603" w:author="Suraj Patel" w:date="2025-04-22T20:44:00Z" w16du:dateUtc="2025-04-23T00:44:00Z">
        <w:r w:rsidR="00AC1D6E">
          <w:rPr>
            <w:rFonts w:ascii="Courier New" w:hAnsi="Courier New" w:cs="Courier New"/>
          </w:rPr>
          <w:t>debitPompage</w:t>
        </w:r>
        <w:proofErr w:type="spellEnd"/>
        <w:r w:rsidR="00AC1D6E">
          <w:rPr>
            <w:rFonts w:ascii="Courier New" w:hAnsi="Courier New" w:cs="Courier New"/>
          </w:rPr>
          <w:t>: [</w:t>
        </w:r>
        <w:proofErr w:type="spellStart"/>
        <w:r w:rsidR="00AC1D6E">
          <w:rPr>
            <w:rFonts w:ascii="Courier New" w:hAnsi="Courier New" w:cs="Courier New"/>
          </w:rPr>
          <w:t>nbPasDeTemps</w:t>
        </w:r>
        <w:proofErr w:type="spellEnd"/>
        <w:r w:rsidR="00AC1D6E">
          <w:rPr>
            <w:rFonts w:ascii="Courier New" w:hAnsi="Courier New" w:cs="Courier New"/>
          </w:rPr>
          <w:t xml:space="preserve"> x 1 double]</w:t>
        </w:r>
      </w:ins>
    </w:p>
    <w:p w14:paraId="6B8F8360" w14:textId="7940D698" w:rsidR="00AC1D6E" w:rsidRDefault="00304CE4" w:rsidP="00AC1D6E">
      <w:pPr>
        <w:rPr>
          <w:ins w:id="604" w:author="Suraj Patel" w:date="2025-04-22T20:44:00Z" w16du:dateUtc="2025-04-23T00:44:00Z"/>
          <w:rFonts w:ascii="Courier New" w:hAnsi="Courier New" w:cs="Courier New"/>
        </w:rPr>
      </w:pPr>
      <w:ins w:id="605" w:author="Suraj Patel" w:date="2025-04-22T20:59:00Z" w16du:dateUtc="2025-04-23T00:59:00Z">
        <w:r>
          <w:rPr>
            <w:rFonts w:ascii="Courier New" w:hAnsi="Courier New" w:cs="Courier New"/>
          </w:rPr>
          <w:t xml:space="preserve">   </w:t>
        </w:r>
      </w:ins>
      <w:proofErr w:type="spellStart"/>
      <w:ins w:id="606" w:author="Suraj Patel" w:date="2025-04-22T20:44:00Z" w16du:dateUtc="2025-04-23T00:44:00Z">
        <w:r w:rsidR="00AC1D6E">
          <w:rPr>
            <w:rFonts w:ascii="Courier New" w:hAnsi="Courier New" w:cs="Courier New"/>
          </w:rPr>
          <w:t>niveauxPuits</w:t>
        </w:r>
        <w:proofErr w:type="spellEnd"/>
        <w:r w:rsidR="00AC1D6E">
          <w:rPr>
            <w:rFonts w:ascii="Courier New" w:hAnsi="Courier New" w:cs="Courier New"/>
          </w:rPr>
          <w:t>: [</w:t>
        </w:r>
        <w:proofErr w:type="spellStart"/>
        <w:r w:rsidR="00AC1D6E">
          <w:rPr>
            <w:rFonts w:ascii="Courier New" w:hAnsi="Courier New" w:cs="Courier New"/>
          </w:rPr>
          <w:t>nbPasDeTemps</w:t>
        </w:r>
        <w:proofErr w:type="spellEnd"/>
        <w:r w:rsidR="00AC1D6E">
          <w:rPr>
            <w:rFonts w:ascii="Courier New" w:hAnsi="Courier New" w:cs="Courier New"/>
          </w:rPr>
          <w:t xml:space="preserve"> x 1 double]</w:t>
        </w:r>
      </w:ins>
    </w:p>
    <w:p w14:paraId="42069702" w14:textId="2AE57068" w:rsidR="00AC1D6E" w:rsidRDefault="00304CE4" w:rsidP="00AC1D6E">
      <w:pPr>
        <w:rPr>
          <w:ins w:id="607" w:author="Suraj Patel" w:date="2025-04-22T20:45:00Z" w16du:dateUtc="2025-04-23T00:45:00Z"/>
          <w:rFonts w:ascii="Courier New" w:hAnsi="Courier New" w:cs="Courier New"/>
        </w:rPr>
      </w:pPr>
      <w:ins w:id="608" w:author="Suraj Patel" w:date="2025-04-22T20:59:00Z" w16du:dateUtc="2025-04-23T00:59:00Z">
        <w:r>
          <w:rPr>
            <w:rFonts w:ascii="Courier New" w:hAnsi="Courier New" w:cs="Courier New"/>
          </w:rPr>
          <w:t xml:space="preserve">             </w:t>
        </w:r>
      </w:ins>
      <w:ins w:id="609" w:author="Suraj Patel" w:date="2025-04-22T20:44:00Z" w16du:dateUtc="2025-04-23T00:44:00Z">
        <w:r w:rsidR="00AC1D6E">
          <w:rPr>
            <w:rFonts w:ascii="Courier New" w:hAnsi="Courier New" w:cs="Courier New"/>
          </w:rPr>
          <w:t>h0:</w:t>
        </w:r>
      </w:ins>
      <w:ins w:id="610" w:author="Suraj Patel" w:date="2025-04-22T20:45:00Z" w16du:dateUtc="2025-04-23T00:45:00Z">
        <w:r w:rsidR="00AC1D6E">
          <w:rPr>
            <w:rFonts w:ascii="Courier New" w:hAnsi="Courier New" w:cs="Courier New"/>
          </w:rPr>
          <w:t xml:space="preserve"> double</w:t>
        </w:r>
      </w:ins>
    </w:p>
    <w:p w14:paraId="6859EE02" w14:textId="2D619E03" w:rsidR="00AC1D6E" w:rsidRDefault="00304CE4" w:rsidP="00AC1D6E">
      <w:pPr>
        <w:rPr>
          <w:ins w:id="611" w:author="Suraj Patel" w:date="2025-04-22T20:46:00Z" w16du:dateUtc="2025-04-23T00:46:00Z"/>
          <w:rFonts w:ascii="Courier New" w:hAnsi="Courier New" w:cs="Courier New"/>
        </w:rPr>
      </w:pPr>
      <w:ins w:id="612" w:author="Suraj Patel" w:date="2025-04-22T20:59:00Z" w16du:dateUtc="2025-04-23T00:59:00Z">
        <w:r>
          <w:rPr>
            <w:rFonts w:ascii="Courier New" w:hAnsi="Courier New" w:cs="Courier New"/>
          </w:rPr>
          <w:t xml:space="preserve">         </w:t>
        </w:r>
      </w:ins>
      <w:ins w:id="613" w:author="Suraj Patel" w:date="2025-04-22T20:45:00Z" w16du:dateUtc="2025-04-23T00:45:00Z">
        <w:r w:rsidR="00AC1D6E">
          <w:rPr>
            <w:rFonts w:ascii="Courier New" w:hAnsi="Courier New" w:cs="Courier New"/>
          </w:rPr>
          <w:t xml:space="preserve">active: double (0 = </w:t>
        </w:r>
        <w:r w:rsidR="00AC1D6E" w:rsidRPr="00304CE4">
          <w:rPr>
            <w:rFonts w:ascii="Courier New" w:hAnsi="Courier New" w:cs="Courier New"/>
            <w:rPrChange w:id="614" w:author="Suraj Patel" w:date="2025-04-22T20:59:00Z" w16du:dateUtc="2025-04-23T00:59:00Z">
              <w:rPr>
                <w:rFonts w:ascii="Courier New" w:hAnsi="Courier New" w:cs="Courier New"/>
                <w:lang w:val="en-US"/>
              </w:rPr>
            </w:rPrChange>
          </w:rPr>
          <w:t>d</w:t>
        </w:r>
      </w:ins>
      <w:ins w:id="615" w:author="Suraj Patel" w:date="2025-04-22T20:46:00Z" w16du:dateUtc="2025-04-23T00:46:00Z">
        <w:r w:rsidR="00AC1D6E">
          <w:rPr>
            <w:rFonts w:ascii="Courier New" w:hAnsi="Courier New" w:cs="Courier New"/>
          </w:rPr>
          <w:t>és</w:t>
        </w:r>
      </w:ins>
      <w:ins w:id="616" w:author="Suraj Patel" w:date="2025-04-22T20:45:00Z" w16du:dateUtc="2025-04-23T00:45:00Z">
        <w:r w:rsidR="00AC1D6E">
          <w:rPr>
            <w:rFonts w:ascii="Courier New" w:hAnsi="Courier New" w:cs="Courier New"/>
          </w:rPr>
          <w:t>activé</w:t>
        </w:r>
        <w:r w:rsidR="00AC1D6E" w:rsidRPr="00304CE4">
          <w:rPr>
            <w:rFonts w:ascii="Courier New" w:hAnsi="Courier New" w:cs="Courier New"/>
            <w:rPrChange w:id="617" w:author="Suraj Patel" w:date="2025-04-22T20:59:00Z" w16du:dateUtc="2025-04-23T00:59:00Z">
              <w:rPr>
                <w:rFonts w:ascii="Courier New" w:hAnsi="Courier New" w:cs="Courier New"/>
                <w:lang w:val="en-CA"/>
              </w:rPr>
            </w:rPrChange>
          </w:rPr>
          <w:t>, 1</w:t>
        </w:r>
        <w:r w:rsidR="00AC1D6E">
          <w:rPr>
            <w:rFonts w:ascii="Courier New" w:hAnsi="Courier New" w:cs="Courier New"/>
          </w:rPr>
          <w:t xml:space="preserve"> </w:t>
        </w:r>
      </w:ins>
      <w:ins w:id="618" w:author="Suraj Patel" w:date="2025-04-22T20:46:00Z" w16du:dateUtc="2025-04-23T00:46:00Z">
        <w:r w:rsidR="00AC1D6E">
          <w:rPr>
            <w:rFonts w:ascii="Courier New" w:hAnsi="Courier New" w:cs="Courier New"/>
          </w:rPr>
          <w:t>= activé)</w:t>
        </w:r>
      </w:ins>
    </w:p>
    <w:p w14:paraId="0E806C3F" w14:textId="12744B05" w:rsidR="000739B5" w:rsidRPr="00304CE4" w:rsidRDefault="00AC1D6E" w:rsidP="00BC6FC7">
      <w:pPr>
        <w:rPr>
          <w:rFonts w:ascii="Courier New" w:hAnsi="Courier New" w:cs="Courier New"/>
          <w:lang w:val="en-CA"/>
          <w:rPrChange w:id="619" w:author="Suraj Patel" w:date="2025-04-22T21:00:00Z" w16du:dateUtc="2025-04-23T01:00:00Z">
            <w:rPr>
              <w:rFonts w:ascii="Courier New" w:hAnsi="Courier New" w:cs="Courier New"/>
            </w:rPr>
          </w:rPrChange>
        </w:rPr>
      </w:pPr>
      <w:ins w:id="620" w:author="Suraj Patel" w:date="2025-04-22T20:43:00Z" w16du:dateUtc="2025-04-23T00:43:00Z">
        <w:r>
          <w:rPr>
            <w:rFonts w:ascii="Courier New" w:hAnsi="Courier New" w:cs="Courier New"/>
          </w:rPr>
          <w:br/>
        </w:r>
      </w:ins>
    </w:p>
    <w:p w14:paraId="2406AE59" w14:textId="77777777" w:rsidR="00195910" w:rsidRPr="008D54AA" w:rsidRDefault="00195910" w:rsidP="00195910">
      <w:pPr>
        <w:pStyle w:val="Heading2"/>
      </w:pPr>
      <w:bookmarkStart w:id="621" w:name="_meteo"/>
      <w:bookmarkStart w:id="622" w:name="_Toc165465445"/>
      <w:bookmarkEnd w:id="621"/>
      <w:proofErr w:type="spellStart"/>
      <w:r w:rsidRPr="008D54AA">
        <w:t>meteo</w:t>
      </w:r>
      <w:bookmarkEnd w:id="622"/>
      <w:proofErr w:type="spellEnd"/>
    </w:p>
    <w:p w14:paraId="2F5B51B8" w14:textId="77777777" w:rsidR="00945B4C" w:rsidRDefault="001E6688" w:rsidP="00195910">
      <w:r>
        <w:lastRenderedPageBreak/>
        <w:t xml:space="preserve">Données météo pour le période à simuler. </w:t>
      </w:r>
      <w:r w:rsidR="00F94665">
        <w:t xml:space="preserve"> Les données par pas de temps doivent suivre le même ordre que les carreaux entiers dans Cequeau. </w:t>
      </w:r>
    </w:p>
    <w:p w14:paraId="5D5ABAF6" w14:textId="77777777" w:rsidR="00FF55A2" w:rsidRDefault="00FF55A2" w:rsidP="00195910"/>
    <w:p w14:paraId="0E3CC9BC" w14:textId="0532AD58" w:rsidR="00F028B7" w:rsidRDefault="00F028B7" w:rsidP="00195910">
      <w:pPr>
        <w:rPr>
          <w:ins w:id="623" w:author="Suraj Patel" w:date="2024-05-01T14:14:00Z"/>
          <w:rFonts w:ascii="Courier New" w:hAnsi="Courier New" w:cs="Courier New"/>
        </w:rPr>
      </w:pPr>
      <w:ins w:id="624" w:author="Suraj Patel" w:date="2024-05-01T14:13:00Z">
        <w:r>
          <w:rPr>
            <w:rFonts w:ascii="Courier New" w:hAnsi="Courier New" w:cs="Courier New"/>
          </w:rPr>
          <w:t xml:space="preserve">       </w:t>
        </w:r>
      </w:ins>
      <w:proofErr w:type="spellStart"/>
      <w:r w:rsidR="001E6688" w:rsidRPr="001E6688">
        <w:rPr>
          <w:rFonts w:ascii="Courier New" w:hAnsi="Courier New" w:cs="Courier New"/>
        </w:rPr>
        <w:t>tMin</w:t>
      </w:r>
      <w:proofErr w:type="spellEnd"/>
      <w:r w:rsidR="001E6688" w:rsidRPr="001E6688">
        <w:rPr>
          <w:rFonts w:ascii="Courier New" w:hAnsi="Courier New" w:cs="Courier New"/>
        </w:rPr>
        <w:t>:</w:t>
      </w:r>
      <w:r w:rsidR="001E6688">
        <w:rPr>
          <w:rFonts w:ascii="Courier New" w:hAnsi="Courier New" w:cs="Courier New"/>
        </w:rPr>
        <w:t xml:space="preserve"> </w:t>
      </w:r>
      <w:r w:rsidR="001E6688" w:rsidRPr="001E6688">
        <w:rPr>
          <w:rFonts w:ascii="Courier New" w:hAnsi="Courier New" w:cs="Courier New"/>
        </w:rPr>
        <w:t>[</w:t>
      </w:r>
      <w:proofErr w:type="spellStart"/>
      <w:r w:rsidR="001E6688" w:rsidRPr="001E6688">
        <w:rPr>
          <w:rFonts w:ascii="Courier New" w:hAnsi="Courier New" w:cs="Courier New"/>
        </w:rPr>
        <w:t>nbPasDeTemps</w:t>
      </w:r>
      <w:proofErr w:type="spellEnd"/>
      <w:r w:rsidR="001E6688" w:rsidRPr="001E6688">
        <w:rPr>
          <w:rFonts w:ascii="Courier New" w:hAnsi="Courier New" w:cs="Courier New"/>
        </w:rPr>
        <w:t xml:space="preserve"> </w:t>
      </w:r>
      <w:r w:rsidR="00BC6FC7">
        <w:rPr>
          <w:rFonts w:ascii="Courier New" w:hAnsi="Courier New" w:cs="Courier New"/>
        </w:rPr>
        <w:t>x</w:t>
      </w:r>
      <w:r w:rsidR="001E6688" w:rsidRPr="001E6688">
        <w:rPr>
          <w:rFonts w:ascii="Courier New" w:hAnsi="Courier New" w:cs="Courier New"/>
        </w:rPr>
        <w:t xml:space="preserve"> </w:t>
      </w:r>
      <w:proofErr w:type="spellStart"/>
      <w:r w:rsidR="001E6688" w:rsidRPr="001E6688">
        <w:rPr>
          <w:rFonts w:ascii="Courier New" w:hAnsi="Courier New" w:cs="Courier New"/>
        </w:rPr>
        <w:t>nbCE</w:t>
      </w:r>
      <w:proofErr w:type="spellEnd"/>
      <w:r w:rsidR="001E6688">
        <w:rPr>
          <w:rFonts w:ascii="Courier New" w:hAnsi="Courier New" w:cs="Courier New"/>
        </w:rPr>
        <w:t xml:space="preserve"> double</w:t>
      </w:r>
      <w:r w:rsidR="004D1CED">
        <w:rPr>
          <w:rFonts w:ascii="Courier New" w:hAnsi="Courier New" w:cs="Courier New"/>
        </w:rPr>
        <w:t xml:space="preserve"> ou single</w:t>
      </w:r>
      <w:r w:rsidR="001E6688" w:rsidRPr="001E6688">
        <w:rPr>
          <w:rFonts w:ascii="Courier New" w:hAnsi="Courier New" w:cs="Courier New"/>
        </w:rPr>
        <w:t>]</w:t>
      </w:r>
      <w:r w:rsidR="001E6688" w:rsidRPr="001E6688">
        <w:rPr>
          <w:rFonts w:ascii="Courier New" w:hAnsi="Courier New" w:cs="Courier New"/>
        </w:rPr>
        <w:br/>
      </w:r>
      <w:ins w:id="625" w:author="Suraj Patel" w:date="2024-05-01T14:13:00Z">
        <w:r>
          <w:rPr>
            <w:rFonts w:ascii="Courier New" w:hAnsi="Courier New" w:cs="Courier New"/>
          </w:rPr>
          <w:t xml:space="preserve">       </w:t>
        </w:r>
      </w:ins>
      <w:proofErr w:type="spellStart"/>
      <w:r w:rsidR="001E6688" w:rsidRPr="001E6688">
        <w:rPr>
          <w:rFonts w:ascii="Courier New" w:hAnsi="Courier New" w:cs="Courier New"/>
        </w:rPr>
        <w:t>tMax</w:t>
      </w:r>
      <w:proofErr w:type="spellEnd"/>
      <w:r w:rsidR="001E6688" w:rsidRPr="001E6688">
        <w:rPr>
          <w:rFonts w:ascii="Courier New" w:hAnsi="Courier New" w:cs="Courier New"/>
        </w:rPr>
        <w:t>: [</w:t>
      </w:r>
      <w:proofErr w:type="spellStart"/>
      <w:r w:rsidR="001E6688" w:rsidRPr="001E6688">
        <w:rPr>
          <w:rFonts w:ascii="Courier New" w:hAnsi="Courier New" w:cs="Courier New"/>
        </w:rPr>
        <w:t>nbPasDeTemps</w:t>
      </w:r>
      <w:proofErr w:type="spellEnd"/>
      <w:r w:rsidR="001E6688" w:rsidRPr="001E6688">
        <w:rPr>
          <w:rFonts w:ascii="Courier New" w:hAnsi="Courier New" w:cs="Courier New"/>
        </w:rPr>
        <w:t xml:space="preserve"> </w:t>
      </w:r>
      <w:r w:rsidR="00BC6FC7">
        <w:rPr>
          <w:rFonts w:ascii="Courier New" w:hAnsi="Courier New" w:cs="Courier New"/>
        </w:rPr>
        <w:t>x</w:t>
      </w:r>
      <w:r w:rsidR="001E6688" w:rsidRPr="001E6688">
        <w:rPr>
          <w:rFonts w:ascii="Courier New" w:hAnsi="Courier New" w:cs="Courier New"/>
        </w:rPr>
        <w:t xml:space="preserve"> </w:t>
      </w:r>
      <w:proofErr w:type="spellStart"/>
      <w:r w:rsidR="001E6688" w:rsidRPr="001E6688">
        <w:rPr>
          <w:rFonts w:ascii="Courier New" w:hAnsi="Courier New" w:cs="Courier New"/>
        </w:rPr>
        <w:t>nbCE</w:t>
      </w:r>
      <w:proofErr w:type="spellEnd"/>
      <w:r w:rsidR="001E6688">
        <w:rPr>
          <w:rFonts w:ascii="Courier New" w:hAnsi="Courier New" w:cs="Courier New"/>
        </w:rPr>
        <w:t xml:space="preserve"> double</w:t>
      </w:r>
      <w:r w:rsidR="004D1CED" w:rsidRPr="004D1CED">
        <w:rPr>
          <w:rFonts w:ascii="Courier New" w:hAnsi="Courier New" w:cs="Courier New"/>
        </w:rPr>
        <w:t xml:space="preserve"> </w:t>
      </w:r>
      <w:r w:rsidR="004D1CED">
        <w:rPr>
          <w:rFonts w:ascii="Courier New" w:hAnsi="Courier New" w:cs="Courier New"/>
        </w:rPr>
        <w:t>ou single</w:t>
      </w:r>
      <w:r w:rsidR="001E6688" w:rsidRPr="001E6688">
        <w:rPr>
          <w:rFonts w:ascii="Courier New" w:hAnsi="Courier New" w:cs="Courier New"/>
        </w:rPr>
        <w:t>]</w:t>
      </w:r>
      <w:del w:id="626" w:author="Suraj Patel" w:date="2024-05-01T14:13:00Z">
        <w:r w:rsidR="001E6688" w:rsidRPr="001E6688" w:rsidDel="00F028B7">
          <w:rPr>
            <w:rFonts w:ascii="Courier New" w:hAnsi="Courier New" w:cs="Courier New"/>
          </w:rPr>
          <w:br/>
        </w:r>
      </w:del>
      <w:r w:rsidR="004936E7">
        <w:rPr>
          <w:rFonts w:ascii="Courier New" w:hAnsi="Courier New" w:cs="Courier New"/>
        </w:rPr>
        <w:br/>
      </w:r>
      <w:ins w:id="627" w:author="Suraj Patel" w:date="2024-05-01T14:13:00Z">
        <w:r>
          <w:rPr>
            <w:rFonts w:ascii="Courier New" w:hAnsi="Courier New" w:cs="Courier New"/>
          </w:rPr>
          <w:t xml:space="preserve">       </w:t>
        </w:r>
      </w:ins>
      <w:proofErr w:type="spellStart"/>
      <w:r w:rsidR="001E6688" w:rsidRPr="001E6688">
        <w:rPr>
          <w:rFonts w:ascii="Courier New" w:hAnsi="Courier New" w:cs="Courier New"/>
        </w:rPr>
        <w:t>p</w:t>
      </w:r>
      <w:r w:rsidR="001E6688">
        <w:rPr>
          <w:rFonts w:ascii="Courier New" w:hAnsi="Courier New" w:cs="Courier New"/>
        </w:rPr>
        <w:t>T</w:t>
      </w:r>
      <w:r w:rsidR="001E6688" w:rsidRPr="001E6688">
        <w:rPr>
          <w:rFonts w:ascii="Courier New" w:hAnsi="Courier New" w:cs="Courier New"/>
        </w:rPr>
        <w:t>ot</w:t>
      </w:r>
      <w:proofErr w:type="spellEnd"/>
      <w:r w:rsidR="001E6688" w:rsidRPr="001E6688">
        <w:rPr>
          <w:rFonts w:ascii="Courier New" w:hAnsi="Courier New" w:cs="Courier New"/>
        </w:rPr>
        <w:t>:</w:t>
      </w:r>
      <w:r w:rsidR="004936E7">
        <w:rPr>
          <w:rFonts w:ascii="Courier New" w:hAnsi="Courier New" w:cs="Courier New"/>
        </w:rPr>
        <w:t xml:space="preserve"> </w:t>
      </w:r>
      <w:r w:rsidR="004936E7" w:rsidRPr="001E6688">
        <w:rPr>
          <w:rFonts w:ascii="Courier New" w:hAnsi="Courier New" w:cs="Courier New"/>
        </w:rPr>
        <w:t>[</w:t>
      </w:r>
      <w:proofErr w:type="spellStart"/>
      <w:r w:rsidR="004936E7" w:rsidRPr="001E6688">
        <w:rPr>
          <w:rFonts w:ascii="Courier New" w:hAnsi="Courier New" w:cs="Courier New"/>
        </w:rPr>
        <w:t>nbPasDeTemps</w:t>
      </w:r>
      <w:proofErr w:type="spellEnd"/>
      <w:r w:rsidR="004936E7" w:rsidRPr="001E6688">
        <w:rPr>
          <w:rFonts w:ascii="Courier New" w:hAnsi="Courier New" w:cs="Courier New"/>
        </w:rPr>
        <w:t xml:space="preserve"> </w:t>
      </w:r>
      <w:r w:rsidR="00BC6FC7">
        <w:rPr>
          <w:rFonts w:ascii="Courier New" w:hAnsi="Courier New" w:cs="Courier New"/>
        </w:rPr>
        <w:t>x</w:t>
      </w:r>
      <w:r w:rsidR="004936E7" w:rsidRPr="001E6688">
        <w:rPr>
          <w:rFonts w:ascii="Courier New" w:hAnsi="Courier New" w:cs="Courier New"/>
        </w:rPr>
        <w:t xml:space="preserve"> </w:t>
      </w:r>
      <w:proofErr w:type="spellStart"/>
      <w:r w:rsidR="004936E7" w:rsidRPr="001E6688">
        <w:rPr>
          <w:rFonts w:ascii="Courier New" w:hAnsi="Courier New" w:cs="Courier New"/>
        </w:rPr>
        <w:t>nbCE</w:t>
      </w:r>
      <w:proofErr w:type="spellEnd"/>
      <w:r w:rsidR="004936E7">
        <w:rPr>
          <w:rFonts w:ascii="Courier New" w:hAnsi="Courier New" w:cs="Courier New"/>
        </w:rPr>
        <w:t xml:space="preserve"> double</w:t>
      </w:r>
      <w:r w:rsidR="004D1CED" w:rsidRPr="004D1CED">
        <w:rPr>
          <w:rFonts w:ascii="Courier New" w:hAnsi="Courier New" w:cs="Courier New"/>
        </w:rPr>
        <w:t xml:space="preserve"> </w:t>
      </w:r>
      <w:r w:rsidR="004D1CED">
        <w:rPr>
          <w:rFonts w:ascii="Courier New" w:hAnsi="Courier New" w:cs="Courier New"/>
        </w:rPr>
        <w:t>ou single</w:t>
      </w:r>
      <w:r w:rsidR="004936E7" w:rsidRPr="001E6688">
        <w:rPr>
          <w:rFonts w:ascii="Courier New" w:hAnsi="Courier New" w:cs="Courier New"/>
        </w:rPr>
        <w:t>]</w:t>
      </w:r>
      <w:del w:id="628" w:author="Suraj Patel" w:date="2024-05-01T14:14:00Z">
        <w:r w:rsidR="001E6688" w:rsidRPr="001E6688" w:rsidDel="006A7518">
          <w:rPr>
            <w:rFonts w:ascii="Courier New" w:hAnsi="Courier New" w:cs="Courier New"/>
          </w:rPr>
          <w:br/>
          <w:delText>ou</w:delText>
        </w:r>
      </w:del>
      <w:r w:rsidR="001E6688" w:rsidRPr="001E6688">
        <w:rPr>
          <w:rFonts w:ascii="Courier New" w:hAnsi="Courier New" w:cs="Courier New"/>
        </w:rPr>
        <w:br/>
      </w:r>
      <w:ins w:id="629" w:author="Suraj Patel" w:date="2024-05-01T14:13:00Z">
        <w:r>
          <w:rPr>
            <w:rFonts w:ascii="Courier New" w:hAnsi="Courier New" w:cs="Courier New"/>
          </w:rPr>
          <w:t xml:space="preserve">      </w:t>
        </w:r>
      </w:ins>
      <w:r w:rsidR="001E6688" w:rsidRPr="001E6688">
        <w:rPr>
          <w:rFonts w:ascii="Courier New" w:hAnsi="Courier New" w:cs="Courier New"/>
        </w:rPr>
        <w:t>pluie:</w:t>
      </w:r>
      <w:ins w:id="630" w:author="Suraj Patel" w:date="2024-05-01T14:14:00Z">
        <w:r w:rsidR="006A7518">
          <w:rPr>
            <w:rFonts w:ascii="Courier New" w:hAnsi="Courier New" w:cs="Courier New"/>
          </w:rPr>
          <w:t xml:space="preserve"> </w:t>
        </w:r>
      </w:ins>
      <w:r w:rsidR="004936E7" w:rsidRPr="001E6688">
        <w:rPr>
          <w:rFonts w:ascii="Courier New" w:hAnsi="Courier New" w:cs="Courier New"/>
        </w:rPr>
        <w:t>[</w:t>
      </w:r>
      <w:proofErr w:type="spellStart"/>
      <w:r w:rsidR="004936E7" w:rsidRPr="001E6688">
        <w:rPr>
          <w:rFonts w:ascii="Courier New" w:hAnsi="Courier New" w:cs="Courier New"/>
        </w:rPr>
        <w:t>nbPasDeTemps</w:t>
      </w:r>
      <w:proofErr w:type="spellEnd"/>
      <w:r w:rsidR="004936E7" w:rsidRPr="001E6688">
        <w:rPr>
          <w:rFonts w:ascii="Courier New" w:hAnsi="Courier New" w:cs="Courier New"/>
        </w:rPr>
        <w:t xml:space="preserve"> </w:t>
      </w:r>
      <w:r w:rsidR="00BC6FC7">
        <w:rPr>
          <w:rFonts w:ascii="Courier New" w:hAnsi="Courier New" w:cs="Courier New"/>
        </w:rPr>
        <w:t>x</w:t>
      </w:r>
      <w:r w:rsidR="004936E7" w:rsidRPr="001E6688">
        <w:rPr>
          <w:rFonts w:ascii="Courier New" w:hAnsi="Courier New" w:cs="Courier New"/>
        </w:rPr>
        <w:t xml:space="preserve"> </w:t>
      </w:r>
      <w:proofErr w:type="spellStart"/>
      <w:r w:rsidR="004936E7" w:rsidRPr="001E6688">
        <w:rPr>
          <w:rFonts w:ascii="Courier New" w:hAnsi="Courier New" w:cs="Courier New"/>
        </w:rPr>
        <w:t>nbCE</w:t>
      </w:r>
      <w:proofErr w:type="spellEnd"/>
      <w:r w:rsidR="004936E7">
        <w:rPr>
          <w:rFonts w:ascii="Courier New" w:hAnsi="Courier New" w:cs="Courier New"/>
        </w:rPr>
        <w:t xml:space="preserve"> double</w:t>
      </w:r>
      <w:r w:rsidR="004D1CED" w:rsidRPr="004D1CED">
        <w:rPr>
          <w:rFonts w:ascii="Courier New" w:hAnsi="Courier New" w:cs="Courier New"/>
        </w:rPr>
        <w:t xml:space="preserve"> </w:t>
      </w:r>
      <w:r w:rsidR="004D1CED">
        <w:rPr>
          <w:rFonts w:ascii="Courier New" w:hAnsi="Courier New" w:cs="Courier New"/>
        </w:rPr>
        <w:t>ou single</w:t>
      </w:r>
      <w:r w:rsidR="004936E7" w:rsidRPr="001E6688">
        <w:rPr>
          <w:rFonts w:ascii="Courier New" w:hAnsi="Courier New" w:cs="Courier New"/>
        </w:rPr>
        <w:t>]</w:t>
      </w:r>
      <w:del w:id="631" w:author="Suraj Patel" w:date="2024-05-01T14:13:00Z">
        <w:r w:rsidR="001E6688" w:rsidRPr="001E6688" w:rsidDel="00F028B7">
          <w:rPr>
            <w:rFonts w:ascii="Courier New" w:hAnsi="Courier New" w:cs="Courier New"/>
          </w:rPr>
          <w:br/>
        </w:r>
      </w:del>
    </w:p>
    <w:p w14:paraId="40A3ABC8" w14:textId="2CB033DB" w:rsidR="006A7518" w:rsidRDefault="006A7518" w:rsidP="00195910">
      <w:pPr>
        <w:rPr>
          <w:ins w:id="632" w:author="Suraj Patel" w:date="2024-05-01T14:10:00Z"/>
          <w:rFonts w:ascii="Courier New" w:hAnsi="Courier New" w:cs="Courier New"/>
        </w:rPr>
      </w:pPr>
      <w:ins w:id="633" w:author="Suraj Patel" w:date="2024-05-01T14:14:00Z">
        <w:r>
          <w:rPr>
            <w:rFonts w:ascii="Courier New" w:hAnsi="Courier New" w:cs="Courier New"/>
          </w:rPr>
          <w:t xml:space="preserve">      neige</w:t>
        </w:r>
        <w:r w:rsidRPr="001E6688">
          <w:rPr>
            <w:rFonts w:ascii="Courier New" w:hAnsi="Courier New" w:cs="Courier New"/>
          </w:rPr>
          <w:t>:</w:t>
        </w:r>
        <w:r>
          <w:rPr>
            <w:rFonts w:ascii="Courier New" w:hAnsi="Courier New" w:cs="Courier New"/>
          </w:rPr>
          <w:t xml:space="preserve"> </w:t>
        </w:r>
        <w:r w:rsidRPr="001E6688">
          <w:rPr>
            <w:rFonts w:ascii="Courier New" w:hAnsi="Courier New" w:cs="Courier New"/>
          </w:rPr>
          <w:t>[</w:t>
        </w:r>
        <w:proofErr w:type="spellStart"/>
        <w:r w:rsidRPr="001E6688">
          <w:rPr>
            <w:rFonts w:ascii="Courier New" w:hAnsi="Courier New" w:cs="Courier New"/>
          </w:rPr>
          <w:t>nbPasDeTemps</w:t>
        </w:r>
        <w:proofErr w:type="spellEnd"/>
        <w:r w:rsidRPr="001E6688">
          <w:rPr>
            <w:rFonts w:ascii="Courier New" w:hAnsi="Courier New" w:cs="Courier New"/>
          </w:rPr>
          <w:t xml:space="preserve"> </w:t>
        </w:r>
        <w:r>
          <w:rPr>
            <w:rFonts w:ascii="Courier New" w:hAnsi="Courier New" w:cs="Courier New"/>
          </w:rPr>
          <w:t>x</w:t>
        </w:r>
        <w:r w:rsidRPr="001E6688">
          <w:rPr>
            <w:rFonts w:ascii="Courier New" w:hAnsi="Courier New" w:cs="Courier New"/>
          </w:rPr>
          <w:t xml:space="preserve"> </w:t>
        </w:r>
        <w:proofErr w:type="spellStart"/>
        <w:r w:rsidRPr="001E6688">
          <w:rPr>
            <w:rFonts w:ascii="Courier New" w:hAnsi="Courier New" w:cs="Courier New"/>
          </w:rPr>
          <w:t>nbCE</w:t>
        </w:r>
        <w:proofErr w:type="spellEnd"/>
        <w:r>
          <w:rPr>
            <w:rFonts w:ascii="Courier New" w:hAnsi="Courier New" w:cs="Courier New"/>
          </w:rPr>
          <w:t xml:space="preserve"> double</w:t>
        </w:r>
        <w:r w:rsidRPr="004D1CED">
          <w:rPr>
            <w:rFonts w:ascii="Courier New" w:hAnsi="Courier New" w:cs="Courier New"/>
          </w:rPr>
          <w:t xml:space="preserve"> </w:t>
        </w:r>
        <w:r>
          <w:rPr>
            <w:rFonts w:ascii="Courier New" w:hAnsi="Courier New" w:cs="Courier New"/>
          </w:rPr>
          <w:t>ou single</w:t>
        </w:r>
        <w:r w:rsidRPr="001E6688">
          <w:rPr>
            <w:rFonts w:ascii="Courier New" w:hAnsi="Courier New" w:cs="Courier New"/>
          </w:rPr>
          <w:t>]</w:t>
        </w:r>
      </w:ins>
    </w:p>
    <w:p w14:paraId="25067EDB" w14:textId="3BE4FCFA" w:rsidR="00F028B7" w:rsidRDefault="00F028B7" w:rsidP="00195910">
      <w:pPr>
        <w:rPr>
          <w:rFonts w:ascii="Courier New" w:hAnsi="Courier New" w:cs="Courier New"/>
        </w:rPr>
      </w:pPr>
      <w:ins w:id="634" w:author="Suraj Patel" w:date="2024-05-01T14:11:00Z">
        <w:r>
          <w:rPr>
            <w:rFonts w:ascii="Courier New" w:hAnsi="Courier New" w:cs="Courier New"/>
          </w:rPr>
          <w:t>rayonnement</w:t>
        </w:r>
        <w:r w:rsidRPr="001E6688">
          <w:rPr>
            <w:rFonts w:ascii="Courier New" w:hAnsi="Courier New" w:cs="Courier New"/>
          </w:rPr>
          <w:t>:</w:t>
        </w:r>
      </w:ins>
      <w:ins w:id="635" w:author="Suraj Patel" w:date="2024-05-01T14:14:00Z">
        <w:r w:rsidR="006A7518">
          <w:rPr>
            <w:rFonts w:ascii="Courier New" w:hAnsi="Courier New" w:cs="Courier New"/>
          </w:rPr>
          <w:t xml:space="preserve"> </w:t>
        </w:r>
      </w:ins>
      <w:ins w:id="636" w:author="Suraj Patel" w:date="2024-05-01T14:11:00Z">
        <w:r w:rsidRPr="001E6688">
          <w:rPr>
            <w:rFonts w:ascii="Courier New" w:hAnsi="Courier New" w:cs="Courier New"/>
          </w:rPr>
          <w:t>[</w:t>
        </w:r>
        <w:proofErr w:type="spellStart"/>
        <w:r w:rsidRPr="001E6688">
          <w:rPr>
            <w:rFonts w:ascii="Courier New" w:hAnsi="Courier New" w:cs="Courier New"/>
          </w:rPr>
          <w:t>nbPasDeTemps</w:t>
        </w:r>
        <w:proofErr w:type="spellEnd"/>
        <w:r w:rsidRPr="001E6688">
          <w:rPr>
            <w:rFonts w:ascii="Courier New" w:hAnsi="Courier New" w:cs="Courier New"/>
          </w:rPr>
          <w:t xml:space="preserve"> </w:t>
        </w:r>
        <w:r>
          <w:rPr>
            <w:rFonts w:ascii="Courier New" w:hAnsi="Courier New" w:cs="Courier New"/>
          </w:rPr>
          <w:t>x</w:t>
        </w:r>
        <w:r w:rsidRPr="001E6688">
          <w:rPr>
            <w:rFonts w:ascii="Courier New" w:hAnsi="Courier New" w:cs="Courier New"/>
          </w:rPr>
          <w:t xml:space="preserve"> </w:t>
        </w:r>
        <w:proofErr w:type="spellStart"/>
        <w:r w:rsidRPr="001E6688">
          <w:rPr>
            <w:rFonts w:ascii="Courier New" w:hAnsi="Courier New" w:cs="Courier New"/>
          </w:rPr>
          <w:t>nbCE</w:t>
        </w:r>
        <w:proofErr w:type="spellEnd"/>
        <w:r>
          <w:rPr>
            <w:rFonts w:ascii="Courier New" w:hAnsi="Courier New" w:cs="Courier New"/>
          </w:rPr>
          <w:t xml:space="preserve"> double</w:t>
        </w:r>
        <w:r w:rsidRPr="004D1CED">
          <w:rPr>
            <w:rFonts w:ascii="Courier New" w:hAnsi="Courier New" w:cs="Courier New"/>
          </w:rPr>
          <w:t xml:space="preserve"> </w:t>
        </w:r>
        <w:r>
          <w:rPr>
            <w:rFonts w:ascii="Courier New" w:hAnsi="Courier New" w:cs="Courier New"/>
          </w:rPr>
          <w:t>ou single</w:t>
        </w:r>
        <w:r w:rsidRPr="001E6688">
          <w:rPr>
            <w:rFonts w:ascii="Courier New" w:hAnsi="Courier New" w:cs="Courier New"/>
          </w:rPr>
          <w:t>]</w:t>
        </w:r>
      </w:ins>
      <w:del w:id="637" w:author="Suraj Patel" w:date="2024-05-01T14:11:00Z">
        <w:r w:rsidR="001E6688" w:rsidRPr="001E6688" w:rsidDel="00F028B7">
          <w:rPr>
            <w:rFonts w:ascii="Courier New" w:hAnsi="Courier New" w:cs="Courier New"/>
          </w:rPr>
          <w:delText>neige:</w:delText>
        </w:r>
        <w:r w:rsidR="004936E7" w:rsidRPr="001E6688" w:rsidDel="00F028B7">
          <w:rPr>
            <w:rFonts w:ascii="Courier New" w:hAnsi="Courier New" w:cs="Courier New"/>
          </w:rPr>
          <w:delText xml:space="preserve">[nbPasDeTemps </w:delText>
        </w:r>
        <w:r w:rsidR="00BC6FC7" w:rsidDel="00F028B7">
          <w:rPr>
            <w:rFonts w:ascii="Courier New" w:hAnsi="Courier New" w:cs="Courier New"/>
          </w:rPr>
          <w:delText>x</w:delText>
        </w:r>
        <w:r w:rsidR="004936E7" w:rsidRPr="001E6688" w:rsidDel="00F028B7">
          <w:rPr>
            <w:rFonts w:ascii="Courier New" w:hAnsi="Courier New" w:cs="Courier New"/>
          </w:rPr>
          <w:delText xml:space="preserve"> nbCE</w:delText>
        </w:r>
        <w:r w:rsidR="004936E7" w:rsidDel="00F028B7">
          <w:rPr>
            <w:rFonts w:ascii="Courier New" w:hAnsi="Courier New" w:cs="Courier New"/>
          </w:rPr>
          <w:delText xml:space="preserve"> double</w:delText>
        </w:r>
        <w:r w:rsidR="004D1CED" w:rsidRPr="004D1CED" w:rsidDel="00F028B7">
          <w:rPr>
            <w:rFonts w:ascii="Courier New" w:hAnsi="Courier New" w:cs="Courier New"/>
          </w:rPr>
          <w:delText xml:space="preserve"> </w:delText>
        </w:r>
        <w:r w:rsidR="004D1CED" w:rsidDel="00F028B7">
          <w:rPr>
            <w:rFonts w:ascii="Courier New" w:hAnsi="Courier New" w:cs="Courier New"/>
          </w:rPr>
          <w:delText>ou single</w:delText>
        </w:r>
        <w:r w:rsidR="004936E7" w:rsidRPr="001E6688" w:rsidDel="00F028B7">
          <w:rPr>
            <w:rFonts w:ascii="Courier New" w:hAnsi="Courier New" w:cs="Courier New"/>
          </w:rPr>
          <w:delText>]</w:delText>
        </w:r>
      </w:del>
    </w:p>
    <w:p w14:paraId="0C554E64" w14:textId="20AAA20E" w:rsidR="00F028B7" w:rsidRDefault="00F028B7" w:rsidP="00F028B7">
      <w:pPr>
        <w:rPr>
          <w:ins w:id="638" w:author="Suraj Patel" w:date="2024-05-01T14:11:00Z"/>
          <w:rFonts w:ascii="Courier New" w:hAnsi="Courier New" w:cs="Courier New"/>
        </w:rPr>
      </w:pPr>
      <w:ins w:id="639" w:author="Suraj Patel" w:date="2024-05-01T14:12:00Z">
        <w:r>
          <w:rPr>
            <w:rFonts w:ascii="Courier New" w:hAnsi="Courier New" w:cs="Courier New"/>
          </w:rPr>
          <w:t xml:space="preserve"> </w:t>
        </w:r>
      </w:ins>
      <w:proofErr w:type="spellStart"/>
      <w:ins w:id="640" w:author="Suraj Patel" w:date="2024-05-01T14:11:00Z">
        <w:r>
          <w:rPr>
            <w:rFonts w:ascii="Courier New" w:hAnsi="Courier New" w:cs="Courier New"/>
          </w:rPr>
          <w:t>nebulosite</w:t>
        </w:r>
        <w:proofErr w:type="spellEnd"/>
        <w:r w:rsidRPr="001E6688">
          <w:rPr>
            <w:rFonts w:ascii="Courier New" w:hAnsi="Courier New" w:cs="Courier New"/>
          </w:rPr>
          <w:t>:</w:t>
        </w:r>
      </w:ins>
      <w:ins w:id="641" w:author="Suraj Patel" w:date="2024-05-01T14:14:00Z">
        <w:r w:rsidR="006A7518">
          <w:rPr>
            <w:rFonts w:ascii="Courier New" w:hAnsi="Courier New" w:cs="Courier New"/>
          </w:rPr>
          <w:t xml:space="preserve"> </w:t>
        </w:r>
      </w:ins>
      <w:ins w:id="642" w:author="Suraj Patel" w:date="2024-05-01T14:11:00Z">
        <w:r w:rsidRPr="001E6688">
          <w:rPr>
            <w:rFonts w:ascii="Courier New" w:hAnsi="Courier New" w:cs="Courier New"/>
          </w:rPr>
          <w:t>[</w:t>
        </w:r>
        <w:proofErr w:type="spellStart"/>
        <w:r w:rsidRPr="001E6688">
          <w:rPr>
            <w:rFonts w:ascii="Courier New" w:hAnsi="Courier New" w:cs="Courier New"/>
          </w:rPr>
          <w:t>nbPasDeTemps</w:t>
        </w:r>
        <w:proofErr w:type="spellEnd"/>
        <w:r w:rsidRPr="001E6688">
          <w:rPr>
            <w:rFonts w:ascii="Courier New" w:hAnsi="Courier New" w:cs="Courier New"/>
          </w:rPr>
          <w:t xml:space="preserve"> </w:t>
        </w:r>
        <w:r>
          <w:rPr>
            <w:rFonts w:ascii="Courier New" w:hAnsi="Courier New" w:cs="Courier New"/>
          </w:rPr>
          <w:t>x</w:t>
        </w:r>
        <w:r w:rsidRPr="001E6688">
          <w:rPr>
            <w:rFonts w:ascii="Courier New" w:hAnsi="Courier New" w:cs="Courier New"/>
          </w:rPr>
          <w:t xml:space="preserve"> </w:t>
        </w:r>
        <w:proofErr w:type="spellStart"/>
        <w:r w:rsidRPr="001E6688">
          <w:rPr>
            <w:rFonts w:ascii="Courier New" w:hAnsi="Courier New" w:cs="Courier New"/>
          </w:rPr>
          <w:t>nbCE</w:t>
        </w:r>
        <w:proofErr w:type="spellEnd"/>
        <w:r>
          <w:rPr>
            <w:rFonts w:ascii="Courier New" w:hAnsi="Courier New" w:cs="Courier New"/>
          </w:rPr>
          <w:t xml:space="preserve"> double</w:t>
        </w:r>
        <w:r w:rsidRPr="004D1CED">
          <w:rPr>
            <w:rFonts w:ascii="Courier New" w:hAnsi="Courier New" w:cs="Courier New"/>
          </w:rPr>
          <w:t xml:space="preserve"> </w:t>
        </w:r>
        <w:r>
          <w:rPr>
            <w:rFonts w:ascii="Courier New" w:hAnsi="Courier New" w:cs="Courier New"/>
          </w:rPr>
          <w:t>ou single</w:t>
        </w:r>
        <w:r w:rsidRPr="001E6688">
          <w:rPr>
            <w:rFonts w:ascii="Courier New" w:hAnsi="Courier New" w:cs="Courier New"/>
          </w:rPr>
          <w:t>]</w:t>
        </w:r>
      </w:ins>
    </w:p>
    <w:p w14:paraId="105F1F13" w14:textId="3B5A4CB3" w:rsidR="00F028B7" w:rsidRDefault="00F028B7" w:rsidP="00F028B7">
      <w:pPr>
        <w:rPr>
          <w:ins w:id="643" w:author="Suraj Patel" w:date="2024-05-01T14:11:00Z"/>
          <w:rFonts w:ascii="Courier New" w:hAnsi="Courier New" w:cs="Courier New"/>
        </w:rPr>
      </w:pPr>
      <w:ins w:id="644" w:author="Suraj Patel" w:date="2024-05-01T14:12:00Z">
        <w:r>
          <w:rPr>
            <w:rFonts w:ascii="Courier New" w:hAnsi="Courier New" w:cs="Courier New"/>
          </w:rPr>
          <w:t xml:space="preserve">   </w:t>
        </w:r>
      </w:ins>
      <w:ins w:id="645" w:author="Suraj Patel" w:date="2024-05-01T14:11:00Z">
        <w:r>
          <w:rPr>
            <w:rFonts w:ascii="Courier New" w:hAnsi="Courier New" w:cs="Courier New"/>
          </w:rPr>
          <w:t>pression</w:t>
        </w:r>
        <w:r w:rsidRPr="001E6688">
          <w:rPr>
            <w:rFonts w:ascii="Courier New" w:hAnsi="Courier New" w:cs="Courier New"/>
          </w:rPr>
          <w:t>:</w:t>
        </w:r>
      </w:ins>
      <w:ins w:id="646" w:author="Suraj Patel" w:date="2024-05-01T14:14:00Z">
        <w:r w:rsidR="006A7518">
          <w:rPr>
            <w:rFonts w:ascii="Courier New" w:hAnsi="Courier New" w:cs="Courier New"/>
          </w:rPr>
          <w:t xml:space="preserve"> </w:t>
        </w:r>
      </w:ins>
      <w:ins w:id="647" w:author="Suraj Patel" w:date="2024-05-01T14:11:00Z">
        <w:r w:rsidRPr="001E6688">
          <w:rPr>
            <w:rFonts w:ascii="Courier New" w:hAnsi="Courier New" w:cs="Courier New"/>
          </w:rPr>
          <w:t>[</w:t>
        </w:r>
        <w:proofErr w:type="spellStart"/>
        <w:r w:rsidRPr="001E6688">
          <w:rPr>
            <w:rFonts w:ascii="Courier New" w:hAnsi="Courier New" w:cs="Courier New"/>
          </w:rPr>
          <w:t>nbPasDeTemps</w:t>
        </w:r>
        <w:proofErr w:type="spellEnd"/>
        <w:r w:rsidRPr="001E6688">
          <w:rPr>
            <w:rFonts w:ascii="Courier New" w:hAnsi="Courier New" w:cs="Courier New"/>
          </w:rPr>
          <w:t xml:space="preserve"> </w:t>
        </w:r>
        <w:r>
          <w:rPr>
            <w:rFonts w:ascii="Courier New" w:hAnsi="Courier New" w:cs="Courier New"/>
          </w:rPr>
          <w:t>x</w:t>
        </w:r>
        <w:r w:rsidRPr="001E6688">
          <w:rPr>
            <w:rFonts w:ascii="Courier New" w:hAnsi="Courier New" w:cs="Courier New"/>
          </w:rPr>
          <w:t xml:space="preserve"> </w:t>
        </w:r>
        <w:proofErr w:type="spellStart"/>
        <w:r w:rsidRPr="001E6688">
          <w:rPr>
            <w:rFonts w:ascii="Courier New" w:hAnsi="Courier New" w:cs="Courier New"/>
          </w:rPr>
          <w:t>nbCE</w:t>
        </w:r>
        <w:proofErr w:type="spellEnd"/>
        <w:r>
          <w:rPr>
            <w:rFonts w:ascii="Courier New" w:hAnsi="Courier New" w:cs="Courier New"/>
          </w:rPr>
          <w:t xml:space="preserve"> double</w:t>
        </w:r>
        <w:r w:rsidRPr="004D1CED">
          <w:rPr>
            <w:rFonts w:ascii="Courier New" w:hAnsi="Courier New" w:cs="Courier New"/>
          </w:rPr>
          <w:t xml:space="preserve"> </w:t>
        </w:r>
        <w:r>
          <w:rPr>
            <w:rFonts w:ascii="Courier New" w:hAnsi="Courier New" w:cs="Courier New"/>
          </w:rPr>
          <w:t>ou single</w:t>
        </w:r>
        <w:r w:rsidRPr="001E6688">
          <w:rPr>
            <w:rFonts w:ascii="Courier New" w:hAnsi="Courier New" w:cs="Courier New"/>
          </w:rPr>
          <w:t>]</w:t>
        </w:r>
      </w:ins>
    </w:p>
    <w:p w14:paraId="5E5B1D46" w14:textId="28DDA0F3" w:rsidR="00F028B7" w:rsidRDefault="00F028B7" w:rsidP="00F028B7">
      <w:pPr>
        <w:rPr>
          <w:ins w:id="648" w:author="Suraj Patel" w:date="2024-05-01T14:11:00Z"/>
          <w:rFonts w:ascii="Courier New" w:hAnsi="Courier New" w:cs="Courier New"/>
        </w:rPr>
      </w:pPr>
      <w:proofErr w:type="spellStart"/>
      <w:ins w:id="649" w:author="Suraj Patel" w:date="2024-05-01T14:11:00Z">
        <w:r>
          <w:rPr>
            <w:rFonts w:ascii="Courier New" w:hAnsi="Courier New" w:cs="Courier New"/>
          </w:rPr>
          <w:t>vitesseVent</w:t>
        </w:r>
        <w:proofErr w:type="spellEnd"/>
        <w:r w:rsidRPr="001E6688">
          <w:rPr>
            <w:rFonts w:ascii="Courier New" w:hAnsi="Courier New" w:cs="Courier New"/>
          </w:rPr>
          <w:t>:</w:t>
        </w:r>
      </w:ins>
      <w:ins w:id="650" w:author="Suraj Patel" w:date="2024-05-01T14:14:00Z">
        <w:r w:rsidR="006A7518">
          <w:rPr>
            <w:rFonts w:ascii="Courier New" w:hAnsi="Courier New" w:cs="Courier New"/>
          </w:rPr>
          <w:t xml:space="preserve"> </w:t>
        </w:r>
      </w:ins>
      <w:ins w:id="651" w:author="Suraj Patel" w:date="2024-05-01T14:11:00Z">
        <w:r w:rsidRPr="001E6688">
          <w:rPr>
            <w:rFonts w:ascii="Courier New" w:hAnsi="Courier New" w:cs="Courier New"/>
          </w:rPr>
          <w:t>[</w:t>
        </w:r>
        <w:proofErr w:type="spellStart"/>
        <w:r w:rsidRPr="001E6688">
          <w:rPr>
            <w:rFonts w:ascii="Courier New" w:hAnsi="Courier New" w:cs="Courier New"/>
          </w:rPr>
          <w:t>nbPasDeTemps</w:t>
        </w:r>
        <w:proofErr w:type="spellEnd"/>
        <w:r w:rsidRPr="001E6688">
          <w:rPr>
            <w:rFonts w:ascii="Courier New" w:hAnsi="Courier New" w:cs="Courier New"/>
          </w:rPr>
          <w:t xml:space="preserve"> </w:t>
        </w:r>
        <w:r>
          <w:rPr>
            <w:rFonts w:ascii="Courier New" w:hAnsi="Courier New" w:cs="Courier New"/>
          </w:rPr>
          <w:t>x</w:t>
        </w:r>
        <w:r w:rsidRPr="001E6688">
          <w:rPr>
            <w:rFonts w:ascii="Courier New" w:hAnsi="Courier New" w:cs="Courier New"/>
          </w:rPr>
          <w:t xml:space="preserve"> </w:t>
        </w:r>
        <w:proofErr w:type="spellStart"/>
        <w:r w:rsidRPr="001E6688">
          <w:rPr>
            <w:rFonts w:ascii="Courier New" w:hAnsi="Courier New" w:cs="Courier New"/>
          </w:rPr>
          <w:t>nbCE</w:t>
        </w:r>
        <w:proofErr w:type="spellEnd"/>
        <w:r>
          <w:rPr>
            <w:rFonts w:ascii="Courier New" w:hAnsi="Courier New" w:cs="Courier New"/>
          </w:rPr>
          <w:t xml:space="preserve"> double</w:t>
        </w:r>
        <w:r w:rsidRPr="004D1CED">
          <w:rPr>
            <w:rFonts w:ascii="Courier New" w:hAnsi="Courier New" w:cs="Courier New"/>
          </w:rPr>
          <w:t xml:space="preserve"> </w:t>
        </w:r>
        <w:r>
          <w:rPr>
            <w:rFonts w:ascii="Courier New" w:hAnsi="Courier New" w:cs="Courier New"/>
          </w:rPr>
          <w:t>ou single</w:t>
        </w:r>
        <w:r w:rsidRPr="001E6688">
          <w:rPr>
            <w:rFonts w:ascii="Courier New" w:hAnsi="Courier New" w:cs="Courier New"/>
          </w:rPr>
          <w:t>]</w:t>
        </w:r>
      </w:ins>
    </w:p>
    <w:p w14:paraId="7F61AB35" w14:textId="0902536A" w:rsidR="00F028B7" w:rsidRDefault="00F028B7" w:rsidP="00F028B7">
      <w:pPr>
        <w:rPr>
          <w:ins w:id="652" w:author="Suraj Patel" w:date="2024-05-01T14:11:00Z"/>
          <w:rFonts w:ascii="Courier New" w:hAnsi="Courier New" w:cs="Courier New"/>
        </w:rPr>
      </w:pPr>
      <w:ins w:id="653" w:author="Suraj Patel" w:date="2024-05-01T14:12:00Z">
        <w:r>
          <w:rPr>
            <w:rFonts w:ascii="Courier New" w:hAnsi="Courier New" w:cs="Courier New"/>
          </w:rPr>
          <w:t xml:space="preserve">          </w:t>
        </w:r>
      </w:ins>
      <w:ins w:id="654" w:author="Suraj Patel" w:date="2024-05-01T14:11:00Z">
        <w:r>
          <w:rPr>
            <w:rFonts w:ascii="Courier New" w:hAnsi="Courier New" w:cs="Courier New"/>
          </w:rPr>
          <w:t>t</w:t>
        </w:r>
        <w:r w:rsidRPr="001E6688">
          <w:rPr>
            <w:rFonts w:ascii="Courier New" w:hAnsi="Courier New" w:cs="Courier New"/>
          </w:rPr>
          <w:t>:</w:t>
        </w:r>
      </w:ins>
      <w:ins w:id="655" w:author="Suraj Patel" w:date="2024-05-01T14:14:00Z">
        <w:r w:rsidR="006A7518">
          <w:rPr>
            <w:rFonts w:ascii="Courier New" w:hAnsi="Courier New" w:cs="Courier New"/>
          </w:rPr>
          <w:t xml:space="preserve"> </w:t>
        </w:r>
      </w:ins>
      <w:ins w:id="656" w:author="Suraj Patel" w:date="2024-05-01T14:11:00Z">
        <w:r w:rsidRPr="001E6688">
          <w:rPr>
            <w:rFonts w:ascii="Courier New" w:hAnsi="Courier New" w:cs="Courier New"/>
          </w:rPr>
          <w:t>[</w:t>
        </w:r>
        <w:proofErr w:type="spellStart"/>
        <w:r w:rsidRPr="001E6688">
          <w:rPr>
            <w:rFonts w:ascii="Courier New" w:hAnsi="Courier New" w:cs="Courier New"/>
          </w:rPr>
          <w:t>nbPasDeTemps</w:t>
        </w:r>
        <w:proofErr w:type="spellEnd"/>
        <w:r w:rsidRPr="001E6688">
          <w:rPr>
            <w:rFonts w:ascii="Courier New" w:hAnsi="Courier New" w:cs="Courier New"/>
          </w:rPr>
          <w:t xml:space="preserve"> </w:t>
        </w:r>
        <w:r>
          <w:rPr>
            <w:rFonts w:ascii="Courier New" w:hAnsi="Courier New" w:cs="Courier New"/>
          </w:rPr>
          <w:t>x</w:t>
        </w:r>
        <w:r w:rsidRPr="001E6688">
          <w:rPr>
            <w:rFonts w:ascii="Courier New" w:hAnsi="Courier New" w:cs="Courier New"/>
          </w:rPr>
          <w:t xml:space="preserve"> </w:t>
        </w:r>
        <w:proofErr w:type="spellStart"/>
        <w:r w:rsidRPr="001E6688">
          <w:rPr>
            <w:rFonts w:ascii="Courier New" w:hAnsi="Courier New" w:cs="Courier New"/>
          </w:rPr>
          <w:t>nbCE</w:t>
        </w:r>
        <w:proofErr w:type="spellEnd"/>
        <w:r>
          <w:rPr>
            <w:rFonts w:ascii="Courier New" w:hAnsi="Courier New" w:cs="Courier New"/>
          </w:rPr>
          <w:t xml:space="preserve"> double</w:t>
        </w:r>
        <w:r w:rsidRPr="004D1CED">
          <w:rPr>
            <w:rFonts w:ascii="Courier New" w:hAnsi="Courier New" w:cs="Courier New"/>
          </w:rPr>
          <w:t xml:space="preserve"> </w:t>
        </w:r>
        <w:r>
          <w:rPr>
            <w:rFonts w:ascii="Courier New" w:hAnsi="Courier New" w:cs="Courier New"/>
          </w:rPr>
          <w:t>ou single</w:t>
        </w:r>
        <w:r w:rsidRPr="001E6688">
          <w:rPr>
            <w:rFonts w:ascii="Courier New" w:hAnsi="Courier New" w:cs="Courier New"/>
          </w:rPr>
          <w:t>]</w:t>
        </w:r>
      </w:ins>
    </w:p>
    <w:p w14:paraId="326C25A8" w14:textId="7F6FC772" w:rsidR="00F028B7" w:rsidRDefault="00F028B7" w:rsidP="00F028B7">
      <w:pPr>
        <w:rPr>
          <w:ins w:id="657" w:author="Suraj Patel" w:date="2024-05-01T14:11:00Z"/>
          <w:rFonts w:ascii="Courier New" w:hAnsi="Courier New" w:cs="Courier New"/>
        </w:rPr>
      </w:pPr>
      <w:ins w:id="658" w:author="Suraj Patel" w:date="2024-05-01T14:12:00Z">
        <w:r>
          <w:rPr>
            <w:rFonts w:ascii="Courier New" w:hAnsi="Courier New" w:cs="Courier New"/>
          </w:rPr>
          <w:t xml:space="preserve">        </w:t>
        </w:r>
      </w:ins>
      <w:ins w:id="659" w:author="Suraj Patel" w:date="2024-05-01T14:11:00Z">
        <w:r>
          <w:rPr>
            <w:rFonts w:ascii="Courier New" w:hAnsi="Courier New" w:cs="Courier New"/>
          </w:rPr>
          <w:t>lai</w:t>
        </w:r>
        <w:r w:rsidRPr="001E6688">
          <w:rPr>
            <w:rFonts w:ascii="Courier New" w:hAnsi="Courier New" w:cs="Courier New"/>
          </w:rPr>
          <w:t>:</w:t>
        </w:r>
      </w:ins>
      <w:ins w:id="660" w:author="Suraj Patel" w:date="2024-05-01T14:14:00Z">
        <w:r w:rsidR="006A7518">
          <w:rPr>
            <w:rFonts w:ascii="Courier New" w:hAnsi="Courier New" w:cs="Courier New"/>
          </w:rPr>
          <w:t xml:space="preserve"> </w:t>
        </w:r>
      </w:ins>
      <w:ins w:id="661" w:author="Suraj Patel" w:date="2024-05-01T14:11:00Z">
        <w:r w:rsidRPr="001E6688">
          <w:rPr>
            <w:rFonts w:ascii="Courier New" w:hAnsi="Courier New" w:cs="Courier New"/>
          </w:rPr>
          <w:t>[</w:t>
        </w:r>
        <w:proofErr w:type="spellStart"/>
        <w:r w:rsidRPr="001E6688">
          <w:rPr>
            <w:rFonts w:ascii="Courier New" w:hAnsi="Courier New" w:cs="Courier New"/>
          </w:rPr>
          <w:t>nbPasDeTemps</w:t>
        </w:r>
        <w:proofErr w:type="spellEnd"/>
        <w:r w:rsidRPr="001E6688">
          <w:rPr>
            <w:rFonts w:ascii="Courier New" w:hAnsi="Courier New" w:cs="Courier New"/>
          </w:rPr>
          <w:t xml:space="preserve"> </w:t>
        </w:r>
        <w:r>
          <w:rPr>
            <w:rFonts w:ascii="Courier New" w:hAnsi="Courier New" w:cs="Courier New"/>
          </w:rPr>
          <w:t>x</w:t>
        </w:r>
        <w:r w:rsidRPr="001E6688">
          <w:rPr>
            <w:rFonts w:ascii="Courier New" w:hAnsi="Courier New" w:cs="Courier New"/>
          </w:rPr>
          <w:t xml:space="preserve"> </w:t>
        </w:r>
        <w:proofErr w:type="spellStart"/>
        <w:r w:rsidRPr="001E6688">
          <w:rPr>
            <w:rFonts w:ascii="Courier New" w:hAnsi="Courier New" w:cs="Courier New"/>
          </w:rPr>
          <w:t>nbCE</w:t>
        </w:r>
        <w:proofErr w:type="spellEnd"/>
        <w:r>
          <w:rPr>
            <w:rFonts w:ascii="Courier New" w:hAnsi="Courier New" w:cs="Courier New"/>
          </w:rPr>
          <w:t xml:space="preserve"> double</w:t>
        </w:r>
        <w:r w:rsidRPr="004D1CED">
          <w:rPr>
            <w:rFonts w:ascii="Courier New" w:hAnsi="Courier New" w:cs="Courier New"/>
          </w:rPr>
          <w:t xml:space="preserve"> </w:t>
        </w:r>
        <w:r>
          <w:rPr>
            <w:rFonts w:ascii="Courier New" w:hAnsi="Courier New" w:cs="Courier New"/>
          </w:rPr>
          <w:t>ou single</w:t>
        </w:r>
        <w:r w:rsidRPr="001E6688">
          <w:rPr>
            <w:rFonts w:ascii="Courier New" w:hAnsi="Courier New" w:cs="Courier New"/>
          </w:rPr>
          <w:t>]</w:t>
        </w:r>
      </w:ins>
    </w:p>
    <w:p w14:paraId="7D62BC28" w14:textId="7AA6DCBD" w:rsidR="002706AD" w:rsidRDefault="00F028B7" w:rsidP="00F028B7">
      <w:pPr>
        <w:rPr>
          <w:ins w:id="662" w:author="Suraj Patel" w:date="2025-01-20T15:32:00Z"/>
          <w:rFonts w:ascii="Courier New" w:hAnsi="Courier New" w:cs="Courier New"/>
        </w:rPr>
      </w:pPr>
      <w:ins w:id="663" w:author="Suraj Patel" w:date="2024-05-01T14:12:00Z">
        <w:r>
          <w:rPr>
            <w:rFonts w:ascii="Courier New" w:hAnsi="Courier New" w:cs="Courier New"/>
          </w:rPr>
          <w:t xml:space="preserve">   </w:t>
        </w:r>
      </w:ins>
      <w:proofErr w:type="spellStart"/>
      <w:ins w:id="664" w:author="Suraj Patel" w:date="2024-05-01T14:11:00Z">
        <w:r>
          <w:rPr>
            <w:rFonts w:ascii="Courier New" w:hAnsi="Courier New" w:cs="Courier New"/>
          </w:rPr>
          <w:t>lai_</w:t>
        </w:r>
      </w:ins>
      <w:ins w:id="665" w:author="Suraj Patel" w:date="2025-01-20T15:38:00Z">
        <w:r w:rsidR="002706AD">
          <w:rPr>
            <w:rFonts w:ascii="Courier New" w:hAnsi="Courier New" w:cs="Courier New"/>
          </w:rPr>
          <w:t>norm</w:t>
        </w:r>
      </w:ins>
      <w:proofErr w:type="spellEnd"/>
      <w:ins w:id="666" w:author="Suraj Patel" w:date="2024-05-01T14:11:00Z">
        <w:r w:rsidRPr="001E6688">
          <w:rPr>
            <w:rFonts w:ascii="Courier New" w:hAnsi="Courier New" w:cs="Courier New"/>
          </w:rPr>
          <w:t>:</w:t>
        </w:r>
      </w:ins>
      <w:ins w:id="667" w:author="Suraj Patel" w:date="2024-05-01T14:14:00Z">
        <w:r w:rsidR="006A7518">
          <w:rPr>
            <w:rFonts w:ascii="Courier New" w:hAnsi="Courier New" w:cs="Courier New"/>
          </w:rPr>
          <w:t xml:space="preserve"> </w:t>
        </w:r>
      </w:ins>
      <w:ins w:id="668" w:author="Suraj Patel" w:date="2024-05-01T14:11:00Z">
        <w:r w:rsidRPr="001E6688">
          <w:rPr>
            <w:rFonts w:ascii="Courier New" w:hAnsi="Courier New" w:cs="Courier New"/>
          </w:rPr>
          <w:t>[</w:t>
        </w:r>
        <w:proofErr w:type="spellStart"/>
        <w:r w:rsidRPr="001E6688">
          <w:rPr>
            <w:rFonts w:ascii="Courier New" w:hAnsi="Courier New" w:cs="Courier New"/>
          </w:rPr>
          <w:t>nbPasDeTemps</w:t>
        </w:r>
        <w:proofErr w:type="spellEnd"/>
        <w:r w:rsidRPr="001E6688">
          <w:rPr>
            <w:rFonts w:ascii="Courier New" w:hAnsi="Courier New" w:cs="Courier New"/>
          </w:rPr>
          <w:t xml:space="preserve"> </w:t>
        </w:r>
        <w:r>
          <w:rPr>
            <w:rFonts w:ascii="Courier New" w:hAnsi="Courier New" w:cs="Courier New"/>
          </w:rPr>
          <w:t>x</w:t>
        </w:r>
        <w:r w:rsidRPr="001E6688">
          <w:rPr>
            <w:rFonts w:ascii="Courier New" w:hAnsi="Courier New" w:cs="Courier New"/>
          </w:rPr>
          <w:t xml:space="preserve"> </w:t>
        </w:r>
        <w:proofErr w:type="spellStart"/>
        <w:r w:rsidRPr="001E6688">
          <w:rPr>
            <w:rFonts w:ascii="Courier New" w:hAnsi="Courier New" w:cs="Courier New"/>
          </w:rPr>
          <w:t>nbCE</w:t>
        </w:r>
        <w:proofErr w:type="spellEnd"/>
        <w:r>
          <w:rPr>
            <w:rFonts w:ascii="Courier New" w:hAnsi="Courier New" w:cs="Courier New"/>
          </w:rPr>
          <w:t xml:space="preserve"> double</w:t>
        </w:r>
        <w:r w:rsidRPr="004D1CED">
          <w:rPr>
            <w:rFonts w:ascii="Courier New" w:hAnsi="Courier New" w:cs="Courier New"/>
          </w:rPr>
          <w:t xml:space="preserve"> </w:t>
        </w:r>
        <w:r>
          <w:rPr>
            <w:rFonts w:ascii="Courier New" w:hAnsi="Courier New" w:cs="Courier New"/>
          </w:rPr>
          <w:t>ou single</w:t>
        </w:r>
        <w:r w:rsidRPr="001E6688">
          <w:rPr>
            <w:rFonts w:ascii="Courier New" w:hAnsi="Courier New" w:cs="Courier New"/>
          </w:rPr>
          <w:t>]</w:t>
        </w:r>
      </w:ins>
    </w:p>
    <w:p w14:paraId="41E31650" w14:textId="695DEED9" w:rsidR="002706AD" w:rsidRDefault="002706AD" w:rsidP="002706AD">
      <w:pPr>
        <w:rPr>
          <w:ins w:id="669" w:author="Suraj Patel" w:date="2025-01-20T15:32:00Z"/>
          <w:rFonts w:ascii="Courier New" w:hAnsi="Courier New" w:cs="Courier New"/>
        </w:rPr>
      </w:pPr>
      <w:ins w:id="670" w:author="Suraj Patel" w:date="2025-01-20T15:32:00Z">
        <w:r>
          <w:rPr>
            <w:rFonts w:ascii="Courier New" w:hAnsi="Courier New" w:cs="Courier New"/>
          </w:rPr>
          <w:t xml:space="preserve">    </w:t>
        </w:r>
      </w:ins>
      <w:ins w:id="671" w:author="Suraj Patel" w:date="2025-01-20T15:33:00Z">
        <w:r>
          <w:rPr>
            <w:rFonts w:ascii="Courier New" w:hAnsi="Courier New" w:cs="Courier New"/>
          </w:rPr>
          <w:t xml:space="preserve">    dli</w:t>
        </w:r>
      </w:ins>
      <w:ins w:id="672" w:author="Suraj Patel" w:date="2025-01-20T15:32:00Z">
        <w:r w:rsidRPr="001E6688">
          <w:rPr>
            <w:rFonts w:ascii="Courier New" w:hAnsi="Courier New" w:cs="Courier New"/>
          </w:rPr>
          <w:t>:</w:t>
        </w:r>
        <w:r>
          <w:rPr>
            <w:rFonts w:ascii="Courier New" w:hAnsi="Courier New" w:cs="Courier New"/>
          </w:rPr>
          <w:t xml:space="preserve"> </w:t>
        </w:r>
        <w:r w:rsidRPr="001E6688">
          <w:rPr>
            <w:rFonts w:ascii="Courier New" w:hAnsi="Courier New" w:cs="Courier New"/>
          </w:rPr>
          <w:t>[</w:t>
        </w:r>
        <w:proofErr w:type="spellStart"/>
        <w:r w:rsidRPr="001E6688">
          <w:rPr>
            <w:rFonts w:ascii="Courier New" w:hAnsi="Courier New" w:cs="Courier New"/>
          </w:rPr>
          <w:t>nbPasDeTemps</w:t>
        </w:r>
        <w:proofErr w:type="spellEnd"/>
        <w:r w:rsidRPr="001E6688">
          <w:rPr>
            <w:rFonts w:ascii="Courier New" w:hAnsi="Courier New" w:cs="Courier New"/>
          </w:rPr>
          <w:t xml:space="preserve"> </w:t>
        </w:r>
        <w:r>
          <w:rPr>
            <w:rFonts w:ascii="Courier New" w:hAnsi="Courier New" w:cs="Courier New"/>
          </w:rPr>
          <w:t>x</w:t>
        </w:r>
        <w:r w:rsidRPr="001E6688">
          <w:rPr>
            <w:rFonts w:ascii="Courier New" w:hAnsi="Courier New" w:cs="Courier New"/>
          </w:rPr>
          <w:t xml:space="preserve"> </w:t>
        </w:r>
        <w:proofErr w:type="spellStart"/>
        <w:r w:rsidRPr="001E6688">
          <w:rPr>
            <w:rFonts w:ascii="Courier New" w:hAnsi="Courier New" w:cs="Courier New"/>
          </w:rPr>
          <w:t>nbCE</w:t>
        </w:r>
        <w:proofErr w:type="spellEnd"/>
        <w:r>
          <w:rPr>
            <w:rFonts w:ascii="Courier New" w:hAnsi="Courier New" w:cs="Courier New"/>
          </w:rPr>
          <w:t xml:space="preserve"> double</w:t>
        </w:r>
        <w:r w:rsidRPr="004D1CED">
          <w:rPr>
            <w:rFonts w:ascii="Courier New" w:hAnsi="Courier New" w:cs="Courier New"/>
          </w:rPr>
          <w:t xml:space="preserve"> </w:t>
        </w:r>
        <w:r>
          <w:rPr>
            <w:rFonts w:ascii="Courier New" w:hAnsi="Courier New" w:cs="Courier New"/>
          </w:rPr>
          <w:t>ou single</w:t>
        </w:r>
        <w:r w:rsidRPr="001E6688">
          <w:rPr>
            <w:rFonts w:ascii="Courier New" w:hAnsi="Courier New" w:cs="Courier New"/>
          </w:rPr>
          <w:t>]</w:t>
        </w:r>
      </w:ins>
    </w:p>
    <w:p w14:paraId="6BAFD04E" w14:textId="77777777" w:rsidR="002706AD" w:rsidRDefault="002706AD" w:rsidP="00F028B7">
      <w:pPr>
        <w:rPr>
          <w:ins w:id="673" w:author="Suraj Patel" w:date="2024-05-01T14:11:00Z"/>
          <w:rFonts w:ascii="Courier New" w:hAnsi="Courier New" w:cs="Courier New"/>
        </w:rPr>
      </w:pPr>
    </w:p>
    <w:p w14:paraId="2FB89F8C" w14:textId="77777777" w:rsidR="00F028B7" w:rsidRDefault="00F028B7" w:rsidP="004D1CED">
      <w:pPr>
        <w:rPr>
          <w:b/>
        </w:rPr>
      </w:pPr>
    </w:p>
    <w:p w14:paraId="7A08C0F5" w14:textId="77777777" w:rsidR="004D1CED" w:rsidRPr="004D1CED" w:rsidRDefault="004D1CED" w:rsidP="004D1CED">
      <w:r w:rsidRPr="004D1CED">
        <w:rPr>
          <w:b/>
        </w:rPr>
        <w:t>Note</w:t>
      </w:r>
      <w:r>
        <w:rPr>
          <w:b/>
        </w:rPr>
        <w:t xml:space="preserve"> : </w:t>
      </w:r>
      <w:r w:rsidRPr="004D1CED">
        <w:t>L</w:t>
      </w:r>
      <w:r>
        <w:t>e type de donnée pour la météo peut « double » ou « single » mais pas les deux en même temps.</w:t>
      </w:r>
    </w:p>
    <w:p w14:paraId="3CDF623A" w14:textId="77777777" w:rsidR="00195910" w:rsidRPr="008D54AA" w:rsidRDefault="00601C3B" w:rsidP="00945B4C">
      <w:pPr>
        <w:pStyle w:val="Heading2"/>
      </w:pPr>
      <w:bookmarkStart w:id="674" w:name="_Toc165465446"/>
      <w:proofErr w:type="spellStart"/>
      <w:r>
        <w:t>e</w:t>
      </w:r>
      <w:r w:rsidR="00195910" w:rsidRPr="008D54AA">
        <w:t>tats</w:t>
      </w:r>
      <w:r w:rsidR="006528DC">
        <w:t>.quantite</w:t>
      </w:r>
      <w:bookmarkEnd w:id="674"/>
      <w:proofErr w:type="spellEnd"/>
    </w:p>
    <w:p w14:paraId="60C82236" w14:textId="77777777" w:rsidR="00195910" w:rsidRDefault="00D84A0B" w:rsidP="00195910">
      <w:r>
        <w:t>Cette variable est o</w:t>
      </w:r>
      <w:r w:rsidR="00963B08">
        <w:t xml:space="preserve">ptionnelle et permet d’initialiser une simulation </w:t>
      </w:r>
      <w:r w:rsidR="006528DC">
        <w:t xml:space="preserve">quantité </w:t>
      </w:r>
      <w:r w:rsidR="00963B08">
        <w:t>avec les états finaux d’une simulation précédente.</w:t>
      </w:r>
    </w:p>
    <w:p w14:paraId="78D554F8" w14:textId="77777777" w:rsidR="00376F3F" w:rsidRDefault="00376F3F" w:rsidP="00195910"/>
    <w:p w14:paraId="2B29A8C1" w14:textId="77777777" w:rsidR="00963B08" w:rsidRDefault="00963B08" w:rsidP="00195910">
      <w:pPr>
        <w:rPr>
          <w:rFonts w:ascii="Courier New" w:hAnsi="Courier New" w:cs="Courier New"/>
        </w:rPr>
      </w:pPr>
      <w:proofErr w:type="spellStart"/>
      <w:r w:rsidRPr="00496B5B">
        <w:rPr>
          <w:rFonts w:ascii="Courier New" w:hAnsi="Courier New" w:cs="Courier New"/>
        </w:rPr>
        <w:t>etatsCE</w:t>
      </w:r>
      <w:proofErr w:type="spellEnd"/>
      <w:r w:rsidRPr="00496B5B">
        <w:rPr>
          <w:rFonts w:ascii="Courier New" w:hAnsi="Courier New" w:cs="Courier New"/>
        </w:rPr>
        <w:t> : État</w:t>
      </w:r>
      <w:r w:rsidR="008824B5">
        <w:rPr>
          <w:rFonts w:ascii="Courier New" w:hAnsi="Courier New" w:cs="Courier New"/>
        </w:rPr>
        <w:t>s</w:t>
      </w:r>
      <w:r w:rsidRPr="00496B5B">
        <w:rPr>
          <w:rFonts w:ascii="Courier New" w:hAnsi="Courier New" w:cs="Courier New"/>
        </w:rPr>
        <w:t xml:space="preserve"> des carreaux entiers pour un pas de temps.</w:t>
      </w:r>
      <w:r w:rsidRPr="00496B5B">
        <w:rPr>
          <w:rFonts w:ascii="Courier New" w:hAnsi="Courier New" w:cs="Courier New"/>
        </w:rPr>
        <w:br/>
      </w:r>
      <w:proofErr w:type="spellStart"/>
      <w:r w:rsidRPr="00496B5B">
        <w:rPr>
          <w:rFonts w:ascii="Courier New" w:hAnsi="Courier New" w:cs="Courier New"/>
        </w:rPr>
        <w:t>etatsCP</w:t>
      </w:r>
      <w:proofErr w:type="spellEnd"/>
      <w:r w:rsidRPr="00496B5B">
        <w:rPr>
          <w:rFonts w:ascii="Courier New" w:hAnsi="Courier New" w:cs="Courier New"/>
        </w:rPr>
        <w:t> : États des carreaux partiels pour un pas de temps.</w:t>
      </w:r>
      <w:r w:rsidRPr="00496B5B">
        <w:rPr>
          <w:rFonts w:ascii="Courier New" w:hAnsi="Courier New" w:cs="Courier New"/>
        </w:rPr>
        <w:br/>
      </w:r>
      <w:proofErr w:type="spellStart"/>
      <w:r w:rsidR="008824B5" w:rsidRPr="00496B5B">
        <w:rPr>
          <w:rFonts w:ascii="Courier New" w:hAnsi="Courier New" w:cs="Courier New"/>
        </w:rPr>
        <w:t>etats</w:t>
      </w:r>
      <w:r w:rsidR="008824B5">
        <w:rPr>
          <w:rFonts w:ascii="Courier New" w:hAnsi="Courier New" w:cs="Courier New"/>
        </w:rPr>
        <w:t>Fonte</w:t>
      </w:r>
      <w:proofErr w:type="spellEnd"/>
      <w:r w:rsidR="008824B5" w:rsidRPr="00496B5B">
        <w:rPr>
          <w:rFonts w:ascii="Courier New" w:hAnsi="Courier New" w:cs="Courier New"/>
        </w:rPr>
        <w:t> : État</w:t>
      </w:r>
      <w:r w:rsidR="008824B5">
        <w:rPr>
          <w:rFonts w:ascii="Courier New" w:hAnsi="Courier New" w:cs="Courier New"/>
        </w:rPr>
        <w:t>s</w:t>
      </w:r>
      <w:r w:rsidR="008824B5" w:rsidRPr="00496B5B">
        <w:rPr>
          <w:rFonts w:ascii="Courier New" w:hAnsi="Courier New" w:cs="Courier New"/>
        </w:rPr>
        <w:t xml:space="preserve"> </w:t>
      </w:r>
      <w:r w:rsidR="008824B5">
        <w:rPr>
          <w:rFonts w:ascii="Courier New" w:hAnsi="Courier New" w:cs="Courier New"/>
        </w:rPr>
        <w:t>de la fonte sur l</w:t>
      </w:r>
      <w:r w:rsidR="008824B5" w:rsidRPr="00496B5B">
        <w:rPr>
          <w:rFonts w:ascii="Courier New" w:hAnsi="Courier New" w:cs="Courier New"/>
        </w:rPr>
        <w:t>es carreaux entiers pour un pas de temps.</w:t>
      </w:r>
      <w:r w:rsidR="008824B5" w:rsidRPr="00496B5B">
        <w:rPr>
          <w:rFonts w:ascii="Courier New" w:hAnsi="Courier New" w:cs="Courier New"/>
        </w:rPr>
        <w:br/>
      </w:r>
      <w:proofErr w:type="spellStart"/>
      <w:r w:rsidR="008824B5" w:rsidRPr="00496B5B">
        <w:rPr>
          <w:rFonts w:ascii="Courier New" w:hAnsi="Courier New" w:cs="Courier New"/>
        </w:rPr>
        <w:t>etats</w:t>
      </w:r>
      <w:r w:rsidR="008824B5">
        <w:rPr>
          <w:rFonts w:ascii="Courier New" w:hAnsi="Courier New" w:cs="Courier New"/>
        </w:rPr>
        <w:t>Evapo</w:t>
      </w:r>
      <w:proofErr w:type="spellEnd"/>
      <w:r w:rsidR="008824B5" w:rsidRPr="00496B5B">
        <w:rPr>
          <w:rFonts w:ascii="Courier New" w:hAnsi="Courier New" w:cs="Courier New"/>
        </w:rPr>
        <w:t> : État</w:t>
      </w:r>
      <w:r w:rsidR="008824B5">
        <w:rPr>
          <w:rFonts w:ascii="Courier New" w:hAnsi="Courier New" w:cs="Courier New"/>
        </w:rPr>
        <w:t>s</w:t>
      </w:r>
      <w:r w:rsidR="008824B5" w:rsidRPr="00496B5B">
        <w:rPr>
          <w:rFonts w:ascii="Courier New" w:hAnsi="Courier New" w:cs="Courier New"/>
        </w:rPr>
        <w:t xml:space="preserve"> </w:t>
      </w:r>
      <w:r w:rsidR="008824B5">
        <w:rPr>
          <w:rFonts w:ascii="Courier New" w:hAnsi="Courier New" w:cs="Courier New"/>
        </w:rPr>
        <w:t>de l’évapotranspiration sur l</w:t>
      </w:r>
      <w:r w:rsidR="008824B5" w:rsidRPr="00496B5B">
        <w:rPr>
          <w:rFonts w:ascii="Courier New" w:hAnsi="Courier New" w:cs="Courier New"/>
        </w:rPr>
        <w:t>es carreaux entiers pour un pas de temps.</w:t>
      </w:r>
      <w:r w:rsidR="008824B5" w:rsidRPr="00496B5B">
        <w:rPr>
          <w:rFonts w:ascii="Courier New" w:hAnsi="Courier New" w:cs="Courier New"/>
        </w:rPr>
        <w:br/>
      </w:r>
      <w:proofErr w:type="spellStart"/>
      <w:r w:rsidRPr="00496B5B">
        <w:rPr>
          <w:rFonts w:ascii="Courier New" w:hAnsi="Courier New" w:cs="Courier New"/>
        </w:rPr>
        <w:t>etatsBarrage</w:t>
      </w:r>
      <w:proofErr w:type="spellEnd"/>
      <w:r w:rsidRPr="00496B5B">
        <w:rPr>
          <w:rFonts w:ascii="Courier New" w:hAnsi="Courier New" w:cs="Courier New"/>
        </w:rPr>
        <w:t> (optionnel): États des barrages pour un pas de temps.</w:t>
      </w:r>
    </w:p>
    <w:p w14:paraId="783BB4EC" w14:textId="77777777" w:rsidR="00376F3F" w:rsidRPr="00496B5B" w:rsidRDefault="00376F3F" w:rsidP="00195910">
      <w:pPr>
        <w:rPr>
          <w:rFonts w:ascii="Courier New" w:hAnsi="Courier New" w:cs="Courier New"/>
        </w:rPr>
      </w:pPr>
    </w:p>
    <w:p w14:paraId="2598C682" w14:textId="77777777" w:rsidR="00496B5B" w:rsidRDefault="00963B08" w:rsidP="00195910">
      <w:r>
        <w:t xml:space="preserve">Plutôt que de donner les détails des de ces trois champs, voici un exemple </w:t>
      </w:r>
      <w:r w:rsidR="00DB7E5C">
        <w:t>d’initialisation des états</w:t>
      </w:r>
      <w:r>
        <w:t xml:space="preserve"> à partir d’une simulation précédente.</w:t>
      </w:r>
      <w:r w:rsidR="00DB7E5C">
        <w:t xml:space="preserve"> </w:t>
      </w:r>
    </w:p>
    <w:p w14:paraId="71043DF8" w14:textId="77777777" w:rsidR="002F15C2" w:rsidRDefault="002F15C2" w:rsidP="00195910"/>
    <w:p w14:paraId="4ACA3DA4" w14:textId="77777777" w:rsidR="00640EB3" w:rsidRDefault="002F15C2" w:rsidP="00496B5B">
      <w:proofErr w:type="spellStart"/>
      <w:r w:rsidRPr="00A67392">
        <w:t>etatsPrecedents</w:t>
      </w:r>
      <w:r w:rsidR="006528DC">
        <w:t>.quantite</w:t>
      </w:r>
      <w:r w:rsidR="00496B5B">
        <w:t>.etatsCE</w:t>
      </w:r>
      <w:proofErr w:type="spellEnd"/>
      <w:r w:rsidR="00496B5B">
        <w:t xml:space="preserve"> =  </w:t>
      </w:r>
      <w:proofErr w:type="spellStart"/>
      <w:r w:rsidR="00496B5B">
        <w:t>etatsCE</w:t>
      </w:r>
      <w:proofErr w:type="spellEnd"/>
      <w:r w:rsidR="00496B5B">
        <w:t>(end)</w:t>
      </w:r>
      <w:r w:rsidR="00496B5B">
        <w:br/>
      </w:r>
      <w:proofErr w:type="spellStart"/>
      <w:r w:rsidRPr="00A67392">
        <w:t>etatsPrecedents</w:t>
      </w:r>
      <w:r w:rsidR="006528DC">
        <w:t>.quantite</w:t>
      </w:r>
      <w:r w:rsidR="00496B5B">
        <w:t>.etatsCP</w:t>
      </w:r>
      <w:proofErr w:type="spellEnd"/>
      <w:r w:rsidR="00496B5B">
        <w:t xml:space="preserve"> =  </w:t>
      </w:r>
      <w:proofErr w:type="spellStart"/>
      <w:r w:rsidR="00496B5B">
        <w:t>etatsCP</w:t>
      </w:r>
      <w:proofErr w:type="spellEnd"/>
      <w:r w:rsidR="00496B5B">
        <w:t>(end)</w:t>
      </w:r>
      <w:r w:rsidR="00FF28CB">
        <w:br/>
      </w:r>
      <w:proofErr w:type="spellStart"/>
      <w:r w:rsidR="00A35BB7" w:rsidRPr="00A67392">
        <w:t>etatsPrecedents</w:t>
      </w:r>
      <w:r w:rsidR="006528DC">
        <w:t>.quantite</w:t>
      </w:r>
      <w:r w:rsidR="00A35BB7">
        <w:t>.etatsFonte</w:t>
      </w:r>
      <w:proofErr w:type="spellEnd"/>
      <w:r w:rsidR="00A35BB7">
        <w:t xml:space="preserve"> =  </w:t>
      </w:r>
      <w:proofErr w:type="spellStart"/>
      <w:r w:rsidR="00A35BB7">
        <w:t>etatsFonte</w:t>
      </w:r>
      <w:proofErr w:type="spellEnd"/>
      <w:r w:rsidR="00A35BB7">
        <w:t xml:space="preserve"> (end)</w:t>
      </w:r>
      <w:r w:rsidR="00A35BB7">
        <w:br/>
      </w:r>
      <w:proofErr w:type="spellStart"/>
      <w:r w:rsidR="00A35BB7" w:rsidRPr="00A67392">
        <w:t>etatsPrecedents</w:t>
      </w:r>
      <w:r w:rsidR="006528DC">
        <w:t>.quantite</w:t>
      </w:r>
      <w:r w:rsidR="00A35BB7">
        <w:t>.etatsEvapo</w:t>
      </w:r>
      <w:proofErr w:type="spellEnd"/>
      <w:r w:rsidR="00A35BB7">
        <w:t xml:space="preserve"> =  </w:t>
      </w:r>
      <w:proofErr w:type="spellStart"/>
      <w:r w:rsidR="00A35BB7">
        <w:t>etatsEvapo</w:t>
      </w:r>
      <w:proofErr w:type="spellEnd"/>
      <w:r w:rsidR="00A35BB7">
        <w:t xml:space="preserve"> (end)</w:t>
      </w:r>
      <w:r w:rsidR="00A35BB7">
        <w:br/>
      </w:r>
      <w:proofErr w:type="spellStart"/>
      <w:r w:rsidRPr="00A67392">
        <w:t>etatsPrecedents</w:t>
      </w:r>
      <w:r w:rsidR="006528DC">
        <w:t>.quantite</w:t>
      </w:r>
      <w:r w:rsidR="00FF28CB">
        <w:t>.etatsBarrage</w:t>
      </w:r>
      <w:proofErr w:type="spellEnd"/>
      <w:r w:rsidR="00FF28CB">
        <w:t xml:space="preserve"> =</w:t>
      </w:r>
      <w:r>
        <w:t xml:space="preserve"> </w:t>
      </w:r>
      <w:r w:rsidR="00DB7E5C">
        <w:t xml:space="preserve"> </w:t>
      </w:r>
      <w:proofErr w:type="spellStart"/>
      <w:r w:rsidR="00FF28CB">
        <w:t>etatsBarrage</w:t>
      </w:r>
      <w:proofErr w:type="spellEnd"/>
      <w:r w:rsidR="00FF28CB">
        <w:t>(end)</w:t>
      </w:r>
    </w:p>
    <w:p w14:paraId="4BABA1CE" w14:textId="77777777" w:rsidR="006528DC" w:rsidRPr="008D54AA" w:rsidRDefault="00601C3B" w:rsidP="006528DC">
      <w:pPr>
        <w:pStyle w:val="Heading2"/>
      </w:pPr>
      <w:bookmarkStart w:id="675" w:name="_Toc165465447"/>
      <w:proofErr w:type="spellStart"/>
      <w:r>
        <w:t>e</w:t>
      </w:r>
      <w:r w:rsidR="006528DC" w:rsidRPr="008D54AA">
        <w:t>tats</w:t>
      </w:r>
      <w:r w:rsidR="006528DC">
        <w:t>.qualite</w:t>
      </w:r>
      <w:bookmarkEnd w:id="675"/>
      <w:proofErr w:type="spellEnd"/>
    </w:p>
    <w:p w14:paraId="126B44E3" w14:textId="77777777" w:rsidR="006528DC" w:rsidRDefault="006528DC" w:rsidP="006528DC">
      <w:r>
        <w:t>Cette variable est optionnelle et permet d’initialiser une simulation qualité avec les états finaux d’une simulation précédente.</w:t>
      </w:r>
    </w:p>
    <w:p w14:paraId="383E8544" w14:textId="77777777" w:rsidR="006528DC" w:rsidRDefault="006528DC" w:rsidP="006528DC"/>
    <w:p w14:paraId="518B6282" w14:textId="77777777" w:rsidR="006528DC" w:rsidRPr="00496B5B" w:rsidRDefault="006528DC" w:rsidP="006528DC">
      <w:pPr>
        <w:rPr>
          <w:rFonts w:ascii="Courier New" w:hAnsi="Courier New" w:cs="Courier New"/>
        </w:rPr>
      </w:pPr>
      <w:proofErr w:type="spellStart"/>
      <w:r w:rsidRPr="00496B5B">
        <w:rPr>
          <w:rFonts w:ascii="Courier New" w:hAnsi="Courier New" w:cs="Courier New"/>
        </w:rPr>
        <w:t>etatsCP</w:t>
      </w:r>
      <w:proofErr w:type="spellEnd"/>
      <w:r w:rsidRPr="00496B5B">
        <w:rPr>
          <w:rFonts w:ascii="Courier New" w:hAnsi="Courier New" w:cs="Courier New"/>
        </w:rPr>
        <w:t> : États des carreaux partiels pour un pas de temps.</w:t>
      </w:r>
      <w:r w:rsidRPr="00496B5B">
        <w:rPr>
          <w:rFonts w:ascii="Courier New" w:hAnsi="Courier New" w:cs="Courier New"/>
        </w:rPr>
        <w:br/>
      </w:r>
    </w:p>
    <w:p w14:paraId="6B4F0923" w14:textId="77777777" w:rsidR="006528DC" w:rsidRDefault="006528DC" w:rsidP="006528DC">
      <w:r>
        <w:lastRenderedPageBreak/>
        <w:t xml:space="preserve">Plutôt que de donner les détails des de ces trois champs, voici un exemple d’initialisation des états à partir d’une simulation précédente. </w:t>
      </w:r>
    </w:p>
    <w:p w14:paraId="521E83D7" w14:textId="77777777" w:rsidR="006528DC" w:rsidRDefault="006528DC" w:rsidP="006528DC"/>
    <w:p w14:paraId="77B4C052" w14:textId="77777777" w:rsidR="006528DC" w:rsidRDefault="006528DC" w:rsidP="00496B5B">
      <w:proofErr w:type="spellStart"/>
      <w:r w:rsidRPr="00A67392">
        <w:t>etatsPrecedents</w:t>
      </w:r>
      <w:r>
        <w:t>.qualite.etatsCP</w:t>
      </w:r>
      <w:proofErr w:type="spellEnd"/>
      <w:r>
        <w:t xml:space="preserve"> = </w:t>
      </w:r>
      <w:proofErr w:type="spellStart"/>
      <w:r>
        <w:t>etatsQualCP</w:t>
      </w:r>
      <w:proofErr w:type="spellEnd"/>
      <w:r>
        <w:t>(end)</w:t>
      </w:r>
      <w:r>
        <w:br/>
      </w:r>
    </w:p>
    <w:p w14:paraId="6C42F53C" w14:textId="77777777" w:rsidR="007A6F78" w:rsidRDefault="00601C3B" w:rsidP="007A6F78">
      <w:pPr>
        <w:pStyle w:val="Heading2"/>
      </w:pPr>
      <w:bookmarkStart w:id="676" w:name="_Assimilations"/>
      <w:bookmarkStart w:id="677" w:name="_Assimilations.quantite"/>
      <w:bookmarkStart w:id="678" w:name="_Toc165465448"/>
      <w:bookmarkEnd w:id="676"/>
      <w:bookmarkEnd w:id="677"/>
      <w:proofErr w:type="spellStart"/>
      <w:r>
        <w:t>a</w:t>
      </w:r>
      <w:r w:rsidR="007A6F78">
        <w:t>ssimilations</w:t>
      </w:r>
      <w:r w:rsidR="00F235CD">
        <w:t>.quantite</w:t>
      </w:r>
      <w:bookmarkEnd w:id="678"/>
      <w:proofErr w:type="spellEnd"/>
    </w:p>
    <w:p w14:paraId="5FC6EAEB" w14:textId="77777777" w:rsidR="007A6F78" w:rsidRDefault="007A6F78" w:rsidP="007A6F78">
      <w:r>
        <w:t>Pour chaque pas de temps où l’on désire faire de l’assimilation</w:t>
      </w:r>
      <w:r w:rsidR="00F235CD">
        <w:t xml:space="preserve"> sur la quantité</w:t>
      </w:r>
      <w:r>
        <w:t xml:space="preserve"> on doit avoir la structure suivante :</w:t>
      </w:r>
    </w:p>
    <w:p w14:paraId="6D2F1767" w14:textId="77777777" w:rsidR="00D90D90" w:rsidRDefault="00D90D90" w:rsidP="007A6F78"/>
    <w:p w14:paraId="42A1C90C" w14:textId="77777777" w:rsidR="00FB21A9" w:rsidRDefault="007A6F78" w:rsidP="007A6F78">
      <w:pPr>
        <w:rPr>
          <w:rFonts w:cstheme="minorHAnsi"/>
        </w:rPr>
      </w:pPr>
      <w:proofErr w:type="spellStart"/>
      <w:r w:rsidRPr="007A6F78">
        <w:rPr>
          <w:rFonts w:ascii="Courier New" w:hAnsi="Courier New" w:cs="Courier New"/>
        </w:rPr>
        <w:t>pasDeTemps</w:t>
      </w:r>
      <w:proofErr w:type="spellEnd"/>
      <w:r>
        <w:rPr>
          <w:rFonts w:ascii="Courier New" w:hAnsi="Courier New" w:cs="Courier New"/>
        </w:rPr>
        <w:t xml:space="preserve">: double (pas de temps en format </w:t>
      </w:r>
      <w:proofErr w:type="spellStart"/>
      <w:r>
        <w:rPr>
          <w:rFonts w:ascii="Courier New" w:hAnsi="Courier New" w:cs="Courier New"/>
        </w:rPr>
        <w:t>datenum</w:t>
      </w:r>
      <w:proofErr w:type="spellEnd"/>
      <w:r>
        <w:rPr>
          <w:rFonts w:ascii="Courier New" w:hAnsi="Courier New" w:cs="Courier New"/>
        </w:rPr>
        <w:t>)</w:t>
      </w:r>
      <w:r>
        <w:rPr>
          <w:rFonts w:ascii="Courier New" w:hAnsi="Courier New" w:cs="Courier New"/>
        </w:rPr>
        <w:br/>
        <w:t xml:space="preserve">  </w:t>
      </w:r>
      <w:r w:rsidRPr="007A6F78">
        <w:rPr>
          <w:rFonts w:ascii="Courier New" w:hAnsi="Courier New" w:cs="Courier New"/>
        </w:rPr>
        <w:t xml:space="preserve"> </w:t>
      </w:r>
      <w:proofErr w:type="spellStart"/>
      <w:r w:rsidRPr="007A6F78">
        <w:rPr>
          <w:rFonts w:ascii="Courier New" w:hAnsi="Courier New" w:cs="Courier New"/>
        </w:rPr>
        <w:t>etatsCE</w:t>
      </w:r>
      <w:proofErr w:type="spellEnd"/>
      <w:r w:rsidR="009040BA">
        <w:rPr>
          <w:rFonts w:ascii="Courier New" w:hAnsi="Courier New" w:cs="Courier New"/>
        </w:rPr>
        <w:t>: Voir section suivante</w:t>
      </w:r>
      <w:r>
        <w:rPr>
          <w:rFonts w:ascii="Courier New" w:hAnsi="Courier New" w:cs="Courier New"/>
        </w:rPr>
        <w:t xml:space="preserve"> </w:t>
      </w:r>
      <w:r>
        <w:rPr>
          <w:rFonts w:ascii="Courier New" w:hAnsi="Courier New" w:cs="Courier New"/>
        </w:rPr>
        <w:br/>
      </w:r>
      <w:r w:rsidRPr="007A6F78">
        <w:rPr>
          <w:rFonts w:ascii="Courier New" w:hAnsi="Courier New" w:cs="Courier New"/>
        </w:rPr>
        <w:t xml:space="preserve">  </w:t>
      </w:r>
      <w:r>
        <w:rPr>
          <w:rFonts w:ascii="Courier New" w:hAnsi="Courier New" w:cs="Courier New"/>
        </w:rPr>
        <w:t xml:space="preserve"> </w:t>
      </w:r>
      <w:proofErr w:type="spellStart"/>
      <w:r w:rsidRPr="007A6F78">
        <w:rPr>
          <w:rFonts w:ascii="Courier New" w:hAnsi="Courier New" w:cs="Courier New"/>
        </w:rPr>
        <w:t>etatsCP</w:t>
      </w:r>
      <w:proofErr w:type="spellEnd"/>
      <w:r w:rsidR="009040BA">
        <w:rPr>
          <w:rFonts w:ascii="Courier New" w:hAnsi="Courier New" w:cs="Courier New"/>
        </w:rPr>
        <w:t>:</w:t>
      </w:r>
      <w:r w:rsidR="009040BA" w:rsidRPr="009040BA">
        <w:rPr>
          <w:rFonts w:ascii="Courier New" w:hAnsi="Courier New" w:cs="Courier New"/>
        </w:rPr>
        <w:t xml:space="preserve"> </w:t>
      </w:r>
      <w:r w:rsidR="009040BA">
        <w:rPr>
          <w:rFonts w:ascii="Courier New" w:hAnsi="Courier New" w:cs="Courier New"/>
        </w:rPr>
        <w:t>Voir section suivante</w:t>
      </w:r>
      <w:r w:rsidR="00FB21A9">
        <w:rPr>
          <w:rFonts w:ascii="Courier New" w:hAnsi="Courier New" w:cs="Courier New"/>
        </w:rPr>
        <w:br/>
      </w:r>
      <w:r w:rsidR="002B74F1">
        <w:rPr>
          <w:rFonts w:ascii="Courier New" w:hAnsi="Courier New" w:cs="Courier New"/>
        </w:rPr>
        <w:t xml:space="preserve">  </w:t>
      </w:r>
      <w:r w:rsidR="002B74F1" w:rsidRPr="007A6F78">
        <w:rPr>
          <w:rFonts w:ascii="Courier New" w:hAnsi="Courier New" w:cs="Courier New"/>
        </w:rPr>
        <w:t xml:space="preserve"> </w:t>
      </w:r>
      <w:proofErr w:type="spellStart"/>
      <w:r w:rsidR="002B74F1" w:rsidRPr="007A6F78">
        <w:rPr>
          <w:rFonts w:ascii="Courier New" w:hAnsi="Courier New" w:cs="Courier New"/>
        </w:rPr>
        <w:t>etats</w:t>
      </w:r>
      <w:r w:rsidR="002B74F1">
        <w:rPr>
          <w:rFonts w:ascii="Courier New" w:hAnsi="Courier New" w:cs="Courier New"/>
        </w:rPr>
        <w:t>Fonte</w:t>
      </w:r>
      <w:proofErr w:type="spellEnd"/>
      <w:r w:rsidR="002B74F1">
        <w:rPr>
          <w:rFonts w:ascii="Courier New" w:hAnsi="Courier New" w:cs="Courier New"/>
        </w:rPr>
        <w:t xml:space="preserve">: Voir section suivante </w:t>
      </w:r>
      <w:r w:rsidR="002B74F1">
        <w:rPr>
          <w:rFonts w:ascii="Courier New" w:hAnsi="Courier New" w:cs="Courier New"/>
        </w:rPr>
        <w:br/>
      </w:r>
      <w:r w:rsidR="002B74F1" w:rsidRPr="007A6F78">
        <w:rPr>
          <w:rFonts w:ascii="Courier New" w:hAnsi="Courier New" w:cs="Courier New"/>
        </w:rPr>
        <w:t xml:space="preserve">  </w:t>
      </w:r>
      <w:r w:rsidR="002B74F1">
        <w:rPr>
          <w:rFonts w:ascii="Courier New" w:hAnsi="Courier New" w:cs="Courier New"/>
        </w:rPr>
        <w:t xml:space="preserve"> </w:t>
      </w:r>
      <w:proofErr w:type="spellStart"/>
      <w:r w:rsidR="002B74F1" w:rsidRPr="007A6F78">
        <w:rPr>
          <w:rFonts w:ascii="Courier New" w:hAnsi="Courier New" w:cs="Courier New"/>
        </w:rPr>
        <w:t>etats</w:t>
      </w:r>
      <w:r w:rsidR="002B74F1">
        <w:rPr>
          <w:rFonts w:ascii="Courier New" w:hAnsi="Courier New" w:cs="Courier New"/>
        </w:rPr>
        <w:t>Evapo</w:t>
      </w:r>
      <w:proofErr w:type="spellEnd"/>
      <w:r w:rsidR="002B74F1">
        <w:rPr>
          <w:rFonts w:ascii="Courier New" w:hAnsi="Courier New" w:cs="Courier New"/>
        </w:rPr>
        <w:t>:</w:t>
      </w:r>
      <w:r w:rsidR="002B74F1" w:rsidRPr="009040BA">
        <w:rPr>
          <w:rFonts w:ascii="Courier New" w:hAnsi="Courier New" w:cs="Courier New"/>
        </w:rPr>
        <w:t xml:space="preserve"> </w:t>
      </w:r>
      <w:r w:rsidR="002B74F1">
        <w:rPr>
          <w:rFonts w:ascii="Courier New" w:hAnsi="Courier New" w:cs="Courier New"/>
        </w:rPr>
        <w:t>Voir section suivante</w:t>
      </w:r>
      <w:r w:rsidR="002B74F1">
        <w:rPr>
          <w:rFonts w:ascii="Courier New" w:hAnsi="Courier New" w:cs="Courier New"/>
        </w:rPr>
        <w:br/>
      </w:r>
      <w:r w:rsidR="00FB21A9" w:rsidRPr="007A6F78">
        <w:rPr>
          <w:rFonts w:ascii="Courier New" w:hAnsi="Courier New" w:cs="Courier New"/>
        </w:rPr>
        <w:t xml:space="preserve">  </w:t>
      </w:r>
      <w:r w:rsidR="00FB21A9">
        <w:rPr>
          <w:rFonts w:ascii="Courier New" w:hAnsi="Courier New" w:cs="Courier New"/>
        </w:rPr>
        <w:t xml:space="preserve"> </w:t>
      </w:r>
      <w:proofErr w:type="spellStart"/>
      <w:r w:rsidR="00FB21A9" w:rsidRPr="007A6F78">
        <w:rPr>
          <w:rFonts w:ascii="Courier New" w:hAnsi="Courier New" w:cs="Courier New"/>
        </w:rPr>
        <w:t>etats</w:t>
      </w:r>
      <w:r w:rsidR="00FB21A9">
        <w:rPr>
          <w:rFonts w:ascii="Courier New" w:hAnsi="Courier New" w:cs="Courier New"/>
        </w:rPr>
        <w:t>Barrage</w:t>
      </w:r>
      <w:proofErr w:type="spellEnd"/>
      <w:r w:rsidR="00FB21A9">
        <w:rPr>
          <w:rFonts w:ascii="Courier New" w:hAnsi="Courier New" w:cs="Courier New"/>
        </w:rPr>
        <w:t>:</w:t>
      </w:r>
      <w:r w:rsidR="00FB21A9" w:rsidRPr="009040BA">
        <w:rPr>
          <w:rFonts w:ascii="Courier New" w:hAnsi="Courier New" w:cs="Courier New"/>
        </w:rPr>
        <w:t xml:space="preserve"> </w:t>
      </w:r>
      <w:r w:rsidR="00FB21A9">
        <w:rPr>
          <w:rFonts w:ascii="Courier New" w:hAnsi="Courier New" w:cs="Courier New"/>
        </w:rPr>
        <w:t>Voir section suivante</w:t>
      </w:r>
      <w:r w:rsidR="00FB21A9">
        <w:rPr>
          <w:rFonts w:ascii="Courier New" w:hAnsi="Courier New" w:cs="Courier New"/>
        </w:rPr>
        <w:br/>
      </w:r>
    </w:p>
    <w:p w14:paraId="53AAAA4C" w14:textId="77777777" w:rsidR="009040BA" w:rsidRDefault="009040BA" w:rsidP="007A6F78">
      <w:pPr>
        <w:rPr>
          <w:rFonts w:cstheme="minorHAnsi"/>
        </w:rPr>
      </w:pPr>
      <w:r>
        <w:rPr>
          <w:rFonts w:cstheme="minorHAnsi"/>
        </w:rPr>
        <w:t>Si on ne désire pas utiliser « </w:t>
      </w:r>
      <w:proofErr w:type="spellStart"/>
      <w:r>
        <w:rPr>
          <w:rFonts w:cstheme="minorHAnsi"/>
        </w:rPr>
        <w:t>etatsCE</w:t>
      </w:r>
      <w:proofErr w:type="spellEnd"/>
      <w:r>
        <w:rPr>
          <w:rFonts w:cstheme="minorHAnsi"/>
        </w:rPr>
        <w:t> »</w:t>
      </w:r>
      <w:r w:rsidR="00FB21A9">
        <w:rPr>
          <w:rFonts w:cstheme="minorHAnsi"/>
        </w:rPr>
        <w:t>,</w:t>
      </w:r>
      <w:r>
        <w:rPr>
          <w:rFonts w:cstheme="minorHAnsi"/>
        </w:rPr>
        <w:t xml:space="preserve"> « </w:t>
      </w:r>
      <w:proofErr w:type="spellStart"/>
      <w:r>
        <w:rPr>
          <w:rFonts w:cstheme="minorHAnsi"/>
        </w:rPr>
        <w:t>etatsCP</w:t>
      </w:r>
      <w:proofErr w:type="spellEnd"/>
      <w:r>
        <w:rPr>
          <w:rFonts w:cstheme="minorHAnsi"/>
        </w:rPr>
        <w:t> »</w:t>
      </w:r>
      <w:r w:rsidR="002B74F1">
        <w:rPr>
          <w:rFonts w:cstheme="minorHAnsi"/>
        </w:rPr>
        <w:t>, « </w:t>
      </w:r>
      <w:proofErr w:type="spellStart"/>
      <w:r w:rsidR="002B74F1">
        <w:rPr>
          <w:rFonts w:cstheme="minorHAnsi"/>
        </w:rPr>
        <w:t>etatsFonte</w:t>
      </w:r>
      <w:proofErr w:type="spellEnd"/>
      <w:r w:rsidR="002B74F1">
        <w:rPr>
          <w:rFonts w:cstheme="minorHAnsi"/>
        </w:rPr>
        <w:t> », « </w:t>
      </w:r>
      <w:proofErr w:type="spellStart"/>
      <w:r w:rsidR="002B74F1">
        <w:rPr>
          <w:rFonts w:cstheme="minorHAnsi"/>
        </w:rPr>
        <w:t>etatsEvapo</w:t>
      </w:r>
      <w:proofErr w:type="spellEnd"/>
      <w:r w:rsidR="002B74F1">
        <w:rPr>
          <w:rFonts w:cstheme="minorHAnsi"/>
        </w:rPr>
        <w:t> »</w:t>
      </w:r>
      <w:r w:rsidR="00FB21A9">
        <w:rPr>
          <w:rFonts w:cstheme="minorHAnsi"/>
        </w:rPr>
        <w:t xml:space="preserve"> ou bien « </w:t>
      </w:r>
      <w:proofErr w:type="spellStart"/>
      <w:r w:rsidR="00FB21A9" w:rsidRPr="00FB21A9">
        <w:rPr>
          <w:rFonts w:cstheme="minorHAnsi"/>
        </w:rPr>
        <w:t>etatsBarrage</w:t>
      </w:r>
      <w:proofErr w:type="spellEnd"/>
      <w:r w:rsidR="00FB21A9">
        <w:rPr>
          <w:rFonts w:cstheme="minorHAnsi"/>
        </w:rPr>
        <w:t> »</w:t>
      </w:r>
      <w:r>
        <w:rPr>
          <w:rFonts w:cstheme="minorHAnsi"/>
        </w:rPr>
        <w:t xml:space="preserve"> pour un pas de temps, donner une matrice vide comme valeur. Par exemple :</w:t>
      </w:r>
    </w:p>
    <w:p w14:paraId="555416C0" w14:textId="77777777" w:rsidR="00FB21A9" w:rsidRPr="009040BA" w:rsidRDefault="009040BA" w:rsidP="00FB21A9">
      <w:pPr>
        <w:rPr>
          <w:rFonts w:ascii="Courier New" w:hAnsi="Courier New" w:cs="Courier New"/>
        </w:rPr>
      </w:pPr>
      <w:proofErr w:type="spellStart"/>
      <w:r w:rsidRPr="009040BA">
        <w:rPr>
          <w:rFonts w:ascii="Courier New" w:hAnsi="Courier New" w:cs="Courier New"/>
        </w:rPr>
        <w:t>pasDeTemps</w:t>
      </w:r>
      <w:proofErr w:type="spellEnd"/>
      <w:r w:rsidRPr="009040BA">
        <w:rPr>
          <w:rFonts w:ascii="Courier New" w:hAnsi="Courier New" w:cs="Courier New"/>
        </w:rPr>
        <w:t>: 734549</w:t>
      </w:r>
      <w:r>
        <w:rPr>
          <w:rFonts w:ascii="Courier New" w:hAnsi="Courier New" w:cs="Courier New"/>
        </w:rPr>
        <w:br/>
      </w:r>
      <w:r w:rsidRPr="009040BA">
        <w:rPr>
          <w:rFonts w:ascii="Courier New" w:hAnsi="Courier New" w:cs="Courier New"/>
        </w:rPr>
        <w:t xml:space="preserve">   </w:t>
      </w:r>
      <w:proofErr w:type="spellStart"/>
      <w:r w:rsidRPr="009040BA">
        <w:rPr>
          <w:rFonts w:ascii="Courier New" w:hAnsi="Courier New" w:cs="Courier New"/>
        </w:rPr>
        <w:t>etatsCE</w:t>
      </w:r>
      <w:proofErr w:type="spellEnd"/>
      <w:r w:rsidRPr="009040BA">
        <w:rPr>
          <w:rFonts w:ascii="Courier New" w:hAnsi="Courier New" w:cs="Courier New"/>
        </w:rPr>
        <w:t xml:space="preserve">: [1x1 </w:t>
      </w:r>
      <w:proofErr w:type="spellStart"/>
      <w:r w:rsidRPr="009040BA">
        <w:rPr>
          <w:rFonts w:ascii="Courier New" w:hAnsi="Courier New" w:cs="Courier New"/>
        </w:rPr>
        <w:t>struct</w:t>
      </w:r>
      <w:proofErr w:type="spellEnd"/>
      <w:r w:rsidRPr="009040BA">
        <w:rPr>
          <w:rFonts w:ascii="Courier New" w:hAnsi="Courier New" w:cs="Courier New"/>
        </w:rPr>
        <w:t>]</w:t>
      </w:r>
      <w:r>
        <w:rPr>
          <w:rFonts w:ascii="Courier New" w:hAnsi="Courier New" w:cs="Courier New"/>
        </w:rPr>
        <w:br/>
      </w:r>
      <w:r w:rsidRPr="009040BA">
        <w:rPr>
          <w:rFonts w:ascii="Courier New" w:hAnsi="Courier New" w:cs="Courier New"/>
        </w:rPr>
        <w:t xml:space="preserve">   </w:t>
      </w:r>
      <w:proofErr w:type="spellStart"/>
      <w:r w:rsidRPr="009040BA">
        <w:rPr>
          <w:rFonts w:ascii="Courier New" w:hAnsi="Courier New" w:cs="Courier New"/>
        </w:rPr>
        <w:t>etatsCP</w:t>
      </w:r>
      <w:proofErr w:type="spellEnd"/>
      <w:r w:rsidRPr="009040BA">
        <w:rPr>
          <w:rFonts w:ascii="Courier New" w:hAnsi="Courier New" w:cs="Courier New"/>
        </w:rPr>
        <w:t>: []</w:t>
      </w:r>
      <w:r w:rsidR="00FB21A9">
        <w:rPr>
          <w:rFonts w:ascii="Courier New" w:hAnsi="Courier New" w:cs="Courier New"/>
        </w:rPr>
        <w:br/>
      </w:r>
      <w:r w:rsidR="008E7AC1" w:rsidRPr="009040BA">
        <w:rPr>
          <w:rFonts w:ascii="Courier New" w:hAnsi="Courier New" w:cs="Courier New"/>
        </w:rPr>
        <w:t xml:space="preserve">   </w:t>
      </w:r>
      <w:proofErr w:type="spellStart"/>
      <w:r w:rsidR="008E7AC1" w:rsidRPr="009040BA">
        <w:rPr>
          <w:rFonts w:ascii="Courier New" w:hAnsi="Courier New" w:cs="Courier New"/>
        </w:rPr>
        <w:t>etats</w:t>
      </w:r>
      <w:r w:rsidR="008E7AC1">
        <w:rPr>
          <w:rFonts w:ascii="Courier New" w:hAnsi="Courier New" w:cs="Courier New"/>
        </w:rPr>
        <w:t>Fonte</w:t>
      </w:r>
      <w:proofErr w:type="spellEnd"/>
      <w:r w:rsidR="008E7AC1" w:rsidRPr="009040BA">
        <w:rPr>
          <w:rFonts w:ascii="Courier New" w:hAnsi="Courier New" w:cs="Courier New"/>
        </w:rPr>
        <w:t xml:space="preserve">: [1x1 </w:t>
      </w:r>
      <w:proofErr w:type="spellStart"/>
      <w:r w:rsidR="008E7AC1" w:rsidRPr="009040BA">
        <w:rPr>
          <w:rFonts w:ascii="Courier New" w:hAnsi="Courier New" w:cs="Courier New"/>
        </w:rPr>
        <w:t>struct</w:t>
      </w:r>
      <w:proofErr w:type="spellEnd"/>
      <w:r w:rsidR="008E7AC1" w:rsidRPr="009040BA">
        <w:rPr>
          <w:rFonts w:ascii="Courier New" w:hAnsi="Courier New" w:cs="Courier New"/>
        </w:rPr>
        <w:t>]</w:t>
      </w:r>
      <w:r w:rsidR="008E7AC1">
        <w:rPr>
          <w:rFonts w:ascii="Courier New" w:hAnsi="Courier New" w:cs="Courier New"/>
        </w:rPr>
        <w:br/>
      </w:r>
      <w:r w:rsidR="008E7AC1" w:rsidRPr="009040BA">
        <w:rPr>
          <w:rFonts w:ascii="Courier New" w:hAnsi="Courier New" w:cs="Courier New"/>
        </w:rPr>
        <w:t xml:space="preserve">   </w:t>
      </w:r>
      <w:proofErr w:type="spellStart"/>
      <w:r w:rsidR="008E7AC1" w:rsidRPr="009040BA">
        <w:rPr>
          <w:rFonts w:ascii="Courier New" w:hAnsi="Courier New" w:cs="Courier New"/>
        </w:rPr>
        <w:t>etats</w:t>
      </w:r>
      <w:r w:rsidR="008E7AC1">
        <w:rPr>
          <w:rFonts w:ascii="Courier New" w:hAnsi="Courier New" w:cs="Courier New"/>
        </w:rPr>
        <w:t>Evapo</w:t>
      </w:r>
      <w:proofErr w:type="spellEnd"/>
      <w:r w:rsidR="008E7AC1" w:rsidRPr="009040BA">
        <w:rPr>
          <w:rFonts w:ascii="Courier New" w:hAnsi="Courier New" w:cs="Courier New"/>
        </w:rPr>
        <w:t>: []</w:t>
      </w:r>
      <w:r w:rsidR="008E7AC1">
        <w:rPr>
          <w:rFonts w:ascii="Courier New" w:hAnsi="Courier New" w:cs="Courier New"/>
        </w:rPr>
        <w:br/>
      </w:r>
      <w:r w:rsidR="00FB21A9" w:rsidRPr="009040BA">
        <w:rPr>
          <w:rFonts w:ascii="Courier New" w:hAnsi="Courier New" w:cs="Courier New"/>
        </w:rPr>
        <w:t xml:space="preserve">   </w:t>
      </w:r>
      <w:proofErr w:type="spellStart"/>
      <w:r w:rsidR="00FB21A9" w:rsidRPr="009040BA">
        <w:rPr>
          <w:rFonts w:ascii="Courier New" w:hAnsi="Courier New" w:cs="Courier New"/>
        </w:rPr>
        <w:t>etats</w:t>
      </w:r>
      <w:r w:rsidR="00FB21A9">
        <w:rPr>
          <w:rFonts w:ascii="Courier New" w:hAnsi="Courier New" w:cs="Courier New"/>
        </w:rPr>
        <w:t>Barrage</w:t>
      </w:r>
      <w:proofErr w:type="spellEnd"/>
      <w:r w:rsidR="00FB21A9" w:rsidRPr="009040BA">
        <w:rPr>
          <w:rFonts w:ascii="Courier New" w:hAnsi="Courier New" w:cs="Courier New"/>
        </w:rPr>
        <w:t>: []</w:t>
      </w:r>
    </w:p>
    <w:p w14:paraId="15F9A83B" w14:textId="77777777" w:rsidR="009040BA" w:rsidRDefault="009040BA" w:rsidP="009040BA">
      <w:pPr>
        <w:pStyle w:val="Heading3"/>
      </w:pPr>
      <w:bookmarkStart w:id="679" w:name="_Toc165465449"/>
      <w:proofErr w:type="spellStart"/>
      <w:r w:rsidRPr="007A6F78">
        <w:t>etatsCE</w:t>
      </w:r>
      <w:bookmarkEnd w:id="679"/>
      <w:proofErr w:type="spellEnd"/>
      <w:r>
        <w:t> </w:t>
      </w:r>
    </w:p>
    <w:p w14:paraId="25B7A92A" w14:textId="77777777" w:rsidR="009040BA" w:rsidRDefault="009040BA" w:rsidP="009040BA">
      <w:pPr>
        <w:rPr>
          <w:rFonts w:ascii="Courier New" w:hAnsi="Courier New" w:cs="Courier New"/>
        </w:rPr>
      </w:pPr>
      <w:r w:rsidRPr="009040BA">
        <w:rPr>
          <w:rFonts w:ascii="Courier New" w:hAnsi="Courier New" w:cs="Courier New"/>
        </w:rPr>
        <w:t xml:space="preserve">                   id:</w:t>
      </w:r>
      <w:r>
        <w:rPr>
          <w:rFonts w:ascii="Courier New" w:hAnsi="Courier New" w:cs="Courier New"/>
        </w:rPr>
        <w:t xml:space="preserve"> </w:t>
      </w:r>
      <w:r w:rsidRPr="003A2256">
        <w:rPr>
          <w:rFonts w:ascii="Courier New" w:hAnsi="Courier New" w:cs="Courier New"/>
        </w:rPr>
        <w:t>[1</w:t>
      </w:r>
      <w:r>
        <w:rPr>
          <w:rFonts w:ascii="Courier New" w:hAnsi="Courier New" w:cs="Courier New"/>
        </w:rPr>
        <w:t xml:space="preserve"> </w:t>
      </w:r>
      <w:r w:rsidRPr="003A2256">
        <w:rPr>
          <w:rFonts w:ascii="Courier New" w:hAnsi="Courier New" w:cs="Courier New"/>
        </w:rPr>
        <w:t>x</w:t>
      </w:r>
      <w:r>
        <w:rPr>
          <w:rFonts w:ascii="Courier New" w:hAnsi="Courier New" w:cs="Courier New"/>
        </w:rPr>
        <w:t xml:space="preserve"> </w:t>
      </w:r>
      <w:proofErr w:type="spellStart"/>
      <w:r>
        <w:rPr>
          <w:rFonts w:ascii="Courier New" w:hAnsi="Courier New" w:cs="Courier New"/>
        </w:rPr>
        <w:t>nbAssimilations</w:t>
      </w:r>
      <w:proofErr w:type="spellEnd"/>
      <w:r w:rsidRPr="003A2256">
        <w:rPr>
          <w:rFonts w:ascii="Courier New" w:hAnsi="Courier New" w:cs="Courier New"/>
        </w:rPr>
        <w:t xml:space="preserve"> double]</w:t>
      </w:r>
      <w:r w:rsidRPr="009040BA">
        <w:rPr>
          <w:rFonts w:ascii="Courier New" w:hAnsi="Courier New" w:cs="Courier New"/>
        </w:rPr>
        <w:br/>
        <w:t xml:space="preserve">         </w:t>
      </w:r>
      <w:proofErr w:type="spellStart"/>
      <w:r w:rsidRPr="009040BA">
        <w:rPr>
          <w:rFonts w:ascii="Courier New" w:hAnsi="Courier New" w:cs="Courier New"/>
        </w:rPr>
        <w:t>niveauEauSol</w:t>
      </w:r>
      <w:proofErr w:type="spellEnd"/>
      <w:r w:rsidRPr="009040BA">
        <w:rPr>
          <w:rFonts w:ascii="Courier New" w:hAnsi="Courier New" w:cs="Courier New"/>
        </w:rPr>
        <w:t>:</w:t>
      </w:r>
      <w:r>
        <w:rPr>
          <w:rFonts w:ascii="Courier New" w:hAnsi="Courier New" w:cs="Courier New"/>
        </w:rPr>
        <w:t xml:space="preserve"> </w:t>
      </w:r>
      <w:r w:rsidRPr="003A2256">
        <w:rPr>
          <w:rFonts w:ascii="Courier New" w:hAnsi="Courier New" w:cs="Courier New"/>
        </w:rPr>
        <w:t>[1</w:t>
      </w:r>
      <w:r>
        <w:rPr>
          <w:rFonts w:ascii="Courier New" w:hAnsi="Courier New" w:cs="Courier New"/>
        </w:rPr>
        <w:t xml:space="preserve"> </w:t>
      </w:r>
      <w:r w:rsidRPr="003A2256">
        <w:rPr>
          <w:rFonts w:ascii="Courier New" w:hAnsi="Courier New" w:cs="Courier New"/>
        </w:rPr>
        <w:t>x</w:t>
      </w:r>
      <w:r>
        <w:rPr>
          <w:rFonts w:ascii="Courier New" w:hAnsi="Courier New" w:cs="Courier New"/>
        </w:rPr>
        <w:t xml:space="preserve"> </w:t>
      </w:r>
      <w:proofErr w:type="spellStart"/>
      <w:r>
        <w:rPr>
          <w:rFonts w:ascii="Courier New" w:hAnsi="Courier New" w:cs="Courier New"/>
        </w:rPr>
        <w:t>nbAssimilations</w:t>
      </w:r>
      <w:proofErr w:type="spellEnd"/>
      <w:r w:rsidRPr="003A2256">
        <w:rPr>
          <w:rFonts w:ascii="Courier New" w:hAnsi="Courier New" w:cs="Courier New"/>
        </w:rPr>
        <w:t xml:space="preserve"> double]</w:t>
      </w:r>
      <w:r w:rsidRPr="009040BA">
        <w:rPr>
          <w:rFonts w:ascii="Courier New" w:hAnsi="Courier New" w:cs="Courier New"/>
        </w:rPr>
        <w:br/>
        <w:t xml:space="preserve">       </w:t>
      </w:r>
      <w:proofErr w:type="spellStart"/>
      <w:r w:rsidRPr="009040BA">
        <w:rPr>
          <w:rFonts w:ascii="Courier New" w:hAnsi="Courier New" w:cs="Courier New"/>
        </w:rPr>
        <w:t>niveauEauNappe</w:t>
      </w:r>
      <w:proofErr w:type="spellEnd"/>
      <w:r w:rsidRPr="009040BA">
        <w:rPr>
          <w:rFonts w:ascii="Courier New" w:hAnsi="Courier New" w:cs="Courier New"/>
        </w:rPr>
        <w:t>:</w:t>
      </w:r>
      <w:r>
        <w:rPr>
          <w:rFonts w:ascii="Courier New" w:hAnsi="Courier New" w:cs="Courier New"/>
        </w:rPr>
        <w:t xml:space="preserve"> </w:t>
      </w:r>
      <w:r w:rsidRPr="003A2256">
        <w:rPr>
          <w:rFonts w:ascii="Courier New" w:hAnsi="Courier New" w:cs="Courier New"/>
        </w:rPr>
        <w:t>[1</w:t>
      </w:r>
      <w:r>
        <w:rPr>
          <w:rFonts w:ascii="Courier New" w:hAnsi="Courier New" w:cs="Courier New"/>
        </w:rPr>
        <w:t xml:space="preserve"> </w:t>
      </w:r>
      <w:r w:rsidRPr="003A2256">
        <w:rPr>
          <w:rFonts w:ascii="Courier New" w:hAnsi="Courier New" w:cs="Courier New"/>
        </w:rPr>
        <w:t>x</w:t>
      </w:r>
      <w:r>
        <w:rPr>
          <w:rFonts w:ascii="Courier New" w:hAnsi="Courier New" w:cs="Courier New"/>
        </w:rPr>
        <w:t xml:space="preserve"> </w:t>
      </w:r>
      <w:proofErr w:type="spellStart"/>
      <w:r>
        <w:rPr>
          <w:rFonts w:ascii="Courier New" w:hAnsi="Courier New" w:cs="Courier New"/>
        </w:rPr>
        <w:t>nbAssimilations</w:t>
      </w:r>
      <w:proofErr w:type="spellEnd"/>
      <w:r w:rsidRPr="003A2256">
        <w:rPr>
          <w:rFonts w:ascii="Courier New" w:hAnsi="Courier New" w:cs="Courier New"/>
        </w:rPr>
        <w:t xml:space="preserve"> double]</w:t>
      </w:r>
      <w:r>
        <w:rPr>
          <w:rFonts w:ascii="Courier New" w:hAnsi="Courier New" w:cs="Courier New"/>
        </w:rPr>
        <w:br/>
      </w:r>
      <w:r w:rsidRPr="009040BA">
        <w:rPr>
          <w:rFonts w:ascii="Courier New" w:hAnsi="Courier New" w:cs="Courier New"/>
        </w:rPr>
        <w:t xml:space="preserve">  </w:t>
      </w:r>
      <w:proofErr w:type="spellStart"/>
      <w:r w:rsidRPr="009040BA">
        <w:rPr>
          <w:rFonts w:ascii="Courier New" w:hAnsi="Courier New" w:cs="Courier New"/>
        </w:rPr>
        <w:t>niveauEauLacsMarais</w:t>
      </w:r>
      <w:proofErr w:type="spellEnd"/>
      <w:r w:rsidRPr="009040BA">
        <w:rPr>
          <w:rFonts w:ascii="Courier New" w:hAnsi="Courier New" w:cs="Courier New"/>
        </w:rPr>
        <w:t>:</w:t>
      </w:r>
      <w:r>
        <w:rPr>
          <w:rFonts w:ascii="Courier New" w:hAnsi="Courier New" w:cs="Courier New"/>
        </w:rPr>
        <w:t xml:space="preserve"> </w:t>
      </w:r>
      <w:r w:rsidRPr="003A2256">
        <w:rPr>
          <w:rFonts w:ascii="Courier New" w:hAnsi="Courier New" w:cs="Courier New"/>
        </w:rPr>
        <w:t>[1</w:t>
      </w:r>
      <w:r>
        <w:rPr>
          <w:rFonts w:ascii="Courier New" w:hAnsi="Courier New" w:cs="Courier New"/>
        </w:rPr>
        <w:t xml:space="preserve"> </w:t>
      </w:r>
      <w:r w:rsidRPr="003A2256">
        <w:rPr>
          <w:rFonts w:ascii="Courier New" w:hAnsi="Courier New" w:cs="Courier New"/>
        </w:rPr>
        <w:t>x</w:t>
      </w:r>
      <w:r>
        <w:rPr>
          <w:rFonts w:ascii="Courier New" w:hAnsi="Courier New" w:cs="Courier New"/>
        </w:rPr>
        <w:t xml:space="preserve"> </w:t>
      </w:r>
      <w:proofErr w:type="spellStart"/>
      <w:r>
        <w:rPr>
          <w:rFonts w:ascii="Courier New" w:hAnsi="Courier New" w:cs="Courier New"/>
        </w:rPr>
        <w:t>nbAssimilations</w:t>
      </w:r>
      <w:proofErr w:type="spellEnd"/>
      <w:r w:rsidRPr="003A2256">
        <w:rPr>
          <w:rFonts w:ascii="Courier New" w:hAnsi="Courier New" w:cs="Courier New"/>
        </w:rPr>
        <w:t xml:space="preserve"> double]</w:t>
      </w:r>
      <w:r>
        <w:rPr>
          <w:rFonts w:ascii="Courier New" w:hAnsi="Courier New" w:cs="Courier New"/>
        </w:rPr>
        <w:br/>
      </w:r>
      <w:r w:rsidRPr="009040BA">
        <w:rPr>
          <w:rFonts w:ascii="Courier New" w:hAnsi="Courier New" w:cs="Courier New"/>
        </w:rPr>
        <w:t xml:space="preserve">         </w:t>
      </w:r>
      <w:proofErr w:type="spellStart"/>
      <w:r w:rsidRPr="009040BA">
        <w:rPr>
          <w:rFonts w:ascii="Courier New" w:hAnsi="Courier New" w:cs="Courier New"/>
        </w:rPr>
        <w:t>evapoPotJour</w:t>
      </w:r>
      <w:proofErr w:type="spellEnd"/>
      <w:r w:rsidRPr="009040BA">
        <w:rPr>
          <w:rFonts w:ascii="Courier New" w:hAnsi="Courier New" w:cs="Courier New"/>
        </w:rPr>
        <w:t>:</w:t>
      </w:r>
      <w:r>
        <w:rPr>
          <w:rFonts w:ascii="Courier New" w:hAnsi="Courier New" w:cs="Courier New"/>
        </w:rPr>
        <w:t xml:space="preserve"> </w:t>
      </w:r>
      <w:r w:rsidRPr="003A2256">
        <w:rPr>
          <w:rFonts w:ascii="Courier New" w:hAnsi="Courier New" w:cs="Courier New"/>
        </w:rPr>
        <w:t>[1</w:t>
      </w:r>
      <w:r>
        <w:rPr>
          <w:rFonts w:ascii="Courier New" w:hAnsi="Courier New" w:cs="Courier New"/>
        </w:rPr>
        <w:t xml:space="preserve"> </w:t>
      </w:r>
      <w:r w:rsidRPr="003A2256">
        <w:rPr>
          <w:rFonts w:ascii="Courier New" w:hAnsi="Courier New" w:cs="Courier New"/>
        </w:rPr>
        <w:t>x</w:t>
      </w:r>
      <w:r>
        <w:rPr>
          <w:rFonts w:ascii="Courier New" w:hAnsi="Courier New" w:cs="Courier New"/>
        </w:rPr>
        <w:t xml:space="preserve"> </w:t>
      </w:r>
      <w:proofErr w:type="spellStart"/>
      <w:r>
        <w:rPr>
          <w:rFonts w:ascii="Courier New" w:hAnsi="Courier New" w:cs="Courier New"/>
        </w:rPr>
        <w:t>nbAssimilations</w:t>
      </w:r>
      <w:proofErr w:type="spellEnd"/>
      <w:r w:rsidRPr="003A2256">
        <w:rPr>
          <w:rFonts w:ascii="Courier New" w:hAnsi="Courier New" w:cs="Courier New"/>
        </w:rPr>
        <w:t xml:space="preserve"> double]</w:t>
      </w:r>
      <w:r>
        <w:rPr>
          <w:rFonts w:ascii="Courier New" w:hAnsi="Courier New" w:cs="Courier New"/>
        </w:rPr>
        <w:br/>
      </w:r>
      <w:r w:rsidRPr="009040BA">
        <w:rPr>
          <w:rFonts w:ascii="Courier New" w:hAnsi="Courier New" w:cs="Courier New"/>
        </w:rPr>
        <w:t xml:space="preserve">           production:</w:t>
      </w:r>
      <w:r>
        <w:rPr>
          <w:rFonts w:ascii="Courier New" w:hAnsi="Courier New" w:cs="Courier New"/>
        </w:rPr>
        <w:t xml:space="preserve"> </w:t>
      </w:r>
      <w:r w:rsidRPr="003A2256">
        <w:rPr>
          <w:rFonts w:ascii="Courier New" w:hAnsi="Courier New" w:cs="Courier New"/>
        </w:rPr>
        <w:t>[1</w:t>
      </w:r>
      <w:r>
        <w:rPr>
          <w:rFonts w:ascii="Courier New" w:hAnsi="Courier New" w:cs="Courier New"/>
        </w:rPr>
        <w:t xml:space="preserve"> </w:t>
      </w:r>
      <w:r w:rsidRPr="003A2256">
        <w:rPr>
          <w:rFonts w:ascii="Courier New" w:hAnsi="Courier New" w:cs="Courier New"/>
        </w:rPr>
        <w:t>x</w:t>
      </w:r>
      <w:r>
        <w:rPr>
          <w:rFonts w:ascii="Courier New" w:hAnsi="Courier New" w:cs="Courier New"/>
        </w:rPr>
        <w:t xml:space="preserve"> </w:t>
      </w:r>
      <w:proofErr w:type="spellStart"/>
      <w:r>
        <w:rPr>
          <w:rFonts w:ascii="Courier New" w:hAnsi="Courier New" w:cs="Courier New"/>
        </w:rPr>
        <w:t>nbAssimilations</w:t>
      </w:r>
      <w:proofErr w:type="spellEnd"/>
      <w:r w:rsidRPr="003A2256">
        <w:rPr>
          <w:rFonts w:ascii="Courier New" w:hAnsi="Courier New" w:cs="Courier New"/>
        </w:rPr>
        <w:t xml:space="preserve"> double]</w:t>
      </w:r>
    </w:p>
    <w:p w14:paraId="11E17FE9" w14:textId="77777777" w:rsidR="00435654" w:rsidRDefault="00435654" w:rsidP="009040BA">
      <w:pPr>
        <w:rPr>
          <w:rFonts w:ascii="Courier New" w:hAnsi="Courier New" w:cs="Courier New"/>
        </w:rPr>
      </w:pPr>
    </w:p>
    <w:p w14:paraId="12F4C458" w14:textId="77777777" w:rsidR="009040BA" w:rsidRDefault="009040BA" w:rsidP="009040BA">
      <w:pPr>
        <w:pStyle w:val="ListParagraph"/>
        <w:numPr>
          <w:ilvl w:val="0"/>
          <w:numId w:val="9"/>
        </w:numPr>
        <w:rPr>
          <w:rFonts w:cstheme="minorHAnsi"/>
        </w:rPr>
      </w:pPr>
      <w:r w:rsidRPr="009040BA">
        <w:rPr>
          <w:rFonts w:cstheme="minorHAnsi"/>
        </w:rPr>
        <w:t xml:space="preserve">Si on ne désire pas utiliser une des variables donner une matrice vide comme valeur. </w:t>
      </w:r>
    </w:p>
    <w:p w14:paraId="531D2E5F" w14:textId="77777777" w:rsidR="009040BA" w:rsidRDefault="009040BA" w:rsidP="009040BA">
      <w:pPr>
        <w:pStyle w:val="ListParagraph"/>
        <w:numPr>
          <w:ilvl w:val="0"/>
          <w:numId w:val="9"/>
        </w:numPr>
        <w:rPr>
          <w:rFonts w:cstheme="minorHAnsi"/>
        </w:rPr>
      </w:pPr>
      <w:r>
        <w:rPr>
          <w:rFonts w:cstheme="minorHAnsi"/>
        </w:rPr>
        <w:t>Si on ne désire pas donner une valeur à tous les carreaux, donner « NaN » comme valeur.</w:t>
      </w:r>
    </w:p>
    <w:p w14:paraId="2188DA84" w14:textId="77777777" w:rsidR="00435654" w:rsidRDefault="00435654" w:rsidP="009040BA">
      <w:pPr>
        <w:ind w:left="360"/>
        <w:rPr>
          <w:rFonts w:cstheme="minorHAnsi"/>
        </w:rPr>
      </w:pPr>
    </w:p>
    <w:p w14:paraId="1A33B1ED" w14:textId="77777777" w:rsidR="009040BA" w:rsidRPr="004E2E2D" w:rsidRDefault="009040BA" w:rsidP="009040BA">
      <w:pPr>
        <w:ind w:left="360"/>
        <w:rPr>
          <w:rFonts w:cstheme="minorHAnsi"/>
        </w:rPr>
      </w:pPr>
      <w:r w:rsidRPr="004E2E2D">
        <w:rPr>
          <w:rFonts w:cstheme="minorHAnsi"/>
        </w:rPr>
        <w:t>Exemple :</w:t>
      </w:r>
    </w:p>
    <w:p w14:paraId="4C3D9EDF" w14:textId="77777777" w:rsidR="009040BA" w:rsidRDefault="009040BA" w:rsidP="009040BA">
      <w:pPr>
        <w:ind w:left="360"/>
        <w:rPr>
          <w:rFonts w:ascii="Courier New" w:hAnsi="Courier New" w:cs="Courier New"/>
        </w:rPr>
      </w:pPr>
      <w:r w:rsidRPr="004E2E2D">
        <w:rPr>
          <w:rFonts w:ascii="Courier New" w:hAnsi="Courier New" w:cs="Courier New"/>
        </w:rPr>
        <w:t xml:space="preserve">                  </w:t>
      </w:r>
      <w:r w:rsidR="00C7278E" w:rsidRPr="004E2E2D">
        <w:rPr>
          <w:rFonts w:ascii="Courier New" w:hAnsi="Courier New" w:cs="Courier New"/>
        </w:rPr>
        <w:t xml:space="preserve"> </w:t>
      </w:r>
      <w:r w:rsidRPr="004E2E2D">
        <w:rPr>
          <w:rFonts w:ascii="Courier New" w:hAnsi="Courier New" w:cs="Courier New"/>
        </w:rPr>
        <w:t>id: [1 2 3 4 5]</w:t>
      </w:r>
      <w:r w:rsidR="00C7278E" w:rsidRPr="004E2E2D">
        <w:rPr>
          <w:rFonts w:ascii="Courier New" w:hAnsi="Courier New" w:cs="Courier New"/>
        </w:rPr>
        <w:br/>
      </w:r>
      <w:r w:rsidRPr="004E2E2D">
        <w:rPr>
          <w:rFonts w:ascii="Courier New" w:hAnsi="Courier New" w:cs="Courier New"/>
        </w:rPr>
        <w:t xml:space="preserve">         </w:t>
      </w:r>
      <w:proofErr w:type="spellStart"/>
      <w:r w:rsidRPr="004E2E2D">
        <w:rPr>
          <w:rFonts w:ascii="Courier New" w:hAnsi="Courier New" w:cs="Courier New"/>
        </w:rPr>
        <w:t>niveauEauSol</w:t>
      </w:r>
      <w:proofErr w:type="spellEnd"/>
      <w:r w:rsidRPr="004E2E2D">
        <w:rPr>
          <w:rFonts w:ascii="Courier New" w:hAnsi="Courier New" w:cs="Courier New"/>
        </w:rPr>
        <w:t xml:space="preserve">: [10 10 NaN </w:t>
      </w:r>
      <w:proofErr w:type="spellStart"/>
      <w:r w:rsidRPr="004E2E2D">
        <w:rPr>
          <w:rFonts w:ascii="Courier New" w:hAnsi="Courier New" w:cs="Courier New"/>
        </w:rPr>
        <w:t>NaN</w:t>
      </w:r>
      <w:proofErr w:type="spellEnd"/>
      <w:r w:rsidRPr="004E2E2D">
        <w:rPr>
          <w:rFonts w:ascii="Courier New" w:hAnsi="Courier New" w:cs="Courier New"/>
        </w:rPr>
        <w:t xml:space="preserve"> </w:t>
      </w:r>
      <w:proofErr w:type="spellStart"/>
      <w:r w:rsidRPr="004E2E2D">
        <w:rPr>
          <w:rFonts w:ascii="Courier New" w:hAnsi="Courier New" w:cs="Courier New"/>
        </w:rPr>
        <w:t>NaN</w:t>
      </w:r>
      <w:proofErr w:type="spellEnd"/>
      <w:r w:rsidRPr="004E2E2D">
        <w:rPr>
          <w:rFonts w:ascii="Courier New" w:hAnsi="Courier New" w:cs="Courier New"/>
        </w:rPr>
        <w:t xml:space="preserve">]       </w:t>
      </w:r>
      <w:r w:rsidR="0073115A" w:rsidRPr="004E2E2D">
        <w:rPr>
          <w:rFonts w:ascii="Courier New" w:hAnsi="Courier New" w:cs="Courier New"/>
        </w:rPr>
        <w:t xml:space="preserve">         </w:t>
      </w:r>
      <w:r w:rsidR="0073115A" w:rsidRPr="004E2E2D">
        <w:rPr>
          <w:rFonts w:ascii="Courier New" w:hAnsi="Courier New" w:cs="Courier New"/>
        </w:rPr>
        <w:tab/>
      </w:r>
      <w:r w:rsidR="0073115A" w:rsidRPr="004E2E2D">
        <w:rPr>
          <w:rFonts w:ascii="Courier New" w:hAnsi="Courier New" w:cs="Courier New"/>
        </w:rPr>
        <w:tab/>
        <w:t xml:space="preserve">    </w:t>
      </w:r>
      <w:proofErr w:type="spellStart"/>
      <w:r w:rsidRPr="004E2E2D">
        <w:rPr>
          <w:rFonts w:ascii="Courier New" w:hAnsi="Courier New" w:cs="Courier New"/>
        </w:rPr>
        <w:t>niveauEauNappe</w:t>
      </w:r>
      <w:proofErr w:type="spellEnd"/>
      <w:r w:rsidRPr="004E2E2D">
        <w:rPr>
          <w:rFonts w:ascii="Courier New" w:hAnsi="Courier New" w:cs="Courier New"/>
        </w:rPr>
        <w:t>: []</w:t>
      </w:r>
      <w:r w:rsidR="0073115A" w:rsidRPr="004E2E2D">
        <w:rPr>
          <w:rFonts w:ascii="Courier New" w:hAnsi="Courier New" w:cs="Courier New"/>
        </w:rPr>
        <w:br/>
      </w:r>
      <w:r w:rsidRPr="004E2E2D">
        <w:rPr>
          <w:rFonts w:ascii="Courier New" w:hAnsi="Courier New" w:cs="Courier New"/>
        </w:rPr>
        <w:t xml:space="preserve">  </w:t>
      </w:r>
      <w:proofErr w:type="spellStart"/>
      <w:r w:rsidRPr="004E2E2D">
        <w:rPr>
          <w:rFonts w:ascii="Courier New" w:hAnsi="Courier New" w:cs="Courier New"/>
        </w:rPr>
        <w:t>niveauEauLacsMarais</w:t>
      </w:r>
      <w:proofErr w:type="spellEnd"/>
      <w:r w:rsidRPr="004E2E2D">
        <w:rPr>
          <w:rFonts w:ascii="Courier New" w:hAnsi="Courier New" w:cs="Courier New"/>
        </w:rPr>
        <w:t>: []</w:t>
      </w:r>
      <w:r w:rsidR="0073115A" w:rsidRPr="004E2E2D">
        <w:rPr>
          <w:rFonts w:ascii="Courier New" w:hAnsi="Courier New" w:cs="Courier New"/>
        </w:rPr>
        <w:br/>
      </w:r>
      <w:r w:rsidRPr="004E2E2D">
        <w:rPr>
          <w:rFonts w:ascii="Courier New" w:hAnsi="Courier New" w:cs="Courier New"/>
        </w:rPr>
        <w:t xml:space="preserve">         </w:t>
      </w:r>
      <w:proofErr w:type="spellStart"/>
      <w:r w:rsidRPr="004E2E2D">
        <w:rPr>
          <w:rFonts w:ascii="Courier New" w:hAnsi="Courier New" w:cs="Courier New"/>
        </w:rPr>
        <w:t>evapoPotJour</w:t>
      </w:r>
      <w:proofErr w:type="spellEnd"/>
      <w:r w:rsidRPr="004E2E2D">
        <w:rPr>
          <w:rFonts w:ascii="Courier New" w:hAnsi="Courier New" w:cs="Courier New"/>
        </w:rPr>
        <w:t>: []</w:t>
      </w:r>
      <w:r w:rsidR="0073115A" w:rsidRPr="004E2E2D">
        <w:rPr>
          <w:rFonts w:ascii="Courier New" w:hAnsi="Courier New" w:cs="Courier New"/>
        </w:rPr>
        <w:br/>
      </w:r>
      <w:r w:rsidRPr="004E2E2D">
        <w:rPr>
          <w:rFonts w:ascii="Courier New" w:hAnsi="Courier New" w:cs="Courier New"/>
        </w:rPr>
        <w:t xml:space="preserve">           production: [] </w:t>
      </w:r>
    </w:p>
    <w:p w14:paraId="7304BFAE" w14:textId="77777777" w:rsidR="00DA7248" w:rsidRDefault="00DA7248" w:rsidP="009040BA">
      <w:pPr>
        <w:ind w:left="360"/>
        <w:rPr>
          <w:rFonts w:ascii="Courier New" w:hAnsi="Courier New" w:cs="Courier New"/>
        </w:rPr>
      </w:pPr>
    </w:p>
    <w:p w14:paraId="183A5AEB" w14:textId="77777777" w:rsidR="00DA7248" w:rsidRDefault="0072377C" w:rsidP="0072377C">
      <w:pPr>
        <w:pStyle w:val="Heading4"/>
      </w:pPr>
      <w:r w:rsidRPr="0072377C">
        <w:t>Format alternatif</w:t>
      </w:r>
    </w:p>
    <w:p w14:paraId="11BEA1A5" w14:textId="77777777" w:rsidR="0072377C" w:rsidRDefault="0072377C" w:rsidP="0072377C">
      <w:r>
        <w:lastRenderedPageBreak/>
        <w:t xml:space="preserve">Sauf pour le champ « id », il est possible de donner un facteur multiplicatif et additif plutôt qu’une valeur. </w:t>
      </w:r>
    </w:p>
    <w:p w14:paraId="594BFA3A" w14:textId="77777777" w:rsidR="0072377C" w:rsidRDefault="0072377C" w:rsidP="0072377C">
      <w:pPr>
        <w:rPr>
          <w:rFonts w:ascii="Courier New" w:hAnsi="Courier New" w:cs="Courier New"/>
        </w:rPr>
      </w:pPr>
      <w:r w:rsidRPr="009040BA">
        <w:rPr>
          <w:rFonts w:ascii="Courier New" w:hAnsi="Courier New" w:cs="Courier New"/>
        </w:rPr>
        <w:t xml:space="preserve">                   id:</w:t>
      </w:r>
      <w:r>
        <w:rPr>
          <w:rFonts w:ascii="Courier New" w:hAnsi="Courier New" w:cs="Courier New"/>
        </w:rPr>
        <w:t xml:space="preserve"> </w:t>
      </w:r>
      <w:r w:rsidRPr="003A2256">
        <w:rPr>
          <w:rFonts w:ascii="Courier New" w:hAnsi="Courier New" w:cs="Courier New"/>
        </w:rPr>
        <w:t>[1</w:t>
      </w:r>
      <w:r>
        <w:rPr>
          <w:rFonts w:ascii="Courier New" w:hAnsi="Courier New" w:cs="Courier New"/>
        </w:rPr>
        <w:t xml:space="preserve"> </w:t>
      </w:r>
      <w:r w:rsidRPr="003A2256">
        <w:rPr>
          <w:rFonts w:ascii="Courier New" w:hAnsi="Courier New" w:cs="Courier New"/>
        </w:rPr>
        <w:t>x</w:t>
      </w:r>
      <w:r>
        <w:rPr>
          <w:rFonts w:ascii="Courier New" w:hAnsi="Courier New" w:cs="Courier New"/>
        </w:rPr>
        <w:t xml:space="preserve"> </w:t>
      </w:r>
      <w:proofErr w:type="spellStart"/>
      <w:r>
        <w:rPr>
          <w:rFonts w:ascii="Courier New" w:hAnsi="Courier New" w:cs="Courier New"/>
        </w:rPr>
        <w:t>nbAssimilations</w:t>
      </w:r>
      <w:proofErr w:type="spellEnd"/>
      <w:r w:rsidRPr="003A2256">
        <w:rPr>
          <w:rFonts w:ascii="Courier New" w:hAnsi="Courier New" w:cs="Courier New"/>
        </w:rPr>
        <w:t xml:space="preserve"> double]</w:t>
      </w:r>
      <w:r w:rsidRPr="009040BA">
        <w:rPr>
          <w:rFonts w:ascii="Courier New" w:hAnsi="Courier New" w:cs="Courier New"/>
        </w:rPr>
        <w:br/>
        <w:t xml:space="preserve">         </w:t>
      </w:r>
      <w:proofErr w:type="spellStart"/>
      <w:r w:rsidRPr="009040BA">
        <w:rPr>
          <w:rFonts w:ascii="Courier New" w:hAnsi="Courier New" w:cs="Courier New"/>
        </w:rPr>
        <w:t>niveauEauSol</w:t>
      </w:r>
      <w:proofErr w:type="spellEnd"/>
      <w:r w:rsidRPr="009040BA">
        <w:rPr>
          <w:rFonts w:ascii="Courier New" w:hAnsi="Courier New" w:cs="Courier New"/>
        </w:rPr>
        <w:t>:</w:t>
      </w:r>
      <w:r>
        <w:rPr>
          <w:rFonts w:ascii="Courier New" w:hAnsi="Courier New" w:cs="Courier New"/>
        </w:rPr>
        <w:t xml:space="preserve"> </w:t>
      </w:r>
      <w:r w:rsidRPr="003A2256">
        <w:rPr>
          <w:rFonts w:ascii="Courier New" w:hAnsi="Courier New" w:cs="Courier New"/>
        </w:rPr>
        <w:t>[</w:t>
      </w:r>
      <w:r w:rsidRPr="0072377C">
        <w:rPr>
          <w:rFonts w:ascii="Courier New" w:hAnsi="Courier New" w:cs="Courier New"/>
          <w:b/>
        </w:rPr>
        <w:t>2</w:t>
      </w:r>
      <w:r>
        <w:rPr>
          <w:rFonts w:ascii="Courier New" w:hAnsi="Courier New" w:cs="Courier New"/>
        </w:rPr>
        <w:t xml:space="preserve"> </w:t>
      </w:r>
      <w:r w:rsidRPr="003A2256">
        <w:rPr>
          <w:rFonts w:ascii="Courier New" w:hAnsi="Courier New" w:cs="Courier New"/>
        </w:rPr>
        <w:t>x</w:t>
      </w:r>
      <w:r>
        <w:rPr>
          <w:rFonts w:ascii="Courier New" w:hAnsi="Courier New" w:cs="Courier New"/>
        </w:rPr>
        <w:t xml:space="preserve"> </w:t>
      </w:r>
      <w:proofErr w:type="spellStart"/>
      <w:r>
        <w:rPr>
          <w:rFonts w:ascii="Courier New" w:hAnsi="Courier New" w:cs="Courier New"/>
        </w:rPr>
        <w:t>nbAssimilations</w:t>
      </w:r>
      <w:proofErr w:type="spellEnd"/>
      <w:r w:rsidRPr="003A2256">
        <w:rPr>
          <w:rFonts w:ascii="Courier New" w:hAnsi="Courier New" w:cs="Courier New"/>
        </w:rPr>
        <w:t xml:space="preserve"> double]</w:t>
      </w:r>
      <w:r w:rsidRPr="009040BA">
        <w:rPr>
          <w:rFonts w:ascii="Courier New" w:hAnsi="Courier New" w:cs="Courier New"/>
        </w:rPr>
        <w:br/>
        <w:t xml:space="preserve">       </w:t>
      </w:r>
      <w:proofErr w:type="spellStart"/>
      <w:r w:rsidRPr="009040BA">
        <w:rPr>
          <w:rFonts w:ascii="Courier New" w:hAnsi="Courier New" w:cs="Courier New"/>
        </w:rPr>
        <w:t>niveauEauNappe</w:t>
      </w:r>
      <w:proofErr w:type="spellEnd"/>
      <w:r w:rsidRPr="009040BA">
        <w:rPr>
          <w:rFonts w:ascii="Courier New" w:hAnsi="Courier New" w:cs="Courier New"/>
        </w:rPr>
        <w:t>:</w:t>
      </w:r>
      <w:r>
        <w:rPr>
          <w:rFonts w:ascii="Courier New" w:hAnsi="Courier New" w:cs="Courier New"/>
        </w:rPr>
        <w:t xml:space="preserve"> </w:t>
      </w:r>
      <w:r w:rsidRPr="003A2256">
        <w:rPr>
          <w:rFonts w:ascii="Courier New" w:hAnsi="Courier New" w:cs="Courier New"/>
        </w:rPr>
        <w:t>[</w:t>
      </w:r>
      <w:r w:rsidRPr="0072377C">
        <w:rPr>
          <w:rFonts w:ascii="Courier New" w:hAnsi="Courier New" w:cs="Courier New"/>
          <w:b/>
        </w:rPr>
        <w:t>2</w:t>
      </w:r>
      <w:r>
        <w:rPr>
          <w:rFonts w:ascii="Courier New" w:hAnsi="Courier New" w:cs="Courier New"/>
        </w:rPr>
        <w:t xml:space="preserve"> </w:t>
      </w:r>
      <w:r w:rsidRPr="003A2256">
        <w:rPr>
          <w:rFonts w:ascii="Courier New" w:hAnsi="Courier New" w:cs="Courier New"/>
        </w:rPr>
        <w:t>x</w:t>
      </w:r>
      <w:r>
        <w:rPr>
          <w:rFonts w:ascii="Courier New" w:hAnsi="Courier New" w:cs="Courier New"/>
        </w:rPr>
        <w:t xml:space="preserve"> </w:t>
      </w:r>
      <w:proofErr w:type="spellStart"/>
      <w:r>
        <w:rPr>
          <w:rFonts w:ascii="Courier New" w:hAnsi="Courier New" w:cs="Courier New"/>
        </w:rPr>
        <w:t>nbAssimilations</w:t>
      </w:r>
      <w:proofErr w:type="spellEnd"/>
      <w:r w:rsidRPr="003A2256">
        <w:rPr>
          <w:rFonts w:ascii="Courier New" w:hAnsi="Courier New" w:cs="Courier New"/>
        </w:rPr>
        <w:t xml:space="preserve"> double]</w:t>
      </w:r>
      <w:r>
        <w:rPr>
          <w:rFonts w:ascii="Courier New" w:hAnsi="Courier New" w:cs="Courier New"/>
        </w:rPr>
        <w:br/>
      </w:r>
      <w:r w:rsidRPr="009040BA">
        <w:rPr>
          <w:rFonts w:ascii="Courier New" w:hAnsi="Courier New" w:cs="Courier New"/>
        </w:rPr>
        <w:t xml:space="preserve">  </w:t>
      </w:r>
      <w:proofErr w:type="spellStart"/>
      <w:r w:rsidRPr="009040BA">
        <w:rPr>
          <w:rFonts w:ascii="Courier New" w:hAnsi="Courier New" w:cs="Courier New"/>
        </w:rPr>
        <w:t>niveauEauLacsMarais</w:t>
      </w:r>
      <w:proofErr w:type="spellEnd"/>
      <w:r w:rsidRPr="009040BA">
        <w:rPr>
          <w:rFonts w:ascii="Courier New" w:hAnsi="Courier New" w:cs="Courier New"/>
        </w:rPr>
        <w:t>:</w:t>
      </w:r>
      <w:r>
        <w:rPr>
          <w:rFonts w:ascii="Courier New" w:hAnsi="Courier New" w:cs="Courier New"/>
        </w:rPr>
        <w:t xml:space="preserve"> </w:t>
      </w:r>
      <w:r w:rsidRPr="003A2256">
        <w:rPr>
          <w:rFonts w:ascii="Courier New" w:hAnsi="Courier New" w:cs="Courier New"/>
        </w:rPr>
        <w:t>[</w:t>
      </w:r>
      <w:r w:rsidRPr="0072377C">
        <w:rPr>
          <w:rFonts w:ascii="Courier New" w:hAnsi="Courier New" w:cs="Courier New"/>
          <w:b/>
        </w:rPr>
        <w:t>2</w:t>
      </w:r>
      <w:r>
        <w:rPr>
          <w:rFonts w:ascii="Courier New" w:hAnsi="Courier New" w:cs="Courier New"/>
        </w:rPr>
        <w:t xml:space="preserve"> </w:t>
      </w:r>
      <w:r w:rsidRPr="003A2256">
        <w:rPr>
          <w:rFonts w:ascii="Courier New" w:hAnsi="Courier New" w:cs="Courier New"/>
        </w:rPr>
        <w:t>x</w:t>
      </w:r>
      <w:r>
        <w:rPr>
          <w:rFonts w:ascii="Courier New" w:hAnsi="Courier New" w:cs="Courier New"/>
        </w:rPr>
        <w:t xml:space="preserve"> </w:t>
      </w:r>
      <w:proofErr w:type="spellStart"/>
      <w:r>
        <w:rPr>
          <w:rFonts w:ascii="Courier New" w:hAnsi="Courier New" w:cs="Courier New"/>
        </w:rPr>
        <w:t>nbAssimilations</w:t>
      </w:r>
      <w:proofErr w:type="spellEnd"/>
      <w:r w:rsidRPr="003A2256">
        <w:rPr>
          <w:rFonts w:ascii="Courier New" w:hAnsi="Courier New" w:cs="Courier New"/>
        </w:rPr>
        <w:t xml:space="preserve"> double]</w:t>
      </w:r>
      <w:r>
        <w:rPr>
          <w:rFonts w:ascii="Courier New" w:hAnsi="Courier New" w:cs="Courier New"/>
        </w:rPr>
        <w:br/>
      </w:r>
      <w:r w:rsidRPr="009040BA">
        <w:rPr>
          <w:rFonts w:ascii="Courier New" w:hAnsi="Courier New" w:cs="Courier New"/>
        </w:rPr>
        <w:t xml:space="preserve">         </w:t>
      </w:r>
      <w:proofErr w:type="spellStart"/>
      <w:r w:rsidRPr="009040BA">
        <w:rPr>
          <w:rFonts w:ascii="Courier New" w:hAnsi="Courier New" w:cs="Courier New"/>
        </w:rPr>
        <w:t>evapoPotJour</w:t>
      </w:r>
      <w:proofErr w:type="spellEnd"/>
      <w:r w:rsidRPr="009040BA">
        <w:rPr>
          <w:rFonts w:ascii="Courier New" w:hAnsi="Courier New" w:cs="Courier New"/>
        </w:rPr>
        <w:t>:</w:t>
      </w:r>
      <w:r>
        <w:rPr>
          <w:rFonts w:ascii="Courier New" w:hAnsi="Courier New" w:cs="Courier New"/>
        </w:rPr>
        <w:t xml:space="preserve"> </w:t>
      </w:r>
      <w:r w:rsidRPr="003A2256">
        <w:rPr>
          <w:rFonts w:ascii="Courier New" w:hAnsi="Courier New" w:cs="Courier New"/>
        </w:rPr>
        <w:t>[</w:t>
      </w:r>
      <w:r w:rsidRPr="0072377C">
        <w:rPr>
          <w:rFonts w:ascii="Courier New" w:hAnsi="Courier New" w:cs="Courier New"/>
          <w:b/>
        </w:rPr>
        <w:t>2</w:t>
      </w:r>
      <w:r>
        <w:rPr>
          <w:rFonts w:ascii="Courier New" w:hAnsi="Courier New" w:cs="Courier New"/>
        </w:rPr>
        <w:t xml:space="preserve"> </w:t>
      </w:r>
      <w:r w:rsidRPr="003A2256">
        <w:rPr>
          <w:rFonts w:ascii="Courier New" w:hAnsi="Courier New" w:cs="Courier New"/>
        </w:rPr>
        <w:t>x</w:t>
      </w:r>
      <w:r>
        <w:rPr>
          <w:rFonts w:ascii="Courier New" w:hAnsi="Courier New" w:cs="Courier New"/>
        </w:rPr>
        <w:t xml:space="preserve"> </w:t>
      </w:r>
      <w:proofErr w:type="spellStart"/>
      <w:r>
        <w:rPr>
          <w:rFonts w:ascii="Courier New" w:hAnsi="Courier New" w:cs="Courier New"/>
        </w:rPr>
        <w:t>nbAssimilations</w:t>
      </w:r>
      <w:proofErr w:type="spellEnd"/>
      <w:r w:rsidRPr="003A2256">
        <w:rPr>
          <w:rFonts w:ascii="Courier New" w:hAnsi="Courier New" w:cs="Courier New"/>
        </w:rPr>
        <w:t xml:space="preserve"> double]</w:t>
      </w:r>
      <w:r>
        <w:rPr>
          <w:rFonts w:ascii="Courier New" w:hAnsi="Courier New" w:cs="Courier New"/>
        </w:rPr>
        <w:br/>
      </w:r>
      <w:r w:rsidRPr="009040BA">
        <w:rPr>
          <w:rFonts w:ascii="Courier New" w:hAnsi="Courier New" w:cs="Courier New"/>
        </w:rPr>
        <w:t xml:space="preserve">           production:</w:t>
      </w:r>
      <w:r>
        <w:rPr>
          <w:rFonts w:ascii="Courier New" w:hAnsi="Courier New" w:cs="Courier New"/>
        </w:rPr>
        <w:t xml:space="preserve"> </w:t>
      </w:r>
      <w:r w:rsidRPr="003A2256">
        <w:rPr>
          <w:rFonts w:ascii="Courier New" w:hAnsi="Courier New" w:cs="Courier New"/>
        </w:rPr>
        <w:t>[</w:t>
      </w:r>
      <w:r w:rsidRPr="0072377C">
        <w:rPr>
          <w:rFonts w:ascii="Courier New" w:hAnsi="Courier New" w:cs="Courier New"/>
          <w:b/>
        </w:rPr>
        <w:t>2</w:t>
      </w:r>
      <w:r>
        <w:rPr>
          <w:rFonts w:ascii="Courier New" w:hAnsi="Courier New" w:cs="Courier New"/>
        </w:rPr>
        <w:t xml:space="preserve"> </w:t>
      </w:r>
      <w:r w:rsidRPr="003A2256">
        <w:rPr>
          <w:rFonts w:ascii="Courier New" w:hAnsi="Courier New" w:cs="Courier New"/>
        </w:rPr>
        <w:t>x</w:t>
      </w:r>
      <w:r>
        <w:rPr>
          <w:rFonts w:ascii="Courier New" w:hAnsi="Courier New" w:cs="Courier New"/>
        </w:rPr>
        <w:t xml:space="preserve"> </w:t>
      </w:r>
      <w:proofErr w:type="spellStart"/>
      <w:r>
        <w:rPr>
          <w:rFonts w:ascii="Courier New" w:hAnsi="Courier New" w:cs="Courier New"/>
        </w:rPr>
        <w:t>nbAssimilations</w:t>
      </w:r>
      <w:proofErr w:type="spellEnd"/>
      <w:r w:rsidRPr="003A2256">
        <w:rPr>
          <w:rFonts w:ascii="Courier New" w:hAnsi="Courier New" w:cs="Courier New"/>
        </w:rPr>
        <w:t xml:space="preserve"> double]</w:t>
      </w:r>
    </w:p>
    <w:p w14:paraId="52CB6141" w14:textId="77777777" w:rsidR="0072377C" w:rsidRDefault="0072377C" w:rsidP="0072377C">
      <w:pPr>
        <w:rPr>
          <w:rFonts w:ascii="Courier New" w:hAnsi="Courier New" w:cs="Courier New"/>
        </w:rPr>
      </w:pPr>
    </w:p>
    <w:p w14:paraId="5F5EE0D0" w14:textId="77777777" w:rsidR="0072377C" w:rsidRDefault="0072377C" w:rsidP="0072377C">
      <w:pPr>
        <w:pStyle w:val="ListParagraph"/>
        <w:numPr>
          <w:ilvl w:val="0"/>
          <w:numId w:val="12"/>
        </w:numPr>
      </w:pPr>
      <w:r>
        <w:t>Il est possible d’utiliser les 2 formats en même temps mais seulement pour des champs différents.</w:t>
      </w:r>
    </w:p>
    <w:p w14:paraId="55E38279" w14:textId="77777777" w:rsidR="0072377C" w:rsidRDefault="0072377C" w:rsidP="0072377C">
      <w:pPr>
        <w:pStyle w:val="ListParagraph"/>
        <w:numPr>
          <w:ilvl w:val="0"/>
          <w:numId w:val="12"/>
        </w:numPr>
      </w:pPr>
      <w:r>
        <w:t xml:space="preserve"> Les deux </w:t>
      </w:r>
      <w:r w:rsidR="009475DB">
        <w:t>facteurs</w:t>
      </w:r>
      <w:r>
        <w:t xml:space="preserve"> doivent être présents sinon </w:t>
      </w:r>
      <w:r w:rsidR="009475DB">
        <w:t>ils</w:t>
      </w:r>
      <w:r>
        <w:t xml:space="preserve"> ne seront pas </w:t>
      </w:r>
      <w:r w:rsidR="009475DB">
        <w:t>utilisés</w:t>
      </w:r>
      <w:r>
        <w:t>.</w:t>
      </w:r>
    </w:p>
    <w:p w14:paraId="14113FEA" w14:textId="77777777" w:rsidR="0072377C" w:rsidRPr="0072377C" w:rsidRDefault="0072377C" w:rsidP="0072377C">
      <w:pPr>
        <w:pStyle w:val="ListParagraph"/>
        <w:numPr>
          <w:ilvl w:val="0"/>
          <w:numId w:val="12"/>
        </w:numPr>
        <w:rPr>
          <w:rFonts w:cstheme="minorHAnsi"/>
        </w:rPr>
      </w:pPr>
      <w:r>
        <w:rPr>
          <w:rFonts w:cstheme="minorHAnsi"/>
        </w:rPr>
        <w:t>Comme précédemment, si on ne désire pas donner une valeur à tous les carreaux, donner « NaN » à la première valeur.</w:t>
      </w:r>
    </w:p>
    <w:p w14:paraId="74CDB352" w14:textId="77777777" w:rsidR="0072377C" w:rsidRDefault="0072377C" w:rsidP="0072377C"/>
    <w:p w14:paraId="12653D4A" w14:textId="77777777" w:rsidR="0072377C" w:rsidRDefault="0072377C" w:rsidP="0072377C">
      <w:r>
        <w:t>Exemple :</w:t>
      </w:r>
    </w:p>
    <w:p w14:paraId="50ECF3F5" w14:textId="77777777" w:rsidR="0072377C" w:rsidRDefault="0072377C" w:rsidP="0072377C">
      <w:pPr>
        <w:ind w:left="360"/>
        <w:rPr>
          <w:rFonts w:ascii="Courier New" w:hAnsi="Courier New" w:cs="Courier New"/>
        </w:rPr>
      </w:pPr>
      <w:r w:rsidRPr="004E2E2D">
        <w:rPr>
          <w:rFonts w:ascii="Courier New" w:hAnsi="Courier New" w:cs="Courier New"/>
        </w:rPr>
        <w:t xml:space="preserve">                   id: [1 2 3 4 5]</w:t>
      </w:r>
      <w:r w:rsidRPr="004E2E2D">
        <w:rPr>
          <w:rFonts w:ascii="Courier New" w:hAnsi="Courier New" w:cs="Courier New"/>
        </w:rPr>
        <w:br/>
        <w:t xml:space="preserve"> </w:t>
      </w:r>
      <w:r w:rsidR="00217A29">
        <w:rPr>
          <w:rFonts w:ascii="Courier New" w:hAnsi="Courier New" w:cs="Courier New"/>
        </w:rPr>
        <w:t xml:space="preserve"> </w:t>
      </w:r>
      <w:r w:rsidRPr="004E2E2D">
        <w:rPr>
          <w:rFonts w:ascii="Courier New" w:hAnsi="Courier New" w:cs="Courier New"/>
        </w:rPr>
        <w:t xml:space="preserve">     </w:t>
      </w:r>
      <w:proofErr w:type="spellStart"/>
      <w:r w:rsidR="00217A29" w:rsidRPr="004E2E2D">
        <w:rPr>
          <w:rFonts w:ascii="Courier New" w:hAnsi="Courier New" w:cs="Courier New"/>
        </w:rPr>
        <w:t>niveauEauSol</w:t>
      </w:r>
      <w:proofErr w:type="spellEnd"/>
      <w:r w:rsidRPr="004E2E2D">
        <w:rPr>
          <w:rFonts w:ascii="Courier New" w:hAnsi="Courier New" w:cs="Courier New"/>
        </w:rPr>
        <w:t>: [</w:t>
      </w:r>
      <w:r>
        <w:rPr>
          <w:rFonts w:ascii="Courier New" w:hAnsi="Courier New" w:cs="Courier New"/>
        </w:rPr>
        <w:t xml:space="preserve">1.1 1.2 1.3 1.4 1.5 </w:t>
      </w:r>
      <w:r w:rsidRPr="0072377C">
        <w:rPr>
          <w:i/>
        </w:rPr>
        <w:t>&lt;= facteurs multiplicatifs</w:t>
      </w:r>
    </w:p>
    <w:p w14:paraId="2D57E110" w14:textId="77777777" w:rsidR="00F10537" w:rsidRDefault="0072377C" w:rsidP="00F10537">
      <w:pPr>
        <w:ind w:left="360"/>
        <w:rPr>
          <w:rFonts w:ascii="Courier New" w:hAnsi="Courier New" w:cs="Courier New"/>
        </w:rPr>
      </w:pPr>
      <w:r>
        <w:rPr>
          <w:rFonts w:ascii="Courier New" w:hAnsi="Courier New" w:cs="Courier New"/>
        </w:rPr>
        <w:t xml:space="preserve">                      2</w:t>
      </w:r>
      <w:r w:rsidR="00225AD6">
        <w:rPr>
          <w:rFonts w:ascii="Courier New" w:hAnsi="Courier New" w:cs="Courier New"/>
        </w:rPr>
        <w:t>.0</w:t>
      </w:r>
      <w:r>
        <w:rPr>
          <w:rFonts w:ascii="Courier New" w:hAnsi="Courier New" w:cs="Courier New"/>
        </w:rPr>
        <w:t xml:space="preserve"> 3</w:t>
      </w:r>
      <w:r w:rsidR="00225AD6">
        <w:rPr>
          <w:rFonts w:ascii="Courier New" w:hAnsi="Courier New" w:cs="Courier New"/>
        </w:rPr>
        <w:t>.0</w:t>
      </w:r>
      <w:r>
        <w:rPr>
          <w:rFonts w:ascii="Courier New" w:hAnsi="Courier New" w:cs="Courier New"/>
        </w:rPr>
        <w:t xml:space="preserve"> 4</w:t>
      </w:r>
      <w:r w:rsidR="00225AD6">
        <w:rPr>
          <w:rFonts w:ascii="Courier New" w:hAnsi="Courier New" w:cs="Courier New"/>
        </w:rPr>
        <w:t>.0</w:t>
      </w:r>
      <w:r>
        <w:rPr>
          <w:rFonts w:ascii="Courier New" w:hAnsi="Courier New" w:cs="Courier New"/>
        </w:rPr>
        <w:t xml:space="preserve"> 5</w:t>
      </w:r>
      <w:r w:rsidR="00225AD6">
        <w:rPr>
          <w:rFonts w:ascii="Courier New" w:hAnsi="Courier New" w:cs="Courier New"/>
        </w:rPr>
        <w:t>.0</w:t>
      </w:r>
      <w:r>
        <w:rPr>
          <w:rFonts w:ascii="Courier New" w:hAnsi="Courier New" w:cs="Courier New"/>
        </w:rPr>
        <w:t xml:space="preserve"> 6</w:t>
      </w:r>
      <w:r w:rsidR="00225AD6">
        <w:rPr>
          <w:rFonts w:ascii="Courier New" w:hAnsi="Courier New" w:cs="Courier New"/>
        </w:rPr>
        <w:t>.0</w:t>
      </w:r>
      <w:r w:rsidRPr="004E2E2D">
        <w:rPr>
          <w:rFonts w:ascii="Courier New" w:hAnsi="Courier New" w:cs="Courier New"/>
        </w:rPr>
        <w:t>]</w:t>
      </w:r>
      <w:r>
        <w:rPr>
          <w:rFonts w:ascii="Courier New" w:hAnsi="Courier New" w:cs="Courier New"/>
        </w:rPr>
        <w:t xml:space="preserve">  &lt;= </w:t>
      </w:r>
      <w:r w:rsidRPr="0072377C">
        <w:rPr>
          <w:i/>
        </w:rPr>
        <w:t xml:space="preserve">facteurs </w:t>
      </w:r>
      <w:r>
        <w:rPr>
          <w:i/>
        </w:rPr>
        <w:t>additifs</w:t>
      </w:r>
      <w:r w:rsidRPr="004E2E2D">
        <w:rPr>
          <w:rFonts w:ascii="Courier New" w:hAnsi="Courier New" w:cs="Courier New"/>
        </w:rPr>
        <w:br/>
      </w:r>
      <w:r w:rsidR="00217A29">
        <w:rPr>
          <w:rFonts w:ascii="Courier New" w:hAnsi="Courier New" w:cs="Courier New"/>
        </w:rPr>
        <w:t xml:space="preserve"> </w:t>
      </w:r>
      <w:r w:rsidRPr="004E2E2D">
        <w:rPr>
          <w:rFonts w:ascii="Courier New" w:hAnsi="Courier New" w:cs="Courier New"/>
        </w:rPr>
        <w:t xml:space="preserve"> </w:t>
      </w:r>
      <w:r w:rsidR="00217A29">
        <w:rPr>
          <w:rFonts w:ascii="Courier New" w:hAnsi="Courier New" w:cs="Courier New"/>
        </w:rPr>
        <w:t xml:space="preserve">  </w:t>
      </w:r>
      <w:r w:rsidRPr="004E2E2D">
        <w:rPr>
          <w:rFonts w:ascii="Courier New" w:hAnsi="Courier New" w:cs="Courier New"/>
        </w:rPr>
        <w:t xml:space="preserve"> </w:t>
      </w:r>
      <w:proofErr w:type="spellStart"/>
      <w:r w:rsidR="00217A29" w:rsidRPr="004E2E2D">
        <w:rPr>
          <w:rFonts w:ascii="Courier New" w:hAnsi="Courier New" w:cs="Courier New"/>
        </w:rPr>
        <w:t>niveauEauNappe</w:t>
      </w:r>
      <w:proofErr w:type="spellEnd"/>
      <w:r w:rsidRPr="004E2E2D">
        <w:rPr>
          <w:rFonts w:ascii="Courier New" w:hAnsi="Courier New" w:cs="Courier New"/>
        </w:rPr>
        <w:t xml:space="preserve">: </w:t>
      </w:r>
      <w:r w:rsidR="00F10537" w:rsidRPr="004E2E2D">
        <w:rPr>
          <w:rFonts w:ascii="Courier New" w:hAnsi="Courier New" w:cs="Courier New"/>
        </w:rPr>
        <w:t>[</w:t>
      </w:r>
      <w:r w:rsidR="00F10537">
        <w:rPr>
          <w:rFonts w:ascii="Courier New" w:hAnsi="Courier New" w:cs="Courier New"/>
        </w:rPr>
        <w:t xml:space="preserve">2.1 2.2 2.3 NaN </w:t>
      </w:r>
      <w:proofErr w:type="spellStart"/>
      <w:r w:rsidR="00F10537">
        <w:rPr>
          <w:rFonts w:ascii="Courier New" w:hAnsi="Courier New" w:cs="Courier New"/>
        </w:rPr>
        <w:t>NaN</w:t>
      </w:r>
      <w:proofErr w:type="spellEnd"/>
      <w:r w:rsidR="00F10537">
        <w:rPr>
          <w:rFonts w:ascii="Courier New" w:hAnsi="Courier New" w:cs="Courier New"/>
        </w:rPr>
        <w:t xml:space="preserve"> </w:t>
      </w:r>
      <w:r w:rsidR="00F10537" w:rsidRPr="0072377C">
        <w:rPr>
          <w:i/>
        </w:rPr>
        <w:t>&lt;= facteurs multiplicatifs</w:t>
      </w:r>
    </w:p>
    <w:p w14:paraId="1F61DB3C" w14:textId="77777777" w:rsidR="0072377C" w:rsidRDefault="00F10537" w:rsidP="00F10537">
      <w:pPr>
        <w:ind w:left="360"/>
        <w:rPr>
          <w:rFonts w:ascii="Courier New" w:hAnsi="Courier New" w:cs="Courier New"/>
        </w:rPr>
      </w:pPr>
      <w:r>
        <w:rPr>
          <w:rFonts w:ascii="Courier New" w:hAnsi="Courier New" w:cs="Courier New"/>
        </w:rPr>
        <w:t xml:space="preserve">                      2.0 3.0 4.0 NaN </w:t>
      </w:r>
      <w:proofErr w:type="spellStart"/>
      <w:r>
        <w:rPr>
          <w:rFonts w:ascii="Courier New" w:hAnsi="Courier New" w:cs="Courier New"/>
        </w:rPr>
        <w:t>NaN</w:t>
      </w:r>
      <w:proofErr w:type="spellEnd"/>
      <w:r w:rsidRPr="004E2E2D">
        <w:rPr>
          <w:rFonts w:ascii="Courier New" w:hAnsi="Courier New" w:cs="Courier New"/>
        </w:rPr>
        <w:t>]</w:t>
      </w:r>
      <w:r>
        <w:rPr>
          <w:rFonts w:ascii="Courier New" w:hAnsi="Courier New" w:cs="Courier New"/>
        </w:rPr>
        <w:t xml:space="preserve">  &lt;= </w:t>
      </w:r>
      <w:r w:rsidRPr="0072377C">
        <w:rPr>
          <w:i/>
        </w:rPr>
        <w:t xml:space="preserve">facteurs </w:t>
      </w:r>
      <w:r>
        <w:rPr>
          <w:i/>
        </w:rPr>
        <w:t>additifs</w:t>
      </w:r>
      <w:r w:rsidR="0072377C" w:rsidRPr="004E2E2D">
        <w:rPr>
          <w:rFonts w:ascii="Courier New" w:hAnsi="Courier New" w:cs="Courier New"/>
        </w:rPr>
        <w:t xml:space="preserve">           </w:t>
      </w:r>
      <w:proofErr w:type="spellStart"/>
      <w:r w:rsidR="0072377C" w:rsidRPr="004E2E2D">
        <w:rPr>
          <w:rFonts w:ascii="Courier New" w:hAnsi="Courier New" w:cs="Courier New"/>
        </w:rPr>
        <w:t>niveauEauLacsMarais</w:t>
      </w:r>
      <w:proofErr w:type="spellEnd"/>
      <w:r w:rsidR="0072377C" w:rsidRPr="004E2E2D">
        <w:rPr>
          <w:rFonts w:ascii="Courier New" w:hAnsi="Courier New" w:cs="Courier New"/>
        </w:rPr>
        <w:t>: []</w:t>
      </w:r>
      <w:r w:rsidR="0072377C" w:rsidRPr="004E2E2D">
        <w:rPr>
          <w:rFonts w:ascii="Courier New" w:hAnsi="Courier New" w:cs="Courier New"/>
        </w:rPr>
        <w:br/>
        <w:t xml:space="preserve">       </w:t>
      </w:r>
      <w:proofErr w:type="spellStart"/>
      <w:r w:rsidR="0072377C" w:rsidRPr="004E2E2D">
        <w:rPr>
          <w:rFonts w:ascii="Courier New" w:hAnsi="Courier New" w:cs="Courier New"/>
        </w:rPr>
        <w:t>evapoPotJour</w:t>
      </w:r>
      <w:proofErr w:type="spellEnd"/>
      <w:r w:rsidR="0072377C" w:rsidRPr="004E2E2D">
        <w:rPr>
          <w:rFonts w:ascii="Courier New" w:hAnsi="Courier New" w:cs="Courier New"/>
        </w:rPr>
        <w:t>: []</w:t>
      </w:r>
      <w:r w:rsidR="0072377C" w:rsidRPr="004E2E2D">
        <w:rPr>
          <w:rFonts w:ascii="Courier New" w:hAnsi="Courier New" w:cs="Courier New"/>
        </w:rPr>
        <w:br/>
        <w:t xml:space="preserve">         production: [] </w:t>
      </w:r>
    </w:p>
    <w:p w14:paraId="08245E06" w14:textId="77777777" w:rsidR="0072377C" w:rsidRDefault="0072377C" w:rsidP="0072377C"/>
    <w:p w14:paraId="7637BBC2" w14:textId="77777777" w:rsidR="00225AD6" w:rsidRPr="0072377C" w:rsidRDefault="00225AD6" w:rsidP="0072377C">
      <w:r>
        <w:t>Dans cet exemple, le « </w:t>
      </w:r>
      <w:proofErr w:type="spellStart"/>
      <w:r w:rsidR="00220D2D" w:rsidRPr="00220D2D">
        <w:t>niveauEauSol</w:t>
      </w:r>
      <w:proofErr w:type="spellEnd"/>
      <w:r>
        <w:t xml:space="preserve">» </w:t>
      </w:r>
      <w:r w:rsidR="00A2432D">
        <w:t xml:space="preserve">du </w:t>
      </w:r>
      <w:r w:rsidR="00FE1DA8">
        <w:t xml:space="preserve">carreau </w:t>
      </w:r>
      <w:r w:rsidR="00A2432D">
        <w:t xml:space="preserve">entier </w:t>
      </w:r>
      <w:r w:rsidR="00FE1DA8">
        <w:t xml:space="preserve">#1  </w:t>
      </w:r>
      <w:r>
        <w:t>sera assimilé ainsi:</w:t>
      </w:r>
      <w:r>
        <w:br/>
      </w:r>
      <w:proofErr w:type="spellStart"/>
      <w:r w:rsidR="00E9621E">
        <w:t>valeurAssimilé</w:t>
      </w:r>
      <w:r>
        <w:t>e</w:t>
      </w:r>
      <w:proofErr w:type="spellEnd"/>
      <w:r>
        <w:t xml:space="preserve"> = </w:t>
      </w:r>
      <w:proofErr w:type="spellStart"/>
      <w:r>
        <w:t>valeurCalculée</w:t>
      </w:r>
      <w:proofErr w:type="spellEnd"/>
      <w:r>
        <w:t xml:space="preserve"> * 1.1 + 2.0</w:t>
      </w:r>
    </w:p>
    <w:p w14:paraId="532AE86D" w14:textId="77777777" w:rsidR="0072377C" w:rsidRPr="0072377C" w:rsidRDefault="0072377C" w:rsidP="0072377C"/>
    <w:p w14:paraId="30238D9E" w14:textId="77777777" w:rsidR="008B43FC" w:rsidRDefault="00601C3B" w:rsidP="008B43FC">
      <w:pPr>
        <w:pStyle w:val="Heading3"/>
        <w:rPr>
          <w:lang w:val="en-CA"/>
        </w:rPr>
      </w:pPr>
      <w:bookmarkStart w:id="680" w:name="_Toc165465450"/>
      <w:proofErr w:type="spellStart"/>
      <w:r>
        <w:t>e</w:t>
      </w:r>
      <w:r w:rsidR="008B43FC" w:rsidRPr="00225AD6">
        <w:t>ta</w:t>
      </w:r>
      <w:r w:rsidR="008B43FC">
        <w:rPr>
          <w:lang w:val="en-CA"/>
        </w:rPr>
        <w:t>t</w:t>
      </w:r>
      <w:r w:rsidR="00F235CD">
        <w:rPr>
          <w:lang w:val="en-CA"/>
        </w:rPr>
        <w:t>s</w:t>
      </w:r>
      <w:r w:rsidR="008B43FC">
        <w:rPr>
          <w:lang w:val="en-CA"/>
        </w:rPr>
        <w:t>CP</w:t>
      </w:r>
      <w:bookmarkEnd w:id="680"/>
      <w:proofErr w:type="spellEnd"/>
    </w:p>
    <w:p w14:paraId="5EFCAF14" w14:textId="77777777" w:rsidR="008B43FC" w:rsidRDefault="008B43FC" w:rsidP="008B43FC">
      <w:pPr>
        <w:rPr>
          <w:rFonts w:ascii="Courier New" w:hAnsi="Courier New" w:cs="Courier New"/>
        </w:rPr>
      </w:pPr>
      <w:r w:rsidRPr="009040BA">
        <w:rPr>
          <w:rFonts w:ascii="Courier New" w:hAnsi="Courier New" w:cs="Courier New"/>
        </w:rPr>
        <w:t xml:space="preserve"> </w:t>
      </w:r>
      <w:r>
        <w:rPr>
          <w:rFonts w:ascii="Courier New" w:hAnsi="Courier New" w:cs="Courier New"/>
        </w:rPr>
        <w:t xml:space="preserve"> </w:t>
      </w:r>
      <w:r w:rsidRPr="009040BA">
        <w:rPr>
          <w:rFonts w:ascii="Courier New" w:hAnsi="Courier New" w:cs="Courier New"/>
        </w:rPr>
        <w:t xml:space="preserve">  id:</w:t>
      </w:r>
      <w:r>
        <w:rPr>
          <w:rFonts w:ascii="Courier New" w:hAnsi="Courier New" w:cs="Courier New"/>
        </w:rPr>
        <w:t xml:space="preserve"> </w:t>
      </w:r>
      <w:r w:rsidRPr="003A2256">
        <w:rPr>
          <w:rFonts w:ascii="Courier New" w:hAnsi="Courier New" w:cs="Courier New"/>
        </w:rPr>
        <w:t>[1</w:t>
      </w:r>
      <w:r>
        <w:rPr>
          <w:rFonts w:ascii="Courier New" w:hAnsi="Courier New" w:cs="Courier New"/>
        </w:rPr>
        <w:t xml:space="preserve"> </w:t>
      </w:r>
      <w:r w:rsidRPr="003A2256">
        <w:rPr>
          <w:rFonts w:ascii="Courier New" w:hAnsi="Courier New" w:cs="Courier New"/>
        </w:rPr>
        <w:t>x</w:t>
      </w:r>
      <w:r>
        <w:rPr>
          <w:rFonts w:ascii="Courier New" w:hAnsi="Courier New" w:cs="Courier New"/>
        </w:rPr>
        <w:t xml:space="preserve"> </w:t>
      </w:r>
      <w:proofErr w:type="spellStart"/>
      <w:r>
        <w:rPr>
          <w:rFonts w:ascii="Courier New" w:hAnsi="Courier New" w:cs="Courier New"/>
        </w:rPr>
        <w:t>nbAssimilations</w:t>
      </w:r>
      <w:proofErr w:type="spellEnd"/>
      <w:r w:rsidRPr="003A2256">
        <w:rPr>
          <w:rFonts w:ascii="Courier New" w:hAnsi="Courier New" w:cs="Courier New"/>
        </w:rPr>
        <w:t xml:space="preserve"> double]</w:t>
      </w:r>
      <w:r w:rsidRPr="009040BA">
        <w:rPr>
          <w:rFonts w:ascii="Courier New" w:hAnsi="Courier New" w:cs="Courier New"/>
        </w:rPr>
        <w:br/>
      </w:r>
      <w:r w:rsidRPr="008B43FC">
        <w:rPr>
          <w:rFonts w:ascii="Courier New" w:hAnsi="Courier New" w:cs="Courier New"/>
        </w:rPr>
        <w:t>apport</w:t>
      </w:r>
      <w:r w:rsidRPr="009040BA">
        <w:rPr>
          <w:rFonts w:ascii="Courier New" w:hAnsi="Courier New" w:cs="Courier New"/>
        </w:rPr>
        <w:t>:</w:t>
      </w:r>
      <w:r>
        <w:rPr>
          <w:rFonts w:ascii="Courier New" w:hAnsi="Courier New" w:cs="Courier New"/>
        </w:rPr>
        <w:t xml:space="preserve"> </w:t>
      </w:r>
      <w:r w:rsidRPr="003A2256">
        <w:rPr>
          <w:rFonts w:ascii="Courier New" w:hAnsi="Courier New" w:cs="Courier New"/>
        </w:rPr>
        <w:t>[1</w:t>
      </w:r>
      <w:r>
        <w:rPr>
          <w:rFonts w:ascii="Courier New" w:hAnsi="Courier New" w:cs="Courier New"/>
        </w:rPr>
        <w:t xml:space="preserve"> </w:t>
      </w:r>
      <w:r w:rsidRPr="003A2256">
        <w:rPr>
          <w:rFonts w:ascii="Courier New" w:hAnsi="Courier New" w:cs="Courier New"/>
        </w:rPr>
        <w:t>x</w:t>
      </w:r>
      <w:r>
        <w:rPr>
          <w:rFonts w:ascii="Courier New" w:hAnsi="Courier New" w:cs="Courier New"/>
        </w:rPr>
        <w:t xml:space="preserve"> </w:t>
      </w:r>
      <w:proofErr w:type="spellStart"/>
      <w:r>
        <w:rPr>
          <w:rFonts w:ascii="Courier New" w:hAnsi="Courier New" w:cs="Courier New"/>
        </w:rPr>
        <w:t>nbAssimilations</w:t>
      </w:r>
      <w:proofErr w:type="spellEnd"/>
      <w:r w:rsidRPr="003A2256">
        <w:rPr>
          <w:rFonts w:ascii="Courier New" w:hAnsi="Courier New" w:cs="Courier New"/>
        </w:rPr>
        <w:t xml:space="preserve"> double]</w:t>
      </w:r>
      <w:r w:rsidRPr="009040BA">
        <w:rPr>
          <w:rFonts w:ascii="Courier New" w:hAnsi="Courier New" w:cs="Courier New"/>
        </w:rPr>
        <w:br/>
      </w:r>
      <w:r w:rsidRPr="008B43FC">
        <w:rPr>
          <w:rFonts w:ascii="Courier New" w:hAnsi="Courier New" w:cs="Courier New"/>
        </w:rPr>
        <w:t>volume</w:t>
      </w:r>
      <w:r w:rsidRPr="009040BA">
        <w:rPr>
          <w:rFonts w:ascii="Courier New" w:hAnsi="Courier New" w:cs="Courier New"/>
        </w:rPr>
        <w:t>:</w:t>
      </w:r>
      <w:r>
        <w:rPr>
          <w:rFonts w:ascii="Courier New" w:hAnsi="Courier New" w:cs="Courier New"/>
        </w:rPr>
        <w:t xml:space="preserve"> </w:t>
      </w:r>
      <w:r w:rsidRPr="003A2256">
        <w:rPr>
          <w:rFonts w:ascii="Courier New" w:hAnsi="Courier New" w:cs="Courier New"/>
        </w:rPr>
        <w:t>[1</w:t>
      </w:r>
      <w:r>
        <w:rPr>
          <w:rFonts w:ascii="Courier New" w:hAnsi="Courier New" w:cs="Courier New"/>
        </w:rPr>
        <w:t xml:space="preserve"> </w:t>
      </w:r>
      <w:r w:rsidRPr="003A2256">
        <w:rPr>
          <w:rFonts w:ascii="Courier New" w:hAnsi="Courier New" w:cs="Courier New"/>
        </w:rPr>
        <w:t>x</w:t>
      </w:r>
      <w:r>
        <w:rPr>
          <w:rFonts w:ascii="Courier New" w:hAnsi="Courier New" w:cs="Courier New"/>
        </w:rPr>
        <w:t xml:space="preserve"> </w:t>
      </w:r>
      <w:proofErr w:type="spellStart"/>
      <w:r>
        <w:rPr>
          <w:rFonts w:ascii="Courier New" w:hAnsi="Courier New" w:cs="Courier New"/>
        </w:rPr>
        <w:t>nbAssimilations</w:t>
      </w:r>
      <w:proofErr w:type="spellEnd"/>
      <w:r w:rsidRPr="003A2256">
        <w:rPr>
          <w:rFonts w:ascii="Courier New" w:hAnsi="Courier New" w:cs="Courier New"/>
        </w:rPr>
        <w:t xml:space="preserve"> double]</w:t>
      </w:r>
      <w:r w:rsidRPr="009040BA">
        <w:rPr>
          <w:rFonts w:ascii="Courier New" w:hAnsi="Courier New" w:cs="Courier New"/>
        </w:rPr>
        <w:br/>
      </w:r>
      <w:r>
        <w:rPr>
          <w:rFonts w:ascii="Courier New" w:hAnsi="Courier New" w:cs="Courier New"/>
        </w:rPr>
        <w:t xml:space="preserve"> </w:t>
      </w:r>
      <w:proofErr w:type="spellStart"/>
      <w:r w:rsidRPr="008B43FC">
        <w:rPr>
          <w:rFonts w:ascii="Courier New" w:hAnsi="Courier New" w:cs="Courier New"/>
        </w:rPr>
        <w:t>debit</w:t>
      </w:r>
      <w:proofErr w:type="spellEnd"/>
      <w:r w:rsidRPr="009040BA">
        <w:rPr>
          <w:rFonts w:ascii="Courier New" w:hAnsi="Courier New" w:cs="Courier New"/>
        </w:rPr>
        <w:t>:</w:t>
      </w:r>
      <w:r>
        <w:rPr>
          <w:rFonts w:ascii="Courier New" w:hAnsi="Courier New" w:cs="Courier New"/>
        </w:rPr>
        <w:t xml:space="preserve"> </w:t>
      </w:r>
      <w:r w:rsidRPr="003A2256">
        <w:rPr>
          <w:rFonts w:ascii="Courier New" w:hAnsi="Courier New" w:cs="Courier New"/>
        </w:rPr>
        <w:t>[1</w:t>
      </w:r>
      <w:r>
        <w:rPr>
          <w:rFonts w:ascii="Courier New" w:hAnsi="Courier New" w:cs="Courier New"/>
        </w:rPr>
        <w:t xml:space="preserve"> </w:t>
      </w:r>
      <w:r w:rsidRPr="003A2256">
        <w:rPr>
          <w:rFonts w:ascii="Courier New" w:hAnsi="Courier New" w:cs="Courier New"/>
        </w:rPr>
        <w:t>x</w:t>
      </w:r>
      <w:r>
        <w:rPr>
          <w:rFonts w:ascii="Courier New" w:hAnsi="Courier New" w:cs="Courier New"/>
        </w:rPr>
        <w:t xml:space="preserve"> </w:t>
      </w:r>
      <w:proofErr w:type="spellStart"/>
      <w:r>
        <w:rPr>
          <w:rFonts w:ascii="Courier New" w:hAnsi="Courier New" w:cs="Courier New"/>
        </w:rPr>
        <w:t>nbAssimilations</w:t>
      </w:r>
      <w:proofErr w:type="spellEnd"/>
      <w:r w:rsidRPr="003A2256">
        <w:rPr>
          <w:rFonts w:ascii="Courier New" w:hAnsi="Courier New" w:cs="Courier New"/>
        </w:rPr>
        <w:t xml:space="preserve"> double]</w:t>
      </w:r>
    </w:p>
    <w:p w14:paraId="1ED57373" w14:textId="77777777" w:rsidR="00435654" w:rsidRPr="008B43FC" w:rsidRDefault="00435654" w:rsidP="008B43FC"/>
    <w:p w14:paraId="7DBACCCE" w14:textId="77777777" w:rsidR="00C132C8" w:rsidRDefault="00C132C8" w:rsidP="00C132C8">
      <w:pPr>
        <w:pStyle w:val="ListParagraph"/>
        <w:numPr>
          <w:ilvl w:val="0"/>
          <w:numId w:val="9"/>
        </w:numPr>
        <w:rPr>
          <w:rFonts w:cstheme="minorHAnsi"/>
        </w:rPr>
      </w:pPr>
      <w:r w:rsidRPr="009040BA">
        <w:rPr>
          <w:rFonts w:cstheme="minorHAnsi"/>
        </w:rPr>
        <w:t xml:space="preserve">Si on ne désire pas utiliser une des variables donner une matrice vide comme valeur. </w:t>
      </w:r>
    </w:p>
    <w:p w14:paraId="024FE65D" w14:textId="77777777" w:rsidR="00C132C8" w:rsidRDefault="00C132C8" w:rsidP="00C132C8">
      <w:pPr>
        <w:pStyle w:val="ListParagraph"/>
        <w:numPr>
          <w:ilvl w:val="0"/>
          <w:numId w:val="9"/>
        </w:numPr>
        <w:rPr>
          <w:rFonts w:cstheme="minorHAnsi"/>
        </w:rPr>
      </w:pPr>
      <w:r>
        <w:rPr>
          <w:rFonts w:cstheme="minorHAnsi"/>
        </w:rPr>
        <w:t>Si on ne désire pas donner une valeur à tous les carreaux, donner « NaN » comme valeur.</w:t>
      </w:r>
    </w:p>
    <w:p w14:paraId="4E452413" w14:textId="77777777" w:rsidR="00435654" w:rsidRDefault="00435654" w:rsidP="00C132C8">
      <w:pPr>
        <w:rPr>
          <w:rFonts w:cstheme="minorHAnsi"/>
        </w:rPr>
      </w:pPr>
    </w:p>
    <w:p w14:paraId="4D85BFC6" w14:textId="77777777" w:rsidR="00C132C8" w:rsidRDefault="005179F1" w:rsidP="00C132C8">
      <w:pPr>
        <w:rPr>
          <w:rFonts w:cstheme="minorHAnsi"/>
        </w:rPr>
      </w:pPr>
      <w:r>
        <w:rPr>
          <w:rFonts w:cstheme="minorHAnsi"/>
        </w:rPr>
        <w:t>Exemple :</w:t>
      </w:r>
    </w:p>
    <w:p w14:paraId="1F1AFBBA" w14:textId="77777777" w:rsidR="005179F1" w:rsidRDefault="005179F1" w:rsidP="005179F1">
      <w:pPr>
        <w:rPr>
          <w:rFonts w:ascii="Courier New" w:hAnsi="Courier New" w:cs="Courier New"/>
        </w:rPr>
      </w:pPr>
      <w:r w:rsidRPr="005179F1">
        <w:rPr>
          <w:rFonts w:ascii="Courier New" w:hAnsi="Courier New" w:cs="Courier New"/>
        </w:rPr>
        <w:t xml:space="preserve">    id: [1 2 3 4 5]</w:t>
      </w:r>
      <w:r w:rsidRPr="005179F1">
        <w:rPr>
          <w:rFonts w:ascii="Courier New" w:hAnsi="Courier New" w:cs="Courier New"/>
        </w:rPr>
        <w:br/>
        <w:t>apport: []</w:t>
      </w:r>
      <w:r w:rsidRPr="005179F1">
        <w:rPr>
          <w:rFonts w:ascii="Courier New" w:hAnsi="Courier New" w:cs="Courier New"/>
        </w:rPr>
        <w:br/>
        <w:t>volume: [</w:t>
      </w:r>
      <w:r w:rsidR="005443FF" w:rsidRPr="005179F1">
        <w:rPr>
          <w:rFonts w:ascii="Courier New" w:hAnsi="Courier New" w:cs="Courier New"/>
        </w:rPr>
        <w:t>55.4991 6.4084 0.0874 0.0041 48.9928</w:t>
      </w:r>
      <w:r w:rsidRPr="005179F1">
        <w:rPr>
          <w:rFonts w:ascii="Courier New" w:hAnsi="Courier New" w:cs="Courier New"/>
        </w:rPr>
        <w:t>]</w:t>
      </w:r>
      <w:r w:rsidRPr="005179F1">
        <w:rPr>
          <w:rFonts w:ascii="Courier New" w:hAnsi="Courier New" w:cs="Courier New"/>
        </w:rPr>
        <w:br/>
        <w:t xml:space="preserve"> </w:t>
      </w:r>
      <w:proofErr w:type="spellStart"/>
      <w:r w:rsidRPr="005179F1">
        <w:rPr>
          <w:rFonts w:ascii="Courier New" w:hAnsi="Courier New" w:cs="Courier New"/>
        </w:rPr>
        <w:t>debit</w:t>
      </w:r>
      <w:proofErr w:type="spellEnd"/>
      <w:r w:rsidRPr="005179F1">
        <w:rPr>
          <w:rFonts w:ascii="Courier New" w:hAnsi="Courier New" w:cs="Courier New"/>
        </w:rPr>
        <w:t>: []</w:t>
      </w:r>
    </w:p>
    <w:p w14:paraId="6937DE84" w14:textId="77777777" w:rsidR="00217A29" w:rsidRDefault="00217A29" w:rsidP="005179F1">
      <w:pPr>
        <w:rPr>
          <w:rFonts w:ascii="Courier New" w:hAnsi="Courier New" w:cs="Courier New"/>
        </w:rPr>
      </w:pPr>
    </w:p>
    <w:p w14:paraId="1F6066E4" w14:textId="77777777" w:rsidR="00217A29" w:rsidRDefault="00217A29" w:rsidP="00217A29">
      <w:pPr>
        <w:pStyle w:val="Heading4"/>
      </w:pPr>
      <w:r w:rsidRPr="0072377C">
        <w:t>Format alternatif</w:t>
      </w:r>
    </w:p>
    <w:p w14:paraId="5057F2BF" w14:textId="77777777" w:rsidR="00217A29" w:rsidRDefault="00217A29" w:rsidP="00217A29">
      <w:r>
        <w:lastRenderedPageBreak/>
        <w:t>Sauf pour le champ « id », il est possible de donner un facteur multiplicatif et additif plutôt qu’une valeur.</w:t>
      </w:r>
    </w:p>
    <w:p w14:paraId="590872E2" w14:textId="77777777" w:rsidR="00217A29" w:rsidRDefault="00217A29" w:rsidP="00217A29"/>
    <w:p w14:paraId="342C3EB7" w14:textId="77777777" w:rsidR="00217A29" w:rsidRDefault="00217A29" w:rsidP="00217A29">
      <w:pPr>
        <w:rPr>
          <w:rFonts w:ascii="Courier New" w:hAnsi="Courier New" w:cs="Courier New"/>
        </w:rPr>
      </w:pPr>
      <w:r w:rsidRPr="009040BA">
        <w:rPr>
          <w:rFonts w:ascii="Courier New" w:hAnsi="Courier New" w:cs="Courier New"/>
        </w:rPr>
        <w:t xml:space="preserve"> </w:t>
      </w:r>
      <w:r>
        <w:rPr>
          <w:rFonts w:ascii="Courier New" w:hAnsi="Courier New" w:cs="Courier New"/>
        </w:rPr>
        <w:t xml:space="preserve"> </w:t>
      </w:r>
      <w:r w:rsidRPr="009040BA">
        <w:rPr>
          <w:rFonts w:ascii="Courier New" w:hAnsi="Courier New" w:cs="Courier New"/>
        </w:rPr>
        <w:t xml:space="preserve">  id:</w:t>
      </w:r>
      <w:r>
        <w:rPr>
          <w:rFonts w:ascii="Courier New" w:hAnsi="Courier New" w:cs="Courier New"/>
        </w:rPr>
        <w:t xml:space="preserve"> </w:t>
      </w:r>
      <w:r w:rsidRPr="003A2256">
        <w:rPr>
          <w:rFonts w:ascii="Courier New" w:hAnsi="Courier New" w:cs="Courier New"/>
        </w:rPr>
        <w:t>[1</w:t>
      </w:r>
      <w:r>
        <w:rPr>
          <w:rFonts w:ascii="Courier New" w:hAnsi="Courier New" w:cs="Courier New"/>
        </w:rPr>
        <w:t xml:space="preserve"> </w:t>
      </w:r>
      <w:r w:rsidRPr="003A2256">
        <w:rPr>
          <w:rFonts w:ascii="Courier New" w:hAnsi="Courier New" w:cs="Courier New"/>
        </w:rPr>
        <w:t>x</w:t>
      </w:r>
      <w:r>
        <w:rPr>
          <w:rFonts w:ascii="Courier New" w:hAnsi="Courier New" w:cs="Courier New"/>
        </w:rPr>
        <w:t xml:space="preserve"> </w:t>
      </w:r>
      <w:proofErr w:type="spellStart"/>
      <w:r>
        <w:rPr>
          <w:rFonts w:ascii="Courier New" w:hAnsi="Courier New" w:cs="Courier New"/>
        </w:rPr>
        <w:t>nbAssimilations</w:t>
      </w:r>
      <w:proofErr w:type="spellEnd"/>
      <w:r w:rsidRPr="003A2256">
        <w:rPr>
          <w:rFonts w:ascii="Courier New" w:hAnsi="Courier New" w:cs="Courier New"/>
        </w:rPr>
        <w:t xml:space="preserve"> double]</w:t>
      </w:r>
      <w:r w:rsidRPr="009040BA">
        <w:rPr>
          <w:rFonts w:ascii="Courier New" w:hAnsi="Courier New" w:cs="Courier New"/>
        </w:rPr>
        <w:br/>
      </w:r>
      <w:r w:rsidRPr="008B43FC">
        <w:rPr>
          <w:rFonts w:ascii="Courier New" w:hAnsi="Courier New" w:cs="Courier New"/>
        </w:rPr>
        <w:t>apport</w:t>
      </w:r>
      <w:r w:rsidRPr="009040BA">
        <w:rPr>
          <w:rFonts w:ascii="Courier New" w:hAnsi="Courier New" w:cs="Courier New"/>
        </w:rPr>
        <w:t>:</w:t>
      </w:r>
      <w:r>
        <w:rPr>
          <w:rFonts w:ascii="Courier New" w:hAnsi="Courier New" w:cs="Courier New"/>
        </w:rPr>
        <w:t xml:space="preserve"> </w:t>
      </w:r>
      <w:r w:rsidRPr="003A2256">
        <w:rPr>
          <w:rFonts w:ascii="Courier New" w:hAnsi="Courier New" w:cs="Courier New"/>
        </w:rPr>
        <w:t>[</w:t>
      </w:r>
      <w:r w:rsidRPr="005443FF">
        <w:rPr>
          <w:rFonts w:ascii="Courier New" w:hAnsi="Courier New" w:cs="Courier New"/>
          <w:b/>
        </w:rPr>
        <w:t>2</w:t>
      </w:r>
      <w:r>
        <w:rPr>
          <w:rFonts w:ascii="Courier New" w:hAnsi="Courier New" w:cs="Courier New"/>
        </w:rPr>
        <w:t xml:space="preserve"> </w:t>
      </w:r>
      <w:r w:rsidRPr="003A2256">
        <w:rPr>
          <w:rFonts w:ascii="Courier New" w:hAnsi="Courier New" w:cs="Courier New"/>
        </w:rPr>
        <w:t>x</w:t>
      </w:r>
      <w:r>
        <w:rPr>
          <w:rFonts w:ascii="Courier New" w:hAnsi="Courier New" w:cs="Courier New"/>
        </w:rPr>
        <w:t xml:space="preserve"> </w:t>
      </w:r>
      <w:proofErr w:type="spellStart"/>
      <w:r>
        <w:rPr>
          <w:rFonts w:ascii="Courier New" w:hAnsi="Courier New" w:cs="Courier New"/>
        </w:rPr>
        <w:t>nbAssimilations</w:t>
      </w:r>
      <w:proofErr w:type="spellEnd"/>
      <w:r w:rsidRPr="003A2256">
        <w:rPr>
          <w:rFonts w:ascii="Courier New" w:hAnsi="Courier New" w:cs="Courier New"/>
        </w:rPr>
        <w:t xml:space="preserve"> double]</w:t>
      </w:r>
      <w:r w:rsidRPr="009040BA">
        <w:rPr>
          <w:rFonts w:ascii="Courier New" w:hAnsi="Courier New" w:cs="Courier New"/>
        </w:rPr>
        <w:br/>
      </w:r>
      <w:r w:rsidRPr="008B43FC">
        <w:rPr>
          <w:rFonts w:ascii="Courier New" w:hAnsi="Courier New" w:cs="Courier New"/>
        </w:rPr>
        <w:t>volume</w:t>
      </w:r>
      <w:r w:rsidRPr="009040BA">
        <w:rPr>
          <w:rFonts w:ascii="Courier New" w:hAnsi="Courier New" w:cs="Courier New"/>
        </w:rPr>
        <w:t>:</w:t>
      </w:r>
      <w:r>
        <w:rPr>
          <w:rFonts w:ascii="Courier New" w:hAnsi="Courier New" w:cs="Courier New"/>
        </w:rPr>
        <w:t xml:space="preserve"> </w:t>
      </w:r>
      <w:r w:rsidRPr="003A2256">
        <w:rPr>
          <w:rFonts w:ascii="Courier New" w:hAnsi="Courier New" w:cs="Courier New"/>
        </w:rPr>
        <w:t>[</w:t>
      </w:r>
      <w:r w:rsidRPr="005443FF">
        <w:rPr>
          <w:rFonts w:ascii="Courier New" w:hAnsi="Courier New" w:cs="Courier New"/>
          <w:b/>
        </w:rPr>
        <w:t>2</w:t>
      </w:r>
      <w:r>
        <w:rPr>
          <w:rFonts w:ascii="Courier New" w:hAnsi="Courier New" w:cs="Courier New"/>
        </w:rPr>
        <w:t xml:space="preserve"> </w:t>
      </w:r>
      <w:r w:rsidRPr="003A2256">
        <w:rPr>
          <w:rFonts w:ascii="Courier New" w:hAnsi="Courier New" w:cs="Courier New"/>
        </w:rPr>
        <w:t>x</w:t>
      </w:r>
      <w:r>
        <w:rPr>
          <w:rFonts w:ascii="Courier New" w:hAnsi="Courier New" w:cs="Courier New"/>
        </w:rPr>
        <w:t xml:space="preserve"> </w:t>
      </w:r>
      <w:proofErr w:type="spellStart"/>
      <w:r>
        <w:rPr>
          <w:rFonts w:ascii="Courier New" w:hAnsi="Courier New" w:cs="Courier New"/>
        </w:rPr>
        <w:t>nbAssimilations</w:t>
      </w:r>
      <w:proofErr w:type="spellEnd"/>
      <w:r w:rsidRPr="003A2256">
        <w:rPr>
          <w:rFonts w:ascii="Courier New" w:hAnsi="Courier New" w:cs="Courier New"/>
        </w:rPr>
        <w:t xml:space="preserve"> double]</w:t>
      </w:r>
      <w:r w:rsidRPr="009040BA">
        <w:rPr>
          <w:rFonts w:ascii="Courier New" w:hAnsi="Courier New" w:cs="Courier New"/>
        </w:rPr>
        <w:br/>
      </w:r>
      <w:r>
        <w:rPr>
          <w:rFonts w:ascii="Courier New" w:hAnsi="Courier New" w:cs="Courier New"/>
        </w:rPr>
        <w:t xml:space="preserve"> </w:t>
      </w:r>
      <w:proofErr w:type="spellStart"/>
      <w:r w:rsidRPr="008B43FC">
        <w:rPr>
          <w:rFonts w:ascii="Courier New" w:hAnsi="Courier New" w:cs="Courier New"/>
        </w:rPr>
        <w:t>debit</w:t>
      </w:r>
      <w:proofErr w:type="spellEnd"/>
      <w:r w:rsidRPr="009040BA">
        <w:rPr>
          <w:rFonts w:ascii="Courier New" w:hAnsi="Courier New" w:cs="Courier New"/>
        </w:rPr>
        <w:t>:</w:t>
      </w:r>
      <w:r>
        <w:rPr>
          <w:rFonts w:ascii="Courier New" w:hAnsi="Courier New" w:cs="Courier New"/>
        </w:rPr>
        <w:t xml:space="preserve"> </w:t>
      </w:r>
      <w:r w:rsidRPr="003A2256">
        <w:rPr>
          <w:rFonts w:ascii="Courier New" w:hAnsi="Courier New" w:cs="Courier New"/>
        </w:rPr>
        <w:t>[</w:t>
      </w:r>
      <w:r w:rsidRPr="005443FF">
        <w:rPr>
          <w:rFonts w:ascii="Courier New" w:hAnsi="Courier New" w:cs="Courier New"/>
          <w:b/>
        </w:rPr>
        <w:t>2</w:t>
      </w:r>
      <w:r>
        <w:rPr>
          <w:rFonts w:ascii="Courier New" w:hAnsi="Courier New" w:cs="Courier New"/>
        </w:rPr>
        <w:t xml:space="preserve"> </w:t>
      </w:r>
      <w:r w:rsidRPr="003A2256">
        <w:rPr>
          <w:rFonts w:ascii="Courier New" w:hAnsi="Courier New" w:cs="Courier New"/>
        </w:rPr>
        <w:t>x</w:t>
      </w:r>
      <w:r>
        <w:rPr>
          <w:rFonts w:ascii="Courier New" w:hAnsi="Courier New" w:cs="Courier New"/>
        </w:rPr>
        <w:t xml:space="preserve"> </w:t>
      </w:r>
      <w:proofErr w:type="spellStart"/>
      <w:r>
        <w:rPr>
          <w:rFonts w:ascii="Courier New" w:hAnsi="Courier New" w:cs="Courier New"/>
        </w:rPr>
        <w:t>nbAssimilations</w:t>
      </w:r>
      <w:proofErr w:type="spellEnd"/>
      <w:r w:rsidRPr="003A2256">
        <w:rPr>
          <w:rFonts w:ascii="Courier New" w:hAnsi="Courier New" w:cs="Courier New"/>
        </w:rPr>
        <w:t xml:space="preserve"> double]</w:t>
      </w:r>
    </w:p>
    <w:p w14:paraId="206EBA90" w14:textId="77777777" w:rsidR="00217A29" w:rsidRDefault="00217A29" w:rsidP="00217A29"/>
    <w:p w14:paraId="52F7F61C" w14:textId="77777777" w:rsidR="00217A29" w:rsidRDefault="00217A29" w:rsidP="00217A29">
      <w:pPr>
        <w:pStyle w:val="ListParagraph"/>
        <w:numPr>
          <w:ilvl w:val="0"/>
          <w:numId w:val="12"/>
        </w:numPr>
      </w:pPr>
      <w:r>
        <w:t>Il est possible d’utiliser les 2 formats en même temps mais seulement pour des champs différents.</w:t>
      </w:r>
    </w:p>
    <w:p w14:paraId="0DA97B2C" w14:textId="77777777" w:rsidR="00217A29" w:rsidRDefault="00217A29" w:rsidP="00217A29">
      <w:pPr>
        <w:pStyle w:val="ListParagraph"/>
        <w:numPr>
          <w:ilvl w:val="0"/>
          <w:numId w:val="12"/>
        </w:numPr>
      </w:pPr>
      <w:r>
        <w:t> Les deux facteurs doivent être présents sinon ils ne seront pas utilisés.</w:t>
      </w:r>
    </w:p>
    <w:p w14:paraId="39E70926" w14:textId="77777777" w:rsidR="00217A29" w:rsidRPr="0072377C" w:rsidRDefault="00217A29" w:rsidP="00217A29">
      <w:pPr>
        <w:pStyle w:val="ListParagraph"/>
        <w:numPr>
          <w:ilvl w:val="0"/>
          <w:numId w:val="12"/>
        </w:numPr>
        <w:rPr>
          <w:rFonts w:cstheme="minorHAnsi"/>
        </w:rPr>
      </w:pPr>
      <w:r>
        <w:rPr>
          <w:rFonts w:cstheme="minorHAnsi"/>
        </w:rPr>
        <w:t>Comme précédemment, si on ne désire pas donner une valeur à tous les carreaux, donner « NaN » à la première valeur.</w:t>
      </w:r>
    </w:p>
    <w:p w14:paraId="6F56B930" w14:textId="77777777" w:rsidR="00217A29" w:rsidRDefault="00217A29" w:rsidP="00217A29">
      <w:pPr>
        <w:ind w:left="360"/>
        <w:rPr>
          <w:rFonts w:cstheme="minorHAnsi"/>
        </w:rPr>
      </w:pPr>
    </w:p>
    <w:p w14:paraId="6D0B6417" w14:textId="77777777" w:rsidR="00217A29" w:rsidRDefault="00217A29" w:rsidP="00217A29">
      <w:pPr>
        <w:ind w:left="360"/>
        <w:rPr>
          <w:rFonts w:cstheme="minorHAnsi"/>
        </w:rPr>
      </w:pPr>
      <w:r w:rsidRPr="005443FF">
        <w:rPr>
          <w:rFonts w:cstheme="minorHAnsi"/>
        </w:rPr>
        <w:t>Exemple :</w:t>
      </w:r>
    </w:p>
    <w:p w14:paraId="690BB7B8" w14:textId="77777777" w:rsidR="00217A29" w:rsidRPr="005443FF" w:rsidRDefault="00217A29" w:rsidP="00217A29">
      <w:pPr>
        <w:ind w:left="360"/>
        <w:rPr>
          <w:rFonts w:cstheme="minorHAnsi"/>
        </w:rPr>
      </w:pPr>
    </w:p>
    <w:p w14:paraId="0194074F" w14:textId="77777777" w:rsidR="00217A29" w:rsidRDefault="00217A29" w:rsidP="00217A29">
      <w:pPr>
        <w:rPr>
          <w:rFonts w:ascii="Courier New" w:hAnsi="Courier New" w:cs="Courier New"/>
        </w:rPr>
      </w:pPr>
      <w:r w:rsidRPr="005179F1">
        <w:rPr>
          <w:rFonts w:ascii="Courier New" w:hAnsi="Courier New" w:cs="Courier New"/>
        </w:rPr>
        <w:t xml:space="preserve">    id: [1 2 3 4 5]</w:t>
      </w:r>
      <w:r w:rsidRPr="005179F1">
        <w:rPr>
          <w:rFonts w:ascii="Courier New" w:hAnsi="Courier New" w:cs="Courier New"/>
        </w:rPr>
        <w:br/>
        <w:t>apport: []</w:t>
      </w:r>
      <w:r w:rsidRPr="005179F1">
        <w:rPr>
          <w:rFonts w:ascii="Courier New" w:hAnsi="Courier New" w:cs="Courier New"/>
        </w:rPr>
        <w:br/>
        <w:t>volume: [</w:t>
      </w:r>
      <w:r>
        <w:rPr>
          <w:rFonts w:ascii="Courier New" w:hAnsi="Courier New" w:cs="Courier New"/>
        </w:rPr>
        <w:t xml:space="preserve">1.1 1.2 NaN 1.4 NaN </w:t>
      </w:r>
      <w:r w:rsidRPr="0072377C">
        <w:rPr>
          <w:i/>
        </w:rPr>
        <w:t>&lt;= facteurs multiplicatifs</w:t>
      </w:r>
    </w:p>
    <w:p w14:paraId="26E8FFAC" w14:textId="77777777" w:rsidR="00217A29" w:rsidRDefault="00217A29" w:rsidP="00217A29">
      <w:pPr>
        <w:rPr>
          <w:rFonts w:ascii="Courier New" w:hAnsi="Courier New" w:cs="Courier New"/>
        </w:rPr>
      </w:pPr>
      <w:r>
        <w:rPr>
          <w:rFonts w:ascii="Courier New" w:hAnsi="Courier New" w:cs="Courier New"/>
        </w:rPr>
        <w:t xml:space="preserve">         2.0 3.0 NaN 5.0 NaN</w:t>
      </w:r>
      <w:r w:rsidRPr="005179F1">
        <w:rPr>
          <w:rFonts w:ascii="Courier New" w:hAnsi="Courier New" w:cs="Courier New"/>
        </w:rPr>
        <w:t>]</w:t>
      </w:r>
      <w:r>
        <w:rPr>
          <w:rFonts w:ascii="Courier New" w:hAnsi="Courier New" w:cs="Courier New"/>
        </w:rPr>
        <w:t xml:space="preserve"> &lt;= </w:t>
      </w:r>
      <w:r w:rsidRPr="0072377C">
        <w:rPr>
          <w:i/>
        </w:rPr>
        <w:t xml:space="preserve">facteurs </w:t>
      </w:r>
      <w:r>
        <w:rPr>
          <w:i/>
        </w:rPr>
        <w:t>additifs</w:t>
      </w:r>
      <w:r w:rsidRPr="005179F1">
        <w:rPr>
          <w:rFonts w:ascii="Courier New" w:hAnsi="Courier New" w:cs="Courier New"/>
        </w:rPr>
        <w:br/>
        <w:t xml:space="preserve"> </w:t>
      </w:r>
      <w:proofErr w:type="spellStart"/>
      <w:r w:rsidRPr="005179F1">
        <w:rPr>
          <w:rFonts w:ascii="Courier New" w:hAnsi="Courier New" w:cs="Courier New"/>
        </w:rPr>
        <w:t>debit</w:t>
      </w:r>
      <w:proofErr w:type="spellEnd"/>
      <w:r w:rsidRPr="005179F1">
        <w:rPr>
          <w:rFonts w:ascii="Courier New" w:hAnsi="Courier New" w:cs="Courier New"/>
        </w:rPr>
        <w:t>: []</w:t>
      </w:r>
    </w:p>
    <w:p w14:paraId="53A53623" w14:textId="77777777" w:rsidR="00217A29" w:rsidRDefault="00217A29" w:rsidP="00217A29"/>
    <w:p w14:paraId="041ABB17" w14:textId="77777777" w:rsidR="00217A29" w:rsidRPr="0072377C" w:rsidRDefault="00217A29" w:rsidP="00217A29">
      <w:r>
        <w:t>Dans cet exemple, le « volume » du carreau partiel #1  sera assimilé ainsi:</w:t>
      </w:r>
      <w:r>
        <w:br/>
      </w:r>
      <w:proofErr w:type="spellStart"/>
      <w:r>
        <w:t>valeurAssimilée</w:t>
      </w:r>
      <w:proofErr w:type="spellEnd"/>
      <w:r>
        <w:t xml:space="preserve"> = </w:t>
      </w:r>
      <w:proofErr w:type="spellStart"/>
      <w:r>
        <w:t>valeurCalculée</w:t>
      </w:r>
      <w:proofErr w:type="spellEnd"/>
      <w:r>
        <w:t xml:space="preserve"> * 1.1 + 2.0</w:t>
      </w:r>
    </w:p>
    <w:p w14:paraId="10881F66" w14:textId="77777777" w:rsidR="009C3B40" w:rsidRDefault="009C3B40" w:rsidP="005179F1">
      <w:pPr>
        <w:rPr>
          <w:rFonts w:ascii="Courier New" w:hAnsi="Courier New" w:cs="Courier New"/>
        </w:rPr>
      </w:pPr>
    </w:p>
    <w:p w14:paraId="51294ED1" w14:textId="77777777" w:rsidR="00616738" w:rsidRDefault="00616738" w:rsidP="00616738">
      <w:pPr>
        <w:pStyle w:val="Heading3"/>
      </w:pPr>
      <w:bookmarkStart w:id="681" w:name="_etatsFonte"/>
      <w:bookmarkStart w:id="682" w:name="_Toc165465451"/>
      <w:bookmarkEnd w:id="681"/>
      <w:proofErr w:type="spellStart"/>
      <w:r w:rsidRPr="007A6F78">
        <w:t>etats</w:t>
      </w:r>
      <w:r>
        <w:t>Fonte</w:t>
      </w:r>
      <w:bookmarkEnd w:id="682"/>
      <w:proofErr w:type="spellEnd"/>
      <w:r>
        <w:t> </w:t>
      </w:r>
    </w:p>
    <w:p w14:paraId="38C17BB2" w14:textId="77777777" w:rsidR="00737BB0" w:rsidRPr="00EF095E" w:rsidRDefault="00737BB0" w:rsidP="00737BB0">
      <w:pPr>
        <w:rPr>
          <w:b/>
        </w:rPr>
      </w:pPr>
      <w:r w:rsidRPr="00EF095E">
        <w:rPr>
          <w:b/>
        </w:rPr>
        <w:t>Note</w:t>
      </w:r>
      <w:r>
        <w:rPr>
          <w:b/>
        </w:rPr>
        <w:t> : Dépend du modèle de fonte. Pour Cequeau :</w:t>
      </w:r>
    </w:p>
    <w:p w14:paraId="71B33859" w14:textId="77777777" w:rsidR="00616738" w:rsidRDefault="00616738" w:rsidP="00616738">
      <w:pPr>
        <w:rPr>
          <w:rFonts w:ascii="Courier New" w:hAnsi="Courier New" w:cs="Courier New"/>
        </w:rPr>
      </w:pPr>
      <w:r w:rsidRPr="009040BA">
        <w:rPr>
          <w:rFonts w:ascii="Courier New" w:hAnsi="Courier New" w:cs="Courier New"/>
        </w:rPr>
        <w:t xml:space="preserve">                   id:</w:t>
      </w:r>
      <w:r>
        <w:rPr>
          <w:rFonts w:ascii="Courier New" w:hAnsi="Courier New" w:cs="Courier New"/>
        </w:rPr>
        <w:t xml:space="preserve"> </w:t>
      </w:r>
      <w:r w:rsidRPr="003A2256">
        <w:rPr>
          <w:rFonts w:ascii="Courier New" w:hAnsi="Courier New" w:cs="Courier New"/>
        </w:rPr>
        <w:t>[1</w:t>
      </w:r>
      <w:r>
        <w:rPr>
          <w:rFonts w:ascii="Courier New" w:hAnsi="Courier New" w:cs="Courier New"/>
        </w:rPr>
        <w:t xml:space="preserve"> </w:t>
      </w:r>
      <w:r w:rsidRPr="003A2256">
        <w:rPr>
          <w:rFonts w:ascii="Courier New" w:hAnsi="Courier New" w:cs="Courier New"/>
        </w:rPr>
        <w:t>x</w:t>
      </w:r>
      <w:r>
        <w:rPr>
          <w:rFonts w:ascii="Courier New" w:hAnsi="Courier New" w:cs="Courier New"/>
        </w:rPr>
        <w:t xml:space="preserve"> </w:t>
      </w:r>
      <w:proofErr w:type="spellStart"/>
      <w:r>
        <w:rPr>
          <w:rFonts w:ascii="Courier New" w:hAnsi="Courier New" w:cs="Courier New"/>
        </w:rPr>
        <w:t>nbAssimilations</w:t>
      </w:r>
      <w:proofErr w:type="spellEnd"/>
      <w:r w:rsidRPr="003A2256">
        <w:rPr>
          <w:rFonts w:ascii="Courier New" w:hAnsi="Courier New" w:cs="Courier New"/>
        </w:rPr>
        <w:t xml:space="preserve"> double]</w:t>
      </w:r>
      <w:r w:rsidRPr="009040BA">
        <w:rPr>
          <w:rFonts w:ascii="Courier New" w:hAnsi="Courier New" w:cs="Courier New"/>
        </w:rPr>
        <w:br/>
        <w:t xml:space="preserve">      </w:t>
      </w:r>
      <w:proofErr w:type="spellStart"/>
      <w:r w:rsidRPr="009040BA">
        <w:rPr>
          <w:rFonts w:ascii="Courier New" w:hAnsi="Courier New" w:cs="Courier New"/>
        </w:rPr>
        <w:t>stockNeigeForet</w:t>
      </w:r>
      <w:proofErr w:type="spellEnd"/>
      <w:r w:rsidRPr="009040BA">
        <w:rPr>
          <w:rFonts w:ascii="Courier New" w:hAnsi="Courier New" w:cs="Courier New"/>
        </w:rPr>
        <w:t>:</w:t>
      </w:r>
      <w:r>
        <w:rPr>
          <w:rFonts w:ascii="Courier New" w:hAnsi="Courier New" w:cs="Courier New"/>
        </w:rPr>
        <w:t xml:space="preserve"> </w:t>
      </w:r>
      <w:r w:rsidRPr="003A2256">
        <w:rPr>
          <w:rFonts w:ascii="Courier New" w:hAnsi="Courier New" w:cs="Courier New"/>
        </w:rPr>
        <w:t>[1</w:t>
      </w:r>
      <w:r>
        <w:rPr>
          <w:rFonts w:ascii="Courier New" w:hAnsi="Courier New" w:cs="Courier New"/>
        </w:rPr>
        <w:t xml:space="preserve"> </w:t>
      </w:r>
      <w:r w:rsidRPr="003A2256">
        <w:rPr>
          <w:rFonts w:ascii="Courier New" w:hAnsi="Courier New" w:cs="Courier New"/>
        </w:rPr>
        <w:t>x</w:t>
      </w:r>
      <w:r>
        <w:rPr>
          <w:rFonts w:ascii="Courier New" w:hAnsi="Courier New" w:cs="Courier New"/>
        </w:rPr>
        <w:t xml:space="preserve"> </w:t>
      </w:r>
      <w:proofErr w:type="spellStart"/>
      <w:r>
        <w:rPr>
          <w:rFonts w:ascii="Courier New" w:hAnsi="Courier New" w:cs="Courier New"/>
        </w:rPr>
        <w:t>nbAssimilations</w:t>
      </w:r>
      <w:proofErr w:type="spellEnd"/>
      <w:r w:rsidRPr="003A2256">
        <w:rPr>
          <w:rFonts w:ascii="Courier New" w:hAnsi="Courier New" w:cs="Courier New"/>
        </w:rPr>
        <w:t xml:space="preserve"> double]</w:t>
      </w:r>
      <w:r w:rsidRPr="009040BA">
        <w:rPr>
          <w:rFonts w:ascii="Courier New" w:hAnsi="Courier New" w:cs="Courier New"/>
        </w:rPr>
        <w:br/>
        <w:t xml:space="preserve">  </w:t>
      </w:r>
      <w:proofErr w:type="spellStart"/>
      <w:r w:rsidRPr="009040BA">
        <w:rPr>
          <w:rFonts w:ascii="Courier New" w:hAnsi="Courier New" w:cs="Courier New"/>
        </w:rPr>
        <w:t>stockNeigeClairiere</w:t>
      </w:r>
      <w:proofErr w:type="spellEnd"/>
      <w:r w:rsidRPr="009040BA">
        <w:rPr>
          <w:rFonts w:ascii="Courier New" w:hAnsi="Courier New" w:cs="Courier New"/>
        </w:rPr>
        <w:t>:</w:t>
      </w:r>
      <w:r>
        <w:rPr>
          <w:rFonts w:ascii="Courier New" w:hAnsi="Courier New" w:cs="Courier New"/>
        </w:rPr>
        <w:t xml:space="preserve"> </w:t>
      </w:r>
      <w:r w:rsidRPr="003A2256">
        <w:rPr>
          <w:rFonts w:ascii="Courier New" w:hAnsi="Courier New" w:cs="Courier New"/>
        </w:rPr>
        <w:t>[1</w:t>
      </w:r>
      <w:r>
        <w:rPr>
          <w:rFonts w:ascii="Courier New" w:hAnsi="Courier New" w:cs="Courier New"/>
        </w:rPr>
        <w:t xml:space="preserve"> </w:t>
      </w:r>
      <w:r w:rsidRPr="003A2256">
        <w:rPr>
          <w:rFonts w:ascii="Courier New" w:hAnsi="Courier New" w:cs="Courier New"/>
        </w:rPr>
        <w:t>x</w:t>
      </w:r>
      <w:r>
        <w:rPr>
          <w:rFonts w:ascii="Courier New" w:hAnsi="Courier New" w:cs="Courier New"/>
        </w:rPr>
        <w:t xml:space="preserve"> </w:t>
      </w:r>
      <w:proofErr w:type="spellStart"/>
      <w:r>
        <w:rPr>
          <w:rFonts w:ascii="Courier New" w:hAnsi="Courier New" w:cs="Courier New"/>
        </w:rPr>
        <w:t>nbAssimilations</w:t>
      </w:r>
      <w:proofErr w:type="spellEnd"/>
      <w:r w:rsidRPr="003A2256">
        <w:rPr>
          <w:rFonts w:ascii="Courier New" w:hAnsi="Courier New" w:cs="Courier New"/>
        </w:rPr>
        <w:t xml:space="preserve"> double]</w:t>
      </w:r>
      <w:r w:rsidRPr="009040BA">
        <w:rPr>
          <w:rFonts w:ascii="Courier New" w:hAnsi="Courier New" w:cs="Courier New"/>
        </w:rPr>
        <w:br/>
      </w:r>
      <w:proofErr w:type="spellStart"/>
      <w:r w:rsidRPr="009040BA">
        <w:rPr>
          <w:rFonts w:ascii="Courier New" w:hAnsi="Courier New" w:cs="Courier New"/>
        </w:rPr>
        <w:t>indexMurissementNeige</w:t>
      </w:r>
      <w:proofErr w:type="spellEnd"/>
      <w:r w:rsidRPr="009040BA">
        <w:rPr>
          <w:rFonts w:ascii="Courier New" w:hAnsi="Courier New" w:cs="Courier New"/>
        </w:rPr>
        <w:t>:</w:t>
      </w:r>
      <w:r>
        <w:rPr>
          <w:rFonts w:ascii="Courier New" w:hAnsi="Courier New" w:cs="Courier New"/>
        </w:rPr>
        <w:t xml:space="preserve"> </w:t>
      </w:r>
      <w:r w:rsidRPr="003A2256">
        <w:rPr>
          <w:rFonts w:ascii="Courier New" w:hAnsi="Courier New" w:cs="Courier New"/>
        </w:rPr>
        <w:t>[1</w:t>
      </w:r>
      <w:r>
        <w:rPr>
          <w:rFonts w:ascii="Courier New" w:hAnsi="Courier New" w:cs="Courier New"/>
        </w:rPr>
        <w:t xml:space="preserve"> </w:t>
      </w:r>
      <w:r w:rsidRPr="003A2256">
        <w:rPr>
          <w:rFonts w:ascii="Courier New" w:hAnsi="Courier New" w:cs="Courier New"/>
        </w:rPr>
        <w:t>x</w:t>
      </w:r>
      <w:r>
        <w:rPr>
          <w:rFonts w:ascii="Courier New" w:hAnsi="Courier New" w:cs="Courier New"/>
        </w:rPr>
        <w:t xml:space="preserve"> </w:t>
      </w:r>
      <w:proofErr w:type="spellStart"/>
      <w:r>
        <w:rPr>
          <w:rFonts w:ascii="Courier New" w:hAnsi="Courier New" w:cs="Courier New"/>
        </w:rPr>
        <w:t>nbAssimilations</w:t>
      </w:r>
      <w:proofErr w:type="spellEnd"/>
      <w:r w:rsidRPr="003A2256">
        <w:rPr>
          <w:rFonts w:ascii="Courier New" w:hAnsi="Courier New" w:cs="Courier New"/>
        </w:rPr>
        <w:t xml:space="preserve"> double]</w:t>
      </w:r>
      <w:r w:rsidRPr="009040BA">
        <w:rPr>
          <w:rFonts w:ascii="Courier New" w:hAnsi="Courier New" w:cs="Courier New"/>
        </w:rPr>
        <w:br/>
        <w:t xml:space="preserve">       </w:t>
      </w:r>
      <w:proofErr w:type="spellStart"/>
      <w:r w:rsidRPr="009040BA">
        <w:rPr>
          <w:rFonts w:ascii="Courier New" w:hAnsi="Courier New" w:cs="Courier New"/>
        </w:rPr>
        <w:t>indexTempNeige</w:t>
      </w:r>
      <w:proofErr w:type="spellEnd"/>
      <w:r w:rsidRPr="009040BA">
        <w:rPr>
          <w:rFonts w:ascii="Courier New" w:hAnsi="Courier New" w:cs="Courier New"/>
        </w:rPr>
        <w:t>:</w:t>
      </w:r>
      <w:r>
        <w:rPr>
          <w:rFonts w:ascii="Courier New" w:hAnsi="Courier New" w:cs="Courier New"/>
        </w:rPr>
        <w:t xml:space="preserve"> </w:t>
      </w:r>
      <w:r w:rsidRPr="003A2256">
        <w:rPr>
          <w:rFonts w:ascii="Courier New" w:hAnsi="Courier New" w:cs="Courier New"/>
        </w:rPr>
        <w:t>[1</w:t>
      </w:r>
      <w:r>
        <w:rPr>
          <w:rFonts w:ascii="Courier New" w:hAnsi="Courier New" w:cs="Courier New"/>
        </w:rPr>
        <w:t xml:space="preserve"> </w:t>
      </w:r>
      <w:r w:rsidRPr="003A2256">
        <w:rPr>
          <w:rFonts w:ascii="Courier New" w:hAnsi="Courier New" w:cs="Courier New"/>
        </w:rPr>
        <w:t>x</w:t>
      </w:r>
      <w:r>
        <w:rPr>
          <w:rFonts w:ascii="Courier New" w:hAnsi="Courier New" w:cs="Courier New"/>
        </w:rPr>
        <w:t xml:space="preserve"> </w:t>
      </w:r>
      <w:proofErr w:type="spellStart"/>
      <w:r>
        <w:rPr>
          <w:rFonts w:ascii="Courier New" w:hAnsi="Courier New" w:cs="Courier New"/>
        </w:rPr>
        <w:t>nbAssimilations</w:t>
      </w:r>
      <w:proofErr w:type="spellEnd"/>
      <w:r w:rsidRPr="003A2256">
        <w:rPr>
          <w:rFonts w:ascii="Courier New" w:hAnsi="Courier New" w:cs="Courier New"/>
        </w:rPr>
        <w:t xml:space="preserve"> double]</w:t>
      </w:r>
      <w:r w:rsidRPr="009040BA">
        <w:rPr>
          <w:rFonts w:ascii="Courier New" w:hAnsi="Courier New" w:cs="Courier New"/>
        </w:rPr>
        <w:br/>
      </w:r>
    </w:p>
    <w:p w14:paraId="0385A2A0" w14:textId="77777777" w:rsidR="00616738" w:rsidRDefault="00616738" w:rsidP="00616738">
      <w:pPr>
        <w:pStyle w:val="ListParagraph"/>
        <w:numPr>
          <w:ilvl w:val="0"/>
          <w:numId w:val="9"/>
        </w:numPr>
        <w:rPr>
          <w:rFonts w:cstheme="minorHAnsi"/>
        </w:rPr>
      </w:pPr>
      <w:r w:rsidRPr="009040BA">
        <w:rPr>
          <w:rFonts w:cstheme="minorHAnsi"/>
        </w:rPr>
        <w:t xml:space="preserve">Si on ne désire pas utiliser une des variables donner une matrice vide comme valeur. </w:t>
      </w:r>
    </w:p>
    <w:p w14:paraId="38BC8401" w14:textId="77777777" w:rsidR="00616738" w:rsidRDefault="00616738" w:rsidP="00616738">
      <w:pPr>
        <w:pStyle w:val="ListParagraph"/>
        <w:numPr>
          <w:ilvl w:val="0"/>
          <w:numId w:val="9"/>
        </w:numPr>
        <w:rPr>
          <w:rFonts w:cstheme="minorHAnsi"/>
        </w:rPr>
      </w:pPr>
      <w:r>
        <w:rPr>
          <w:rFonts w:cstheme="minorHAnsi"/>
        </w:rPr>
        <w:t>Si on ne désire pas donner une valeur à tous les carreaux, donner « NaN » comme valeur.</w:t>
      </w:r>
    </w:p>
    <w:p w14:paraId="3320F6D3" w14:textId="77777777" w:rsidR="00616738" w:rsidRDefault="00616738" w:rsidP="00616738">
      <w:pPr>
        <w:ind w:left="360"/>
        <w:rPr>
          <w:rFonts w:cstheme="minorHAnsi"/>
        </w:rPr>
      </w:pPr>
    </w:p>
    <w:p w14:paraId="12A9DC0A" w14:textId="77777777" w:rsidR="00616738" w:rsidRPr="00601C3B" w:rsidRDefault="00616738" w:rsidP="00616738">
      <w:pPr>
        <w:ind w:left="360"/>
        <w:rPr>
          <w:rFonts w:cstheme="minorHAnsi"/>
          <w:lang w:val="en-CA"/>
        </w:rPr>
      </w:pPr>
      <w:proofErr w:type="spellStart"/>
      <w:r w:rsidRPr="00601C3B">
        <w:rPr>
          <w:rFonts w:cstheme="minorHAnsi"/>
          <w:lang w:val="en-CA"/>
        </w:rPr>
        <w:t>Exemple</w:t>
      </w:r>
      <w:proofErr w:type="spellEnd"/>
      <w:r w:rsidRPr="00601C3B">
        <w:rPr>
          <w:rFonts w:cstheme="minorHAnsi"/>
          <w:lang w:val="en-CA"/>
        </w:rPr>
        <w:t> :</w:t>
      </w:r>
    </w:p>
    <w:p w14:paraId="196B27E1" w14:textId="77777777" w:rsidR="00616738" w:rsidRDefault="00616738" w:rsidP="00616738">
      <w:pPr>
        <w:ind w:left="360"/>
        <w:rPr>
          <w:rFonts w:ascii="Courier New" w:hAnsi="Courier New" w:cs="Courier New"/>
          <w:lang w:val="en-CA"/>
        </w:rPr>
      </w:pPr>
      <w:r w:rsidRPr="00217A29">
        <w:rPr>
          <w:rFonts w:ascii="Courier New" w:hAnsi="Courier New" w:cs="Courier New"/>
          <w:lang w:val="en-CA"/>
        </w:rPr>
        <w:t xml:space="preserve">                   id: [1 2 3 4 5]</w:t>
      </w:r>
      <w:r w:rsidRPr="00217A29">
        <w:rPr>
          <w:rFonts w:ascii="Courier New" w:hAnsi="Courier New" w:cs="Courier New"/>
          <w:lang w:val="en-CA"/>
        </w:rPr>
        <w:br/>
        <w:t xml:space="preserve">      </w:t>
      </w:r>
      <w:proofErr w:type="spellStart"/>
      <w:r w:rsidRPr="00217A29">
        <w:rPr>
          <w:rFonts w:ascii="Courier New" w:hAnsi="Courier New" w:cs="Courier New"/>
          <w:lang w:val="en-CA"/>
        </w:rPr>
        <w:t>stockNeigeForet</w:t>
      </w:r>
      <w:proofErr w:type="spellEnd"/>
      <w:r w:rsidRPr="00217A29">
        <w:rPr>
          <w:rFonts w:ascii="Courier New" w:hAnsi="Courier New" w:cs="Courier New"/>
          <w:lang w:val="en-CA"/>
        </w:rPr>
        <w:t>: [30 30 30 30 30]</w:t>
      </w:r>
      <w:r w:rsidRPr="00217A29">
        <w:rPr>
          <w:rFonts w:ascii="Courier New" w:hAnsi="Courier New" w:cs="Courier New"/>
          <w:lang w:val="en-CA"/>
        </w:rPr>
        <w:br/>
        <w:t xml:space="preserve">  </w:t>
      </w:r>
      <w:proofErr w:type="spellStart"/>
      <w:r w:rsidRPr="00217A29">
        <w:rPr>
          <w:rFonts w:ascii="Courier New" w:hAnsi="Courier New" w:cs="Courier New"/>
          <w:lang w:val="en-CA"/>
        </w:rPr>
        <w:t>stockNeigeClairiere</w:t>
      </w:r>
      <w:proofErr w:type="spellEnd"/>
      <w:r w:rsidRPr="00217A29">
        <w:rPr>
          <w:rFonts w:ascii="Courier New" w:hAnsi="Courier New" w:cs="Courier New"/>
          <w:lang w:val="en-CA"/>
        </w:rPr>
        <w:t>: [30 30 30 30 30]</w:t>
      </w:r>
      <w:r w:rsidRPr="00217A29">
        <w:rPr>
          <w:rFonts w:ascii="Courier New" w:hAnsi="Courier New" w:cs="Courier New"/>
          <w:lang w:val="en-CA"/>
        </w:rPr>
        <w:br/>
      </w:r>
      <w:proofErr w:type="spellStart"/>
      <w:r w:rsidRPr="00217A29">
        <w:rPr>
          <w:rFonts w:ascii="Courier New" w:hAnsi="Courier New" w:cs="Courier New"/>
          <w:lang w:val="en-CA"/>
        </w:rPr>
        <w:t>indexMurissementNeige</w:t>
      </w:r>
      <w:proofErr w:type="spellEnd"/>
      <w:r w:rsidRPr="00217A29">
        <w:rPr>
          <w:rFonts w:ascii="Courier New" w:hAnsi="Courier New" w:cs="Courier New"/>
          <w:lang w:val="en-CA"/>
        </w:rPr>
        <w:t>: []</w:t>
      </w:r>
      <w:r w:rsidRPr="00217A29">
        <w:rPr>
          <w:rFonts w:ascii="Courier New" w:hAnsi="Courier New" w:cs="Courier New"/>
          <w:lang w:val="en-CA"/>
        </w:rPr>
        <w:br/>
        <w:t xml:space="preserve">       </w:t>
      </w:r>
      <w:proofErr w:type="spellStart"/>
      <w:r w:rsidRPr="00217A29">
        <w:rPr>
          <w:rFonts w:ascii="Courier New" w:hAnsi="Courier New" w:cs="Courier New"/>
          <w:lang w:val="en-CA"/>
        </w:rPr>
        <w:t>indexTempNeige</w:t>
      </w:r>
      <w:proofErr w:type="spellEnd"/>
      <w:r w:rsidRPr="00217A29">
        <w:rPr>
          <w:rFonts w:ascii="Courier New" w:hAnsi="Courier New" w:cs="Courier New"/>
          <w:lang w:val="en-CA"/>
        </w:rPr>
        <w:t>: []</w:t>
      </w:r>
      <w:r w:rsidRPr="00217A29">
        <w:rPr>
          <w:rFonts w:ascii="Courier New" w:hAnsi="Courier New" w:cs="Courier New"/>
          <w:lang w:val="en-CA"/>
        </w:rPr>
        <w:br/>
      </w:r>
    </w:p>
    <w:p w14:paraId="3EE597B7" w14:textId="77777777" w:rsidR="00217A29" w:rsidRPr="00167479" w:rsidRDefault="00217A29" w:rsidP="00616738">
      <w:pPr>
        <w:ind w:left="360"/>
        <w:rPr>
          <w:rFonts w:ascii="Courier New" w:hAnsi="Courier New" w:cs="Courier New"/>
          <w:lang w:val="en-CA"/>
        </w:rPr>
      </w:pPr>
    </w:p>
    <w:p w14:paraId="08FA0B12" w14:textId="77777777" w:rsidR="00616738" w:rsidRDefault="00616738" w:rsidP="00616738">
      <w:pPr>
        <w:pStyle w:val="Heading4"/>
      </w:pPr>
      <w:r w:rsidRPr="0072377C">
        <w:t>Format alternatif</w:t>
      </w:r>
    </w:p>
    <w:p w14:paraId="7B875EDE" w14:textId="77777777" w:rsidR="00616738" w:rsidRDefault="00616738" w:rsidP="00616738">
      <w:r>
        <w:lastRenderedPageBreak/>
        <w:t xml:space="preserve">Sauf pour le champ « id », il est possible de donner un facteur multiplicatif et additif plutôt qu’une valeur. </w:t>
      </w:r>
    </w:p>
    <w:p w14:paraId="134F66BC" w14:textId="77777777" w:rsidR="00616738" w:rsidRDefault="00616738" w:rsidP="00616738">
      <w:pPr>
        <w:rPr>
          <w:rFonts w:ascii="Courier New" w:hAnsi="Courier New" w:cs="Courier New"/>
        </w:rPr>
      </w:pPr>
      <w:r w:rsidRPr="009040BA">
        <w:rPr>
          <w:rFonts w:ascii="Courier New" w:hAnsi="Courier New" w:cs="Courier New"/>
        </w:rPr>
        <w:t xml:space="preserve">                   id:</w:t>
      </w:r>
      <w:r>
        <w:rPr>
          <w:rFonts w:ascii="Courier New" w:hAnsi="Courier New" w:cs="Courier New"/>
        </w:rPr>
        <w:t xml:space="preserve"> </w:t>
      </w:r>
      <w:r w:rsidRPr="003A2256">
        <w:rPr>
          <w:rFonts w:ascii="Courier New" w:hAnsi="Courier New" w:cs="Courier New"/>
        </w:rPr>
        <w:t>[1</w:t>
      </w:r>
      <w:r>
        <w:rPr>
          <w:rFonts w:ascii="Courier New" w:hAnsi="Courier New" w:cs="Courier New"/>
        </w:rPr>
        <w:t xml:space="preserve"> </w:t>
      </w:r>
      <w:r w:rsidRPr="003A2256">
        <w:rPr>
          <w:rFonts w:ascii="Courier New" w:hAnsi="Courier New" w:cs="Courier New"/>
        </w:rPr>
        <w:t>x</w:t>
      </w:r>
      <w:r>
        <w:rPr>
          <w:rFonts w:ascii="Courier New" w:hAnsi="Courier New" w:cs="Courier New"/>
        </w:rPr>
        <w:t xml:space="preserve"> </w:t>
      </w:r>
      <w:proofErr w:type="spellStart"/>
      <w:r>
        <w:rPr>
          <w:rFonts w:ascii="Courier New" w:hAnsi="Courier New" w:cs="Courier New"/>
        </w:rPr>
        <w:t>nbAssimilations</w:t>
      </w:r>
      <w:proofErr w:type="spellEnd"/>
      <w:r w:rsidRPr="003A2256">
        <w:rPr>
          <w:rFonts w:ascii="Courier New" w:hAnsi="Courier New" w:cs="Courier New"/>
        </w:rPr>
        <w:t xml:space="preserve"> double]</w:t>
      </w:r>
      <w:r w:rsidRPr="009040BA">
        <w:rPr>
          <w:rFonts w:ascii="Courier New" w:hAnsi="Courier New" w:cs="Courier New"/>
        </w:rPr>
        <w:br/>
        <w:t xml:space="preserve">      </w:t>
      </w:r>
      <w:proofErr w:type="spellStart"/>
      <w:r w:rsidRPr="009040BA">
        <w:rPr>
          <w:rFonts w:ascii="Courier New" w:hAnsi="Courier New" w:cs="Courier New"/>
        </w:rPr>
        <w:t>stockNeigeForet</w:t>
      </w:r>
      <w:proofErr w:type="spellEnd"/>
      <w:r w:rsidRPr="009040BA">
        <w:rPr>
          <w:rFonts w:ascii="Courier New" w:hAnsi="Courier New" w:cs="Courier New"/>
        </w:rPr>
        <w:t>:</w:t>
      </w:r>
      <w:r>
        <w:rPr>
          <w:rFonts w:ascii="Courier New" w:hAnsi="Courier New" w:cs="Courier New"/>
        </w:rPr>
        <w:t xml:space="preserve"> </w:t>
      </w:r>
      <w:r w:rsidRPr="003A2256">
        <w:rPr>
          <w:rFonts w:ascii="Courier New" w:hAnsi="Courier New" w:cs="Courier New"/>
        </w:rPr>
        <w:t>[</w:t>
      </w:r>
      <w:r w:rsidRPr="0072377C">
        <w:rPr>
          <w:rFonts w:ascii="Courier New" w:hAnsi="Courier New" w:cs="Courier New"/>
          <w:b/>
        </w:rPr>
        <w:t>2</w:t>
      </w:r>
      <w:r>
        <w:rPr>
          <w:rFonts w:ascii="Courier New" w:hAnsi="Courier New" w:cs="Courier New"/>
        </w:rPr>
        <w:t xml:space="preserve"> </w:t>
      </w:r>
      <w:r w:rsidRPr="003A2256">
        <w:rPr>
          <w:rFonts w:ascii="Courier New" w:hAnsi="Courier New" w:cs="Courier New"/>
        </w:rPr>
        <w:t>x</w:t>
      </w:r>
      <w:r>
        <w:rPr>
          <w:rFonts w:ascii="Courier New" w:hAnsi="Courier New" w:cs="Courier New"/>
        </w:rPr>
        <w:t xml:space="preserve"> </w:t>
      </w:r>
      <w:proofErr w:type="spellStart"/>
      <w:r>
        <w:rPr>
          <w:rFonts w:ascii="Courier New" w:hAnsi="Courier New" w:cs="Courier New"/>
        </w:rPr>
        <w:t>nbAssimilations</w:t>
      </w:r>
      <w:proofErr w:type="spellEnd"/>
      <w:r w:rsidRPr="003A2256">
        <w:rPr>
          <w:rFonts w:ascii="Courier New" w:hAnsi="Courier New" w:cs="Courier New"/>
        </w:rPr>
        <w:t xml:space="preserve"> double]</w:t>
      </w:r>
      <w:r w:rsidRPr="009040BA">
        <w:rPr>
          <w:rFonts w:ascii="Courier New" w:hAnsi="Courier New" w:cs="Courier New"/>
        </w:rPr>
        <w:br/>
        <w:t xml:space="preserve">  </w:t>
      </w:r>
      <w:proofErr w:type="spellStart"/>
      <w:r w:rsidRPr="009040BA">
        <w:rPr>
          <w:rFonts w:ascii="Courier New" w:hAnsi="Courier New" w:cs="Courier New"/>
        </w:rPr>
        <w:t>stockNeigeClairiere</w:t>
      </w:r>
      <w:proofErr w:type="spellEnd"/>
      <w:r w:rsidRPr="009040BA">
        <w:rPr>
          <w:rFonts w:ascii="Courier New" w:hAnsi="Courier New" w:cs="Courier New"/>
        </w:rPr>
        <w:t>:</w:t>
      </w:r>
      <w:r>
        <w:rPr>
          <w:rFonts w:ascii="Courier New" w:hAnsi="Courier New" w:cs="Courier New"/>
        </w:rPr>
        <w:t xml:space="preserve"> </w:t>
      </w:r>
      <w:r w:rsidRPr="003A2256">
        <w:rPr>
          <w:rFonts w:ascii="Courier New" w:hAnsi="Courier New" w:cs="Courier New"/>
        </w:rPr>
        <w:t>[</w:t>
      </w:r>
      <w:r w:rsidRPr="0072377C">
        <w:rPr>
          <w:rFonts w:ascii="Courier New" w:hAnsi="Courier New" w:cs="Courier New"/>
          <w:b/>
        </w:rPr>
        <w:t>2</w:t>
      </w:r>
      <w:r>
        <w:rPr>
          <w:rFonts w:ascii="Courier New" w:hAnsi="Courier New" w:cs="Courier New"/>
        </w:rPr>
        <w:t xml:space="preserve"> </w:t>
      </w:r>
      <w:r w:rsidRPr="003A2256">
        <w:rPr>
          <w:rFonts w:ascii="Courier New" w:hAnsi="Courier New" w:cs="Courier New"/>
        </w:rPr>
        <w:t>x</w:t>
      </w:r>
      <w:r>
        <w:rPr>
          <w:rFonts w:ascii="Courier New" w:hAnsi="Courier New" w:cs="Courier New"/>
        </w:rPr>
        <w:t xml:space="preserve"> </w:t>
      </w:r>
      <w:proofErr w:type="spellStart"/>
      <w:r>
        <w:rPr>
          <w:rFonts w:ascii="Courier New" w:hAnsi="Courier New" w:cs="Courier New"/>
        </w:rPr>
        <w:t>nbAssimilations</w:t>
      </w:r>
      <w:proofErr w:type="spellEnd"/>
      <w:r w:rsidRPr="003A2256">
        <w:rPr>
          <w:rFonts w:ascii="Courier New" w:hAnsi="Courier New" w:cs="Courier New"/>
        </w:rPr>
        <w:t xml:space="preserve"> double]</w:t>
      </w:r>
      <w:r w:rsidRPr="009040BA">
        <w:rPr>
          <w:rFonts w:ascii="Courier New" w:hAnsi="Courier New" w:cs="Courier New"/>
        </w:rPr>
        <w:br/>
      </w:r>
      <w:proofErr w:type="spellStart"/>
      <w:r w:rsidRPr="009040BA">
        <w:rPr>
          <w:rFonts w:ascii="Courier New" w:hAnsi="Courier New" w:cs="Courier New"/>
        </w:rPr>
        <w:t>indexMurissementNeige</w:t>
      </w:r>
      <w:proofErr w:type="spellEnd"/>
      <w:r w:rsidRPr="009040BA">
        <w:rPr>
          <w:rFonts w:ascii="Courier New" w:hAnsi="Courier New" w:cs="Courier New"/>
        </w:rPr>
        <w:t>:</w:t>
      </w:r>
      <w:r>
        <w:rPr>
          <w:rFonts w:ascii="Courier New" w:hAnsi="Courier New" w:cs="Courier New"/>
        </w:rPr>
        <w:t xml:space="preserve"> </w:t>
      </w:r>
      <w:r w:rsidRPr="003A2256">
        <w:rPr>
          <w:rFonts w:ascii="Courier New" w:hAnsi="Courier New" w:cs="Courier New"/>
        </w:rPr>
        <w:t>[</w:t>
      </w:r>
      <w:r w:rsidRPr="0072377C">
        <w:rPr>
          <w:rFonts w:ascii="Courier New" w:hAnsi="Courier New" w:cs="Courier New"/>
          <w:b/>
        </w:rPr>
        <w:t>2</w:t>
      </w:r>
      <w:r>
        <w:rPr>
          <w:rFonts w:ascii="Courier New" w:hAnsi="Courier New" w:cs="Courier New"/>
        </w:rPr>
        <w:t xml:space="preserve"> </w:t>
      </w:r>
      <w:r w:rsidRPr="003A2256">
        <w:rPr>
          <w:rFonts w:ascii="Courier New" w:hAnsi="Courier New" w:cs="Courier New"/>
        </w:rPr>
        <w:t>x</w:t>
      </w:r>
      <w:r>
        <w:rPr>
          <w:rFonts w:ascii="Courier New" w:hAnsi="Courier New" w:cs="Courier New"/>
        </w:rPr>
        <w:t xml:space="preserve"> </w:t>
      </w:r>
      <w:proofErr w:type="spellStart"/>
      <w:r>
        <w:rPr>
          <w:rFonts w:ascii="Courier New" w:hAnsi="Courier New" w:cs="Courier New"/>
        </w:rPr>
        <w:t>nbAssimilations</w:t>
      </w:r>
      <w:proofErr w:type="spellEnd"/>
      <w:r w:rsidRPr="003A2256">
        <w:rPr>
          <w:rFonts w:ascii="Courier New" w:hAnsi="Courier New" w:cs="Courier New"/>
        </w:rPr>
        <w:t xml:space="preserve"> double]</w:t>
      </w:r>
      <w:r w:rsidRPr="009040BA">
        <w:rPr>
          <w:rFonts w:ascii="Courier New" w:hAnsi="Courier New" w:cs="Courier New"/>
        </w:rPr>
        <w:br/>
        <w:t xml:space="preserve">       </w:t>
      </w:r>
      <w:proofErr w:type="spellStart"/>
      <w:r w:rsidRPr="009040BA">
        <w:rPr>
          <w:rFonts w:ascii="Courier New" w:hAnsi="Courier New" w:cs="Courier New"/>
        </w:rPr>
        <w:t>indexTempNeige</w:t>
      </w:r>
      <w:proofErr w:type="spellEnd"/>
      <w:r w:rsidRPr="009040BA">
        <w:rPr>
          <w:rFonts w:ascii="Courier New" w:hAnsi="Courier New" w:cs="Courier New"/>
        </w:rPr>
        <w:t>:</w:t>
      </w:r>
      <w:r>
        <w:rPr>
          <w:rFonts w:ascii="Courier New" w:hAnsi="Courier New" w:cs="Courier New"/>
        </w:rPr>
        <w:t xml:space="preserve"> </w:t>
      </w:r>
      <w:r w:rsidRPr="003A2256">
        <w:rPr>
          <w:rFonts w:ascii="Courier New" w:hAnsi="Courier New" w:cs="Courier New"/>
        </w:rPr>
        <w:t>[</w:t>
      </w:r>
      <w:r w:rsidRPr="0072377C">
        <w:rPr>
          <w:rFonts w:ascii="Courier New" w:hAnsi="Courier New" w:cs="Courier New"/>
          <w:b/>
        </w:rPr>
        <w:t>2</w:t>
      </w:r>
      <w:r>
        <w:rPr>
          <w:rFonts w:ascii="Courier New" w:hAnsi="Courier New" w:cs="Courier New"/>
        </w:rPr>
        <w:t xml:space="preserve"> </w:t>
      </w:r>
      <w:r w:rsidRPr="003A2256">
        <w:rPr>
          <w:rFonts w:ascii="Courier New" w:hAnsi="Courier New" w:cs="Courier New"/>
        </w:rPr>
        <w:t>x</w:t>
      </w:r>
      <w:r>
        <w:rPr>
          <w:rFonts w:ascii="Courier New" w:hAnsi="Courier New" w:cs="Courier New"/>
        </w:rPr>
        <w:t xml:space="preserve"> </w:t>
      </w:r>
      <w:proofErr w:type="spellStart"/>
      <w:r>
        <w:rPr>
          <w:rFonts w:ascii="Courier New" w:hAnsi="Courier New" w:cs="Courier New"/>
        </w:rPr>
        <w:t>nbAssimilations</w:t>
      </w:r>
      <w:proofErr w:type="spellEnd"/>
      <w:r w:rsidRPr="003A2256">
        <w:rPr>
          <w:rFonts w:ascii="Courier New" w:hAnsi="Courier New" w:cs="Courier New"/>
        </w:rPr>
        <w:t xml:space="preserve"> double]</w:t>
      </w:r>
      <w:r w:rsidRPr="009040BA">
        <w:rPr>
          <w:rFonts w:ascii="Courier New" w:hAnsi="Courier New" w:cs="Courier New"/>
        </w:rPr>
        <w:br/>
      </w:r>
    </w:p>
    <w:p w14:paraId="6824E5FA" w14:textId="77777777" w:rsidR="00616738" w:rsidRDefault="00616738" w:rsidP="00616738">
      <w:pPr>
        <w:pStyle w:val="ListParagraph"/>
        <w:numPr>
          <w:ilvl w:val="0"/>
          <w:numId w:val="12"/>
        </w:numPr>
      </w:pPr>
      <w:r>
        <w:t>Il est possible d’utiliser les 2 formats en même temps mais seulement pour des champs différents.</w:t>
      </w:r>
    </w:p>
    <w:p w14:paraId="6A97A40D" w14:textId="77777777" w:rsidR="00616738" w:rsidRDefault="00616738" w:rsidP="00616738">
      <w:pPr>
        <w:pStyle w:val="ListParagraph"/>
        <w:numPr>
          <w:ilvl w:val="0"/>
          <w:numId w:val="12"/>
        </w:numPr>
      </w:pPr>
      <w:r>
        <w:t> Les deux facteurs doivent être présents sinon ils ne seront pas utilisés.</w:t>
      </w:r>
    </w:p>
    <w:p w14:paraId="567D66B4" w14:textId="77777777" w:rsidR="00616738" w:rsidRPr="0072377C" w:rsidRDefault="00616738" w:rsidP="00616738">
      <w:pPr>
        <w:pStyle w:val="ListParagraph"/>
        <w:numPr>
          <w:ilvl w:val="0"/>
          <w:numId w:val="12"/>
        </w:numPr>
        <w:rPr>
          <w:rFonts w:cstheme="minorHAnsi"/>
        </w:rPr>
      </w:pPr>
      <w:r>
        <w:rPr>
          <w:rFonts w:cstheme="minorHAnsi"/>
        </w:rPr>
        <w:t>Comme précédemment, si on ne désire pas donner une valeur à tous les carreaux, donner « NaN » à la première valeur.</w:t>
      </w:r>
    </w:p>
    <w:p w14:paraId="23D9FB62" w14:textId="77777777" w:rsidR="00616738" w:rsidRDefault="00616738" w:rsidP="00616738"/>
    <w:p w14:paraId="7C8D98F8" w14:textId="77777777" w:rsidR="00616738" w:rsidRDefault="00616738" w:rsidP="00616738">
      <w:r>
        <w:t>Exemple :</w:t>
      </w:r>
    </w:p>
    <w:p w14:paraId="5F324F0A" w14:textId="77777777" w:rsidR="00616738" w:rsidRDefault="00616738" w:rsidP="00616738">
      <w:pPr>
        <w:ind w:left="360"/>
        <w:rPr>
          <w:rFonts w:ascii="Courier New" w:hAnsi="Courier New" w:cs="Courier New"/>
        </w:rPr>
      </w:pPr>
      <w:r w:rsidRPr="004E2E2D">
        <w:rPr>
          <w:rFonts w:ascii="Courier New" w:hAnsi="Courier New" w:cs="Courier New"/>
        </w:rPr>
        <w:t xml:space="preserve">                   id: [1 2 3 4 5]</w:t>
      </w:r>
      <w:r w:rsidRPr="004E2E2D">
        <w:rPr>
          <w:rFonts w:ascii="Courier New" w:hAnsi="Courier New" w:cs="Courier New"/>
        </w:rPr>
        <w:br/>
        <w:t xml:space="preserve">      </w:t>
      </w:r>
      <w:proofErr w:type="spellStart"/>
      <w:r w:rsidRPr="004E2E2D">
        <w:rPr>
          <w:rFonts w:ascii="Courier New" w:hAnsi="Courier New" w:cs="Courier New"/>
        </w:rPr>
        <w:t>stockNeigeForet</w:t>
      </w:r>
      <w:proofErr w:type="spellEnd"/>
      <w:r w:rsidRPr="004E2E2D">
        <w:rPr>
          <w:rFonts w:ascii="Courier New" w:hAnsi="Courier New" w:cs="Courier New"/>
        </w:rPr>
        <w:t>: [</w:t>
      </w:r>
      <w:r>
        <w:rPr>
          <w:rFonts w:ascii="Courier New" w:hAnsi="Courier New" w:cs="Courier New"/>
        </w:rPr>
        <w:t xml:space="preserve">1.1 1.2 1.3 1.4 1.5 </w:t>
      </w:r>
      <w:r w:rsidRPr="0072377C">
        <w:rPr>
          <w:i/>
        </w:rPr>
        <w:t>&lt;= facteurs multiplicatifs</w:t>
      </w:r>
    </w:p>
    <w:p w14:paraId="280F10AB" w14:textId="77777777" w:rsidR="00616738" w:rsidRDefault="00616738" w:rsidP="00616738">
      <w:pPr>
        <w:ind w:left="360"/>
        <w:rPr>
          <w:rFonts w:ascii="Courier New" w:hAnsi="Courier New" w:cs="Courier New"/>
        </w:rPr>
      </w:pPr>
      <w:r>
        <w:rPr>
          <w:rFonts w:ascii="Courier New" w:hAnsi="Courier New" w:cs="Courier New"/>
        </w:rPr>
        <w:t xml:space="preserve">                        2.0 3.0 4.0 5.0 6.0</w:t>
      </w:r>
      <w:r w:rsidRPr="004E2E2D">
        <w:rPr>
          <w:rFonts w:ascii="Courier New" w:hAnsi="Courier New" w:cs="Courier New"/>
        </w:rPr>
        <w:t>]</w:t>
      </w:r>
      <w:r>
        <w:rPr>
          <w:rFonts w:ascii="Courier New" w:hAnsi="Courier New" w:cs="Courier New"/>
        </w:rPr>
        <w:t xml:space="preserve">  &lt;= </w:t>
      </w:r>
      <w:r w:rsidRPr="0072377C">
        <w:rPr>
          <w:i/>
        </w:rPr>
        <w:t xml:space="preserve">facteurs </w:t>
      </w:r>
      <w:r>
        <w:rPr>
          <w:i/>
        </w:rPr>
        <w:t>additifs</w:t>
      </w:r>
      <w:r w:rsidRPr="004E2E2D">
        <w:rPr>
          <w:rFonts w:ascii="Courier New" w:hAnsi="Courier New" w:cs="Courier New"/>
        </w:rPr>
        <w:br/>
        <w:t xml:space="preserve">  </w:t>
      </w:r>
      <w:proofErr w:type="spellStart"/>
      <w:r w:rsidRPr="004E2E2D">
        <w:rPr>
          <w:rFonts w:ascii="Courier New" w:hAnsi="Courier New" w:cs="Courier New"/>
        </w:rPr>
        <w:t>stockNeigeClairiere</w:t>
      </w:r>
      <w:proofErr w:type="spellEnd"/>
      <w:r w:rsidRPr="004E2E2D">
        <w:rPr>
          <w:rFonts w:ascii="Courier New" w:hAnsi="Courier New" w:cs="Courier New"/>
        </w:rPr>
        <w:t>: [</w:t>
      </w:r>
      <w:r>
        <w:rPr>
          <w:rFonts w:ascii="Courier New" w:hAnsi="Courier New" w:cs="Courier New"/>
        </w:rPr>
        <w:t xml:space="preserve">2.1 2.2 2.3 NaN </w:t>
      </w:r>
      <w:proofErr w:type="spellStart"/>
      <w:r>
        <w:rPr>
          <w:rFonts w:ascii="Courier New" w:hAnsi="Courier New" w:cs="Courier New"/>
        </w:rPr>
        <w:t>NaN</w:t>
      </w:r>
      <w:proofErr w:type="spellEnd"/>
      <w:r>
        <w:rPr>
          <w:rFonts w:ascii="Courier New" w:hAnsi="Courier New" w:cs="Courier New"/>
        </w:rPr>
        <w:t xml:space="preserve"> </w:t>
      </w:r>
      <w:r w:rsidRPr="0072377C">
        <w:rPr>
          <w:i/>
        </w:rPr>
        <w:t>&lt;= facteurs multiplicatifs</w:t>
      </w:r>
    </w:p>
    <w:p w14:paraId="64FF4862" w14:textId="77777777" w:rsidR="00616738" w:rsidRDefault="00616738" w:rsidP="00737BB0">
      <w:pPr>
        <w:ind w:left="360"/>
      </w:pPr>
      <w:r>
        <w:rPr>
          <w:rFonts w:ascii="Courier New" w:hAnsi="Courier New" w:cs="Courier New"/>
        </w:rPr>
        <w:t xml:space="preserve">                        2.0 3.0 4.0 NaN </w:t>
      </w:r>
      <w:proofErr w:type="spellStart"/>
      <w:r>
        <w:rPr>
          <w:rFonts w:ascii="Courier New" w:hAnsi="Courier New" w:cs="Courier New"/>
        </w:rPr>
        <w:t>NaN</w:t>
      </w:r>
      <w:proofErr w:type="spellEnd"/>
      <w:r w:rsidRPr="004E2E2D">
        <w:rPr>
          <w:rFonts w:ascii="Courier New" w:hAnsi="Courier New" w:cs="Courier New"/>
        </w:rPr>
        <w:t>]</w:t>
      </w:r>
      <w:r>
        <w:rPr>
          <w:rFonts w:ascii="Courier New" w:hAnsi="Courier New" w:cs="Courier New"/>
        </w:rPr>
        <w:t xml:space="preserve">  &lt;= </w:t>
      </w:r>
      <w:r w:rsidRPr="0072377C">
        <w:rPr>
          <w:i/>
        </w:rPr>
        <w:t xml:space="preserve">facteurs </w:t>
      </w:r>
      <w:r>
        <w:rPr>
          <w:i/>
        </w:rPr>
        <w:t>additifs</w:t>
      </w:r>
      <w:r w:rsidRPr="004E2E2D">
        <w:rPr>
          <w:rFonts w:ascii="Courier New" w:hAnsi="Courier New" w:cs="Courier New"/>
        </w:rPr>
        <w:br/>
      </w:r>
      <w:proofErr w:type="spellStart"/>
      <w:r w:rsidRPr="004E2E2D">
        <w:rPr>
          <w:rFonts w:ascii="Courier New" w:hAnsi="Courier New" w:cs="Courier New"/>
        </w:rPr>
        <w:t>indexMurissementNeige</w:t>
      </w:r>
      <w:proofErr w:type="spellEnd"/>
      <w:r w:rsidRPr="004E2E2D">
        <w:rPr>
          <w:rFonts w:ascii="Courier New" w:hAnsi="Courier New" w:cs="Courier New"/>
        </w:rPr>
        <w:t>: []</w:t>
      </w:r>
      <w:r w:rsidRPr="004E2E2D">
        <w:rPr>
          <w:rFonts w:ascii="Courier New" w:hAnsi="Courier New" w:cs="Courier New"/>
        </w:rPr>
        <w:br/>
        <w:t xml:space="preserve">       </w:t>
      </w:r>
      <w:proofErr w:type="spellStart"/>
      <w:r w:rsidRPr="004E2E2D">
        <w:rPr>
          <w:rFonts w:ascii="Courier New" w:hAnsi="Courier New" w:cs="Courier New"/>
        </w:rPr>
        <w:t>indexTempNeige</w:t>
      </w:r>
      <w:proofErr w:type="spellEnd"/>
      <w:r w:rsidRPr="004E2E2D">
        <w:rPr>
          <w:rFonts w:ascii="Courier New" w:hAnsi="Courier New" w:cs="Courier New"/>
        </w:rPr>
        <w:t>: []</w:t>
      </w:r>
      <w:r w:rsidRPr="004E2E2D">
        <w:rPr>
          <w:rFonts w:ascii="Courier New" w:hAnsi="Courier New" w:cs="Courier New"/>
        </w:rPr>
        <w:br/>
      </w:r>
    </w:p>
    <w:p w14:paraId="3088D6C2" w14:textId="77777777" w:rsidR="00616738" w:rsidRPr="0072377C" w:rsidRDefault="00616738" w:rsidP="00616738">
      <w:r>
        <w:t>Dans cet exemple, le « </w:t>
      </w:r>
      <w:proofErr w:type="spellStart"/>
      <w:r>
        <w:t>stockNeigeForet</w:t>
      </w:r>
      <w:proofErr w:type="spellEnd"/>
      <w:r>
        <w:t> » du carreau entier #1  sera assimilé ainsi:</w:t>
      </w:r>
      <w:r>
        <w:br/>
      </w:r>
      <w:proofErr w:type="spellStart"/>
      <w:r>
        <w:t>valeurAssimilée</w:t>
      </w:r>
      <w:proofErr w:type="spellEnd"/>
      <w:r>
        <w:t xml:space="preserve"> = </w:t>
      </w:r>
      <w:proofErr w:type="spellStart"/>
      <w:r>
        <w:t>valeurCalculée</w:t>
      </w:r>
      <w:proofErr w:type="spellEnd"/>
      <w:r>
        <w:t xml:space="preserve"> * 1.1 + 2.0</w:t>
      </w:r>
    </w:p>
    <w:p w14:paraId="0CA38D52" w14:textId="77777777" w:rsidR="00616738" w:rsidRDefault="00616738" w:rsidP="005179F1">
      <w:pPr>
        <w:rPr>
          <w:rFonts w:ascii="Courier New" w:hAnsi="Courier New" w:cs="Courier New"/>
        </w:rPr>
      </w:pPr>
    </w:p>
    <w:p w14:paraId="79714925" w14:textId="77777777" w:rsidR="00B66795" w:rsidRDefault="00B66795" w:rsidP="00B66795">
      <w:pPr>
        <w:pStyle w:val="Heading3"/>
      </w:pPr>
      <w:bookmarkStart w:id="683" w:name="_etatsEvapo"/>
      <w:bookmarkStart w:id="684" w:name="_Toc165465452"/>
      <w:bookmarkEnd w:id="683"/>
      <w:proofErr w:type="spellStart"/>
      <w:r w:rsidRPr="007A6F78">
        <w:t>etats</w:t>
      </w:r>
      <w:r>
        <w:t>Evapo</w:t>
      </w:r>
      <w:bookmarkEnd w:id="684"/>
      <w:proofErr w:type="spellEnd"/>
      <w:r>
        <w:t> </w:t>
      </w:r>
    </w:p>
    <w:p w14:paraId="0A0FFFCA" w14:textId="77777777" w:rsidR="00B66795" w:rsidRPr="008824B5" w:rsidRDefault="00B66795" w:rsidP="00B66795">
      <w:pPr>
        <w:rPr>
          <w:rFonts w:ascii="Courier New" w:hAnsi="Courier New" w:cs="Courier New"/>
        </w:rPr>
      </w:pPr>
      <w:r w:rsidRPr="00EF095E">
        <w:rPr>
          <w:b/>
        </w:rPr>
        <w:t>Note</w:t>
      </w:r>
      <w:r>
        <w:rPr>
          <w:b/>
        </w:rPr>
        <w:t xml:space="preserve"> : Dépend du modèle de fonte. Pour Cequeau, pas d’états. Pour un autre modèle, voir la structure de </w:t>
      </w:r>
      <w:proofErr w:type="spellStart"/>
      <w:r>
        <w:rPr>
          <w:b/>
        </w:rPr>
        <w:t>etatsFonte</w:t>
      </w:r>
      <w:proofErr w:type="spellEnd"/>
      <w:r>
        <w:rPr>
          <w:b/>
        </w:rPr>
        <w:t>.</w:t>
      </w:r>
      <w:r w:rsidRPr="009040BA">
        <w:rPr>
          <w:rFonts w:ascii="Courier New" w:hAnsi="Courier New" w:cs="Courier New"/>
        </w:rPr>
        <w:t xml:space="preserve">                 </w:t>
      </w:r>
    </w:p>
    <w:p w14:paraId="22D498DD" w14:textId="77777777" w:rsidR="00625686" w:rsidRPr="00D55BBE" w:rsidRDefault="00EC43C7" w:rsidP="00625686">
      <w:pPr>
        <w:pStyle w:val="Heading3"/>
      </w:pPr>
      <w:bookmarkStart w:id="685" w:name="_Toc165465453"/>
      <w:proofErr w:type="spellStart"/>
      <w:r>
        <w:t>e</w:t>
      </w:r>
      <w:r w:rsidR="00625686" w:rsidRPr="00D55BBE">
        <w:t>tat</w:t>
      </w:r>
      <w:r>
        <w:t>s</w:t>
      </w:r>
      <w:r w:rsidR="00625686" w:rsidRPr="00D55BBE">
        <w:t>Barrage</w:t>
      </w:r>
      <w:bookmarkEnd w:id="685"/>
      <w:proofErr w:type="spellEnd"/>
    </w:p>
    <w:p w14:paraId="50F91DC4" w14:textId="77777777" w:rsidR="00625686" w:rsidRDefault="00625686" w:rsidP="00625686">
      <w:pPr>
        <w:rPr>
          <w:rFonts w:cstheme="minorHAnsi"/>
        </w:rPr>
      </w:pPr>
      <w:proofErr w:type="spellStart"/>
      <w:r w:rsidRPr="009040BA">
        <w:rPr>
          <w:rFonts w:ascii="Courier New" w:hAnsi="Courier New" w:cs="Courier New"/>
        </w:rPr>
        <w:t>id</w:t>
      </w:r>
      <w:r>
        <w:rPr>
          <w:rFonts w:ascii="Courier New" w:hAnsi="Courier New" w:cs="Courier New"/>
        </w:rPr>
        <w:t>CarreauPartiel</w:t>
      </w:r>
      <w:proofErr w:type="spellEnd"/>
      <w:r w:rsidRPr="009040BA">
        <w:rPr>
          <w:rFonts w:ascii="Courier New" w:hAnsi="Courier New" w:cs="Courier New"/>
        </w:rPr>
        <w:t>:</w:t>
      </w:r>
      <w:r>
        <w:rPr>
          <w:rFonts w:ascii="Courier New" w:hAnsi="Courier New" w:cs="Courier New"/>
        </w:rPr>
        <w:t xml:space="preserve"> </w:t>
      </w:r>
      <w:r w:rsidRPr="003A2256">
        <w:rPr>
          <w:rFonts w:ascii="Courier New" w:hAnsi="Courier New" w:cs="Courier New"/>
        </w:rPr>
        <w:t>[1</w:t>
      </w:r>
      <w:r>
        <w:rPr>
          <w:rFonts w:ascii="Courier New" w:hAnsi="Courier New" w:cs="Courier New"/>
        </w:rPr>
        <w:t xml:space="preserve"> </w:t>
      </w:r>
      <w:r w:rsidRPr="003A2256">
        <w:rPr>
          <w:rFonts w:ascii="Courier New" w:hAnsi="Courier New" w:cs="Courier New"/>
        </w:rPr>
        <w:t>x</w:t>
      </w:r>
      <w:r>
        <w:rPr>
          <w:rFonts w:ascii="Courier New" w:hAnsi="Courier New" w:cs="Courier New"/>
        </w:rPr>
        <w:t xml:space="preserve"> </w:t>
      </w:r>
      <w:proofErr w:type="spellStart"/>
      <w:r>
        <w:rPr>
          <w:rFonts w:ascii="Courier New" w:hAnsi="Courier New" w:cs="Courier New"/>
        </w:rPr>
        <w:t>nbAssimilations</w:t>
      </w:r>
      <w:proofErr w:type="spellEnd"/>
      <w:r w:rsidRPr="003A2256">
        <w:rPr>
          <w:rFonts w:ascii="Courier New" w:hAnsi="Courier New" w:cs="Courier New"/>
        </w:rPr>
        <w:t xml:space="preserve"> double]</w:t>
      </w:r>
      <w:r w:rsidRPr="009040BA">
        <w:rPr>
          <w:rFonts w:ascii="Courier New" w:hAnsi="Courier New" w:cs="Courier New"/>
        </w:rPr>
        <w:br/>
      </w:r>
      <w:r>
        <w:rPr>
          <w:rFonts w:ascii="Courier New" w:hAnsi="Courier New" w:cs="Courier New"/>
        </w:rPr>
        <w:t>volume</w:t>
      </w:r>
      <w:r w:rsidRPr="009040BA">
        <w:rPr>
          <w:rFonts w:ascii="Courier New" w:hAnsi="Courier New" w:cs="Courier New"/>
        </w:rPr>
        <w:t>:</w:t>
      </w:r>
      <w:r>
        <w:rPr>
          <w:rFonts w:ascii="Courier New" w:hAnsi="Courier New" w:cs="Courier New"/>
        </w:rPr>
        <w:t xml:space="preserve"> </w:t>
      </w:r>
      <w:r w:rsidRPr="003A2256">
        <w:rPr>
          <w:rFonts w:ascii="Courier New" w:hAnsi="Courier New" w:cs="Courier New"/>
        </w:rPr>
        <w:t>[1</w:t>
      </w:r>
      <w:r>
        <w:rPr>
          <w:rFonts w:ascii="Courier New" w:hAnsi="Courier New" w:cs="Courier New"/>
        </w:rPr>
        <w:t xml:space="preserve"> </w:t>
      </w:r>
      <w:r w:rsidRPr="003A2256">
        <w:rPr>
          <w:rFonts w:ascii="Courier New" w:hAnsi="Courier New" w:cs="Courier New"/>
        </w:rPr>
        <w:t>x</w:t>
      </w:r>
      <w:r>
        <w:rPr>
          <w:rFonts w:ascii="Courier New" w:hAnsi="Courier New" w:cs="Courier New"/>
        </w:rPr>
        <w:t xml:space="preserve"> </w:t>
      </w:r>
      <w:proofErr w:type="spellStart"/>
      <w:r>
        <w:rPr>
          <w:rFonts w:ascii="Courier New" w:hAnsi="Courier New" w:cs="Courier New"/>
        </w:rPr>
        <w:t>nbAssimilations</w:t>
      </w:r>
      <w:proofErr w:type="spellEnd"/>
      <w:r w:rsidRPr="003A2256">
        <w:rPr>
          <w:rFonts w:ascii="Courier New" w:hAnsi="Courier New" w:cs="Courier New"/>
        </w:rPr>
        <w:t xml:space="preserve"> double]</w:t>
      </w:r>
      <w:r w:rsidRPr="009040BA">
        <w:rPr>
          <w:rFonts w:ascii="Courier New" w:hAnsi="Courier New" w:cs="Courier New"/>
        </w:rPr>
        <w:br/>
      </w:r>
      <w:r>
        <w:rPr>
          <w:rFonts w:ascii="Courier New" w:hAnsi="Courier New" w:cs="Courier New"/>
        </w:rPr>
        <w:t>niveau</w:t>
      </w:r>
      <w:r w:rsidRPr="009040BA">
        <w:rPr>
          <w:rFonts w:ascii="Courier New" w:hAnsi="Courier New" w:cs="Courier New"/>
        </w:rPr>
        <w:t>:</w:t>
      </w:r>
      <w:r>
        <w:rPr>
          <w:rFonts w:ascii="Courier New" w:hAnsi="Courier New" w:cs="Courier New"/>
        </w:rPr>
        <w:t xml:space="preserve"> </w:t>
      </w:r>
      <w:r w:rsidRPr="003A2256">
        <w:rPr>
          <w:rFonts w:ascii="Courier New" w:hAnsi="Courier New" w:cs="Courier New"/>
        </w:rPr>
        <w:t>[1</w:t>
      </w:r>
      <w:r>
        <w:rPr>
          <w:rFonts w:ascii="Courier New" w:hAnsi="Courier New" w:cs="Courier New"/>
        </w:rPr>
        <w:t xml:space="preserve"> </w:t>
      </w:r>
      <w:r w:rsidRPr="003A2256">
        <w:rPr>
          <w:rFonts w:ascii="Courier New" w:hAnsi="Courier New" w:cs="Courier New"/>
        </w:rPr>
        <w:t>x</w:t>
      </w:r>
      <w:r>
        <w:rPr>
          <w:rFonts w:ascii="Courier New" w:hAnsi="Courier New" w:cs="Courier New"/>
        </w:rPr>
        <w:t xml:space="preserve"> </w:t>
      </w:r>
      <w:proofErr w:type="spellStart"/>
      <w:r>
        <w:rPr>
          <w:rFonts w:ascii="Courier New" w:hAnsi="Courier New" w:cs="Courier New"/>
        </w:rPr>
        <w:t>nbAssimilations</w:t>
      </w:r>
      <w:proofErr w:type="spellEnd"/>
      <w:r w:rsidRPr="003A2256">
        <w:rPr>
          <w:rFonts w:ascii="Courier New" w:hAnsi="Courier New" w:cs="Courier New"/>
        </w:rPr>
        <w:t xml:space="preserve"> double]</w:t>
      </w:r>
      <w:r w:rsidRPr="009040BA">
        <w:rPr>
          <w:rFonts w:ascii="Courier New" w:hAnsi="Courier New" w:cs="Courier New"/>
        </w:rPr>
        <w:br/>
      </w:r>
    </w:p>
    <w:p w14:paraId="7FF7CCFA" w14:textId="77777777" w:rsidR="00625686" w:rsidRPr="00625686" w:rsidRDefault="00625686" w:rsidP="00625686">
      <w:pPr>
        <w:pStyle w:val="ListParagraph"/>
        <w:numPr>
          <w:ilvl w:val="0"/>
          <w:numId w:val="10"/>
        </w:numPr>
        <w:rPr>
          <w:rFonts w:cstheme="minorHAnsi"/>
        </w:rPr>
      </w:pPr>
      <w:r w:rsidRPr="00625686">
        <w:rPr>
          <w:rFonts w:cstheme="minorHAnsi"/>
        </w:rPr>
        <w:t xml:space="preserve">Si on ne désire pas utiliser une des variables donner une matrice vide comme valeur. </w:t>
      </w:r>
    </w:p>
    <w:p w14:paraId="607F9EC9" w14:textId="77777777" w:rsidR="00625686" w:rsidRDefault="00625686" w:rsidP="00625686">
      <w:pPr>
        <w:pStyle w:val="ListParagraph"/>
        <w:numPr>
          <w:ilvl w:val="0"/>
          <w:numId w:val="9"/>
        </w:numPr>
        <w:rPr>
          <w:rFonts w:cstheme="minorHAnsi"/>
        </w:rPr>
      </w:pPr>
      <w:r>
        <w:rPr>
          <w:rFonts w:cstheme="minorHAnsi"/>
        </w:rPr>
        <w:t xml:space="preserve">Si on ne désire pas donner une valeur à tous les </w:t>
      </w:r>
      <w:r w:rsidR="009B194F">
        <w:rPr>
          <w:rFonts w:cstheme="minorHAnsi"/>
        </w:rPr>
        <w:t xml:space="preserve">barrages </w:t>
      </w:r>
      <w:r>
        <w:rPr>
          <w:rFonts w:cstheme="minorHAnsi"/>
        </w:rPr>
        <w:t xml:space="preserve"> donner « NaN » comme valeur.</w:t>
      </w:r>
    </w:p>
    <w:p w14:paraId="1AFB6A8D" w14:textId="77777777" w:rsidR="00435654" w:rsidRDefault="00435654" w:rsidP="00625686">
      <w:pPr>
        <w:rPr>
          <w:rFonts w:cstheme="minorHAnsi"/>
        </w:rPr>
      </w:pPr>
    </w:p>
    <w:p w14:paraId="3A335B6B" w14:textId="77777777" w:rsidR="00625686" w:rsidRDefault="00625686" w:rsidP="00625686">
      <w:pPr>
        <w:rPr>
          <w:rFonts w:cstheme="minorHAnsi"/>
        </w:rPr>
      </w:pPr>
      <w:r>
        <w:rPr>
          <w:rFonts w:cstheme="minorHAnsi"/>
        </w:rPr>
        <w:t>Exemple :</w:t>
      </w:r>
    </w:p>
    <w:p w14:paraId="5F46FA8D" w14:textId="77777777" w:rsidR="00625686" w:rsidRPr="005179F1" w:rsidRDefault="00FE045F" w:rsidP="00625686">
      <w:pPr>
        <w:rPr>
          <w:rFonts w:ascii="Courier New" w:hAnsi="Courier New" w:cs="Courier New"/>
        </w:rPr>
      </w:pPr>
      <w:proofErr w:type="spellStart"/>
      <w:r w:rsidRPr="009040BA">
        <w:rPr>
          <w:rFonts w:ascii="Courier New" w:hAnsi="Courier New" w:cs="Courier New"/>
        </w:rPr>
        <w:t>id</w:t>
      </w:r>
      <w:r>
        <w:rPr>
          <w:rFonts w:ascii="Courier New" w:hAnsi="Courier New" w:cs="Courier New"/>
        </w:rPr>
        <w:t>CarreauPartiel</w:t>
      </w:r>
      <w:proofErr w:type="spellEnd"/>
      <w:r w:rsidR="00625686" w:rsidRPr="005179F1">
        <w:rPr>
          <w:rFonts w:ascii="Courier New" w:hAnsi="Courier New" w:cs="Courier New"/>
        </w:rPr>
        <w:t>: [</w:t>
      </w:r>
      <w:r w:rsidR="00625686">
        <w:rPr>
          <w:rFonts w:ascii="Courier New" w:hAnsi="Courier New" w:cs="Courier New"/>
        </w:rPr>
        <w:t>581</w:t>
      </w:r>
      <w:r w:rsidR="00625686" w:rsidRPr="005179F1">
        <w:rPr>
          <w:rFonts w:ascii="Courier New" w:hAnsi="Courier New" w:cs="Courier New"/>
        </w:rPr>
        <w:t>]</w:t>
      </w:r>
      <w:r w:rsidR="00625686" w:rsidRPr="005179F1">
        <w:rPr>
          <w:rFonts w:ascii="Courier New" w:hAnsi="Courier New" w:cs="Courier New"/>
        </w:rPr>
        <w:br/>
        <w:t>volume:</w:t>
      </w:r>
      <w:r w:rsidR="003A40FA">
        <w:rPr>
          <w:rFonts w:ascii="Courier New" w:hAnsi="Courier New" w:cs="Courier New"/>
        </w:rPr>
        <w:t xml:space="preserve"> [</w:t>
      </w:r>
      <w:r w:rsidR="00625686">
        <w:rPr>
          <w:rFonts w:ascii="Courier New" w:hAnsi="Courier New" w:cs="Courier New"/>
        </w:rPr>
        <w:t>70.25</w:t>
      </w:r>
      <w:r w:rsidR="00625686" w:rsidRPr="005179F1">
        <w:rPr>
          <w:rFonts w:ascii="Courier New" w:hAnsi="Courier New" w:cs="Courier New"/>
        </w:rPr>
        <w:t>]</w:t>
      </w:r>
      <w:r w:rsidR="00625686" w:rsidRPr="005179F1">
        <w:rPr>
          <w:rFonts w:ascii="Courier New" w:hAnsi="Courier New" w:cs="Courier New"/>
        </w:rPr>
        <w:br/>
      </w:r>
      <w:r w:rsidR="00625686">
        <w:rPr>
          <w:rFonts w:ascii="Courier New" w:hAnsi="Courier New" w:cs="Courier New"/>
        </w:rPr>
        <w:t>niveau</w:t>
      </w:r>
      <w:r w:rsidR="00625686" w:rsidRPr="005179F1">
        <w:rPr>
          <w:rFonts w:ascii="Courier New" w:hAnsi="Courier New" w:cs="Courier New"/>
        </w:rPr>
        <w:t>: []</w:t>
      </w:r>
    </w:p>
    <w:p w14:paraId="4106D587" w14:textId="77777777" w:rsidR="00625686" w:rsidRDefault="00625686"/>
    <w:p w14:paraId="3E3A81DF" w14:textId="77777777" w:rsidR="00D13E77" w:rsidRDefault="00D13E77" w:rsidP="00D13E77">
      <w:pPr>
        <w:pStyle w:val="Heading4"/>
      </w:pPr>
      <w:r w:rsidRPr="0072377C">
        <w:t>Format alternatif</w:t>
      </w:r>
    </w:p>
    <w:p w14:paraId="65951C14" w14:textId="77777777" w:rsidR="00D13E77" w:rsidRDefault="00D13E77" w:rsidP="00D13E77">
      <w:r>
        <w:lastRenderedPageBreak/>
        <w:t>Sauf pour le champ « </w:t>
      </w:r>
      <w:proofErr w:type="spellStart"/>
      <w:r w:rsidRPr="00D13E77">
        <w:t>idCarreauPartiel</w:t>
      </w:r>
      <w:proofErr w:type="spellEnd"/>
      <w:r>
        <w:t> », il est possible de donner un facteur multiplicatif et additif plutôt qu’une valeur.</w:t>
      </w:r>
    </w:p>
    <w:p w14:paraId="246323D4" w14:textId="77777777" w:rsidR="00D13E77" w:rsidRDefault="00D13E77" w:rsidP="00D13E77">
      <w:pPr>
        <w:rPr>
          <w:rFonts w:ascii="Courier New" w:hAnsi="Courier New" w:cs="Courier New"/>
        </w:rPr>
      </w:pPr>
    </w:p>
    <w:p w14:paraId="0A623976" w14:textId="77777777" w:rsidR="00D13E77" w:rsidRDefault="00D13E77" w:rsidP="00D13E77">
      <w:pPr>
        <w:rPr>
          <w:rFonts w:ascii="Courier New" w:hAnsi="Courier New" w:cs="Courier New"/>
        </w:rPr>
      </w:pPr>
      <w:proofErr w:type="spellStart"/>
      <w:r w:rsidRPr="009040BA">
        <w:rPr>
          <w:rFonts w:ascii="Courier New" w:hAnsi="Courier New" w:cs="Courier New"/>
        </w:rPr>
        <w:t>id</w:t>
      </w:r>
      <w:r>
        <w:rPr>
          <w:rFonts w:ascii="Courier New" w:hAnsi="Courier New" w:cs="Courier New"/>
        </w:rPr>
        <w:t>CarreauPartiel</w:t>
      </w:r>
      <w:proofErr w:type="spellEnd"/>
      <w:r w:rsidRPr="009040BA">
        <w:rPr>
          <w:rFonts w:ascii="Courier New" w:hAnsi="Courier New" w:cs="Courier New"/>
        </w:rPr>
        <w:t>:</w:t>
      </w:r>
      <w:r>
        <w:rPr>
          <w:rFonts w:ascii="Courier New" w:hAnsi="Courier New" w:cs="Courier New"/>
        </w:rPr>
        <w:t xml:space="preserve"> </w:t>
      </w:r>
      <w:r w:rsidRPr="003A2256">
        <w:rPr>
          <w:rFonts w:ascii="Courier New" w:hAnsi="Courier New" w:cs="Courier New"/>
        </w:rPr>
        <w:t>[1</w:t>
      </w:r>
      <w:r>
        <w:rPr>
          <w:rFonts w:ascii="Courier New" w:hAnsi="Courier New" w:cs="Courier New"/>
        </w:rPr>
        <w:t xml:space="preserve"> </w:t>
      </w:r>
      <w:r w:rsidRPr="003A2256">
        <w:rPr>
          <w:rFonts w:ascii="Courier New" w:hAnsi="Courier New" w:cs="Courier New"/>
        </w:rPr>
        <w:t>x</w:t>
      </w:r>
      <w:r>
        <w:rPr>
          <w:rFonts w:ascii="Courier New" w:hAnsi="Courier New" w:cs="Courier New"/>
        </w:rPr>
        <w:t xml:space="preserve"> </w:t>
      </w:r>
      <w:proofErr w:type="spellStart"/>
      <w:r>
        <w:rPr>
          <w:rFonts w:ascii="Courier New" w:hAnsi="Courier New" w:cs="Courier New"/>
        </w:rPr>
        <w:t>nbAssimilations</w:t>
      </w:r>
      <w:proofErr w:type="spellEnd"/>
      <w:r w:rsidRPr="003A2256">
        <w:rPr>
          <w:rFonts w:ascii="Courier New" w:hAnsi="Courier New" w:cs="Courier New"/>
        </w:rPr>
        <w:t xml:space="preserve"> double]</w:t>
      </w:r>
      <w:r w:rsidRPr="009040BA">
        <w:rPr>
          <w:rFonts w:ascii="Courier New" w:hAnsi="Courier New" w:cs="Courier New"/>
        </w:rPr>
        <w:br/>
      </w:r>
      <w:r>
        <w:rPr>
          <w:rFonts w:ascii="Courier New" w:hAnsi="Courier New" w:cs="Courier New"/>
        </w:rPr>
        <w:t>volume</w:t>
      </w:r>
      <w:r w:rsidRPr="009040BA">
        <w:rPr>
          <w:rFonts w:ascii="Courier New" w:hAnsi="Courier New" w:cs="Courier New"/>
        </w:rPr>
        <w:t>:</w:t>
      </w:r>
      <w:r>
        <w:rPr>
          <w:rFonts w:ascii="Courier New" w:hAnsi="Courier New" w:cs="Courier New"/>
        </w:rPr>
        <w:t xml:space="preserve"> [</w:t>
      </w:r>
      <w:r w:rsidRPr="00D13E77">
        <w:rPr>
          <w:rFonts w:ascii="Courier New" w:hAnsi="Courier New" w:cs="Courier New"/>
          <w:b/>
        </w:rPr>
        <w:t>2</w:t>
      </w:r>
      <w:r>
        <w:rPr>
          <w:rFonts w:ascii="Courier New" w:hAnsi="Courier New" w:cs="Courier New"/>
        </w:rPr>
        <w:t xml:space="preserve"> </w:t>
      </w:r>
      <w:r w:rsidRPr="003A2256">
        <w:rPr>
          <w:rFonts w:ascii="Courier New" w:hAnsi="Courier New" w:cs="Courier New"/>
        </w:rPr>
        <w:t>x</w:t>
      </w:r>
      <w:r>
        <w:rPr>
          <w:rFonts w:ascii="Courier New" w:hAnsi="Courier New" w:cs="Courier New"/>
        </w:rPr>
        <w:t xml:space="preserve"> </w:t>
      </w:r>
      <w:proofErr w:type="spellStart"/>
      <w:r>
        <w:rPr>
          <w:rFonts w:ascii="Courier New" w:hAnsi="Courier New" w:cs="Courier New"/>
        </w:rPr>
        <w:t>nbAssimilations</w:t>
      </w:r>
      <w:proofErr w:type="spellEnd"/>
      <w:r w:rsidRPr="003A2256">
        <w:rPr>
          <w:rFonts w:ascii="Courier New" w:hAnsi="Courier New" w:cs="Courier New"/>
        </w:rPr>
        <w:t xml:space="preserve"> double]</w:t>
      </w:r>
      <w:r w:rsidRPr="009040BA">
        <w:rPr>
          <w:rFonts w:ascii="Courier New" w:hAnsi="Courier New" w:cs="Courier New"/>
        </w:rPr>
        <w:br/>
      </w:r>
      <w:r>
        <w:rPr>
          <w:rFonts w:ascii="Courier New" w:hAnsi="Courier New" w:cs="Courier New"/>
        </w:rPr>
        <w:t>niveau</w:t>
      </w:r>
      <w:r w:rsidRPr="009040BA">
        <w:rPr>
          <w:rFonts w:ascii="Courier New" w:hAnsi="Courier New" w:cs="Courier New"/>
        </w:rPr>
        <w:t>:</w:t>
      </w:r>
      <w:r>
        <w:rPr>
          <w:rFonts w:ascii="Courier New" w:hAnsi="Courier New" w:cs="Courier New"/>
        </w:rPr>
        <w:t xml:space="preserve"> </w:t>
      </w:r>
      <w:r w:rsidRPr="003A2256">
        <w:rPr>
          <w:rFonts w:ascii="Courier New" w:hAnsi="Courier New" w:cs="Courier New"/>
        </w:rPr>
        <w:t>[</w:t>
      </w:r>
      <w:r w:rsidRPr="00D13E77">
        <w:rPr>
          <w:rFonts w:ascii="Courier New" w:hAnsi="Courier New" w:cs="Courier New"/>
          <w:b/>
        </w:rPr>
        <w:t>2</w:t>
      </w:r>
      <w:r>
        <w:rPr>
          <w:rFonts w:ascii="Courier New" w:hAnsi="Courier New" w:cs="Courier New"/>
        </w:rPr>
        <w:t xml:space="preserve"> </w:t>
      </w:r>
      <w:r w:rsidRPr="003A2256">
        <w:rPr>
          <w:rFonts w:ascii="Courier New" w:hAnsi="Courier New" w:cs="Courier New"/>
        </w:rPr>
        <w:t>x</w:t>
      </w:r>
      <w:r>
        <w:rPr>
          <w:rFonts w:ascii="Courier New" w:hAnsi="Courier New" w:cs="Courier New"/>
        </w:rPr>
        <w:t xml:space="preserve"> </w:t>
      </w:r>
      <w:proofErr w:type="spellStart"/>
      <w:r>
        <w:rPr>
          <w:rFonts w:ascii="Courier New" w:hAnsi="Courier New" w:cs="Courier New"/>
        </w:rPr>
        <w:t>nbAssimilations</w:t>
      </w:r>
      <w:proofErr w:type="spellEnd"/>
      <w:r w:rsidRPr="003A2256">
        <w:rPr>
          <w:rFonts w:ascii="Courier New" w:hAnsi="Courier New" w:cs="Courier New"/>
        </w:rPr>
        <w:t xml:space="preserve"> double]</w:t>
      </w:r>
    </w:p>
    <w:p w14:paraId="7543153E" w14:textId="77777777" w:rsidR="00D13E77" w:rsidRDefault="00D13E77" w:rsidP="00D13E77">
      <w:pPr>
        <w:rPr>
          <w:rFonts w:ascii="Courier New" w:hAnsi="Courier New" w:cs="Courier New"/>
        </w:rPr>
      </w:pPr>
    </w:p>
    <w:p w14:paraId="2992E043" w14:textId="77777777" w:rsidR="00D13E77" w:rsidRDefault="00D13E77" w:rsidP="00D13E77">
      <w:pPr>
        <w:pStyle w:val="ListParagraph"/>
        <w:numPr>
          <w:ilvl w:val="0"/>
          <w:numId w:val="12"/>
        </w:numPr>
      </w:pPr>
      <w:r>
        <w:t>Il est possible d’utiliser les 2 formats en même temps mais seulement pour des champs différents.</w:t>
      </w:r>
    </w:p>
    <w:p w14:paraId="02B2442F" w14:textId="77777777" w:rsidR="00D13E77" w:rsidRDefault="00D13E77" w:rsidP="00D13E77">
      <w:pPr>
        <w:pStyle w:val="ListParagraph"/>
        <w:numPr>
          <w:ilvl w:val="0"/>
          <w:numId w:val="12"/>
        </w:numPr>
      </w:pPr>
      <w:r>
        <w:t> Les deux facteurs doivent être présents sinon ils ne seront pas utilisés.</w:t>
      </w:r>
    </w:p>
    <w:p w14:paraId="0BEE6A63" w14:textId="77777777" w:rsidR="00D13E77" w:rsidRPr="0072377C" w:rsidRDefault="00D13E77" w:rsidP="00D13E77">
      <w:pPr>
        <w:pStyle w:val="ListParagraph"/>
        <w:numPr>
          <w:ilvl w:val="0"/>
          <w:numId w:val="12"/>
        </w:numPr>
        <w:rPr>
          <w:rFonts w:cstheme="minorHAnsi"/>
        </w:rPr>
      </w:pPr>
      <w:r>
        <w:rPr>
          <w:rFonts w:cstheme="minorHAnsi"/>
        </w:rPr>
        <w:t>Comme précédemment, si on ne désire pas donner une valeur à tous les carreaux, donner « NaN » à la première valeur.</w:t>
      </w:r>
    </w:p>
    <w:p w14:paraId="54740AFE" w14:textId="77777777" w:rsidR="00D13E77" w:rsidRDefault="00D13E77" w:rsidP="00D13E77">
      <w:pPr>
        <w:ind w:left="360"/>
        <w:rPr>
          <w:rFonts w:cstheme="minorHAnsi"/>
        </w:rPr>
      </w:pPr>
    </w:p>
    <w:p w14:paraId="02D6977F" w14:textId="77777777" w:rsidR="00D13E77" w:rsidRDefault="00D13E77" w:rsidP="00D13E77">
      <w:pPr>
        <w:ind w:left="360"/>
        <w:rPr>
          <w:rFonts w:cstheme="minorHAnsi"/>
        </w:rPr>
      </w:pPr>
    </w:p>
    <w:p w14:paraId="7D7E9689" w14:textId="77777777" w:rsidR="00D13E77" w:rsidRDefault="00D13E77" w:rsidP="00D13E77">
      <w:pPr>
        <w:ind w:left="360"/>
        <w:rPr>
          <w:rFonts w:cstheme="minorHAnsi"/>
        </w:rPr>
      </w:pPr>
      <w:r w:rsidRPr="005443FF">
        <w:rPr>
          <w:rFonts w:cstheme="minorHAnsi"/>
        </w:rPr>
        <w:t>Exemple :</w:t>
      </w:r>
    </w:p>
    <w:p w14:paraId="7C61F6D6" w14:textId="77777777" w:rsidR="00D13E77" w:rsidRDefault="00D13E77" w:rsidP="00D13E77">
      <w:pPr>
        <w:rPr>
          <w:rFonts w:ascii="Courier New" w:hAnsi="Courier New" w:cs="Courier New"/>
        </w:rPr>
      </w:pPr>
      <w:proofErr w:type="spellStart"/>
      <w:r w:rsidRPr="009040BA">
        <w:rPr>
          <w:rFonts w:ascii="Courier New" w:hAnsi="Courier New" w:cs="Courier New"/>
        </w:rPr>
        <w:t>id</w:t>
      </w:r>
      <w:r>
        <w:rPr>
          <w:rFonts w:ascii="Courier New" w:hAnsi="Courier New" w:cs="Courier New"/>
        </w:rPr>
        <w:t>CarreauPartiel</w:t>
      </w:r>
      <w:proofErr w:type="spellEnd"/>
      <w:r w:rsidRPr="005179F1">
        <w:rPr>
          <w:rFonts w:ascii="Courier New" w:hAnsi="Courier New" w:cs="Courier New"/>
        </w:rPr>
        <w:t>: [</w:t>
      </w:r>
      <w:r>
        <w:rPr>
          <w:rFonts w:ascii="Courier New" w:hAnsi="Courier New" w:cs="Courier New"/>
        </w:rPr>
        <w:t>581</w:t>
      </w:r>
      <w:r w:rsidRPr="005179F1">
        <w:rPr>
          <w:rFonts w:ascii="Courier New" w:hAnsi="Courier New" w:cs="Courier New"/>
        </w:rPr>
        <w:t>]</w:t>
      </w:r>
      <w:r w:rsidRPr="005179F1">
        <w:rPr>
          <w:rFonts w:ascii="Courier New" w:hAnsi="Courier New" w:cs="Courier New"/>
        </w:rPr>
        <w:br/>
        <w:t>volume:</w:t>
      </w:r>
      <w:r>
        <w:rPr>
          <w:rFonts w:ascii="Courier New" w:hAnsi="Courier New" w:cs="Courier New"/>
        </w:rPr>
        <w:t xml:space="preserve"> [1.1</w:t>
      </w:r>
    </w:p>
    <w:p w14:paraId="55476441" w14:textId="77777777" w:rsidR="00D13E77" w:rsidRPr="005179F1" w:rsidRDefault="00D13E77" w:rsidP="00D13E77">
      <w:pPr>
        <w:rPr>
          <w:rFonts w:ascii="Courier New" w:hAnsi="Courier New" w:cs="Courier New"/>
        </w:rPr>
      </w:pPr>
      <w:r>
        <w:rPr>
          <w:rFonts w:ascii="Courier New" w:hAnsi="Courier New" w:cs="Courier New"/>
        </w:rPr>
        <w:t xml:space="preserve">         2.0</w:t>
      </w:r>
      <w:r w:rsidRPr="005179F1">
        <w:rPr>
          <w:rFonts w:ascii="Courier New" w:hAnsi="Courier New" w:cs="Courier New"/>
        </w:rPr>
        <w:t>]</w:t>
      </w:r>
      <w:r w:rsidRPr="005179F1">
        <w:rPr>
          <w:rFonts w:ascii="Courier New" w:hAnsi="Courier New" w:cs="Courier New"/>
        </w:rPr>
        <w:br/>
      </w:r>
      <w:r>
        <w:rPr>
          <w:rFonts w:ascii="Courier New" w:hAnsi="Courier New" w:cs="Courier New"/>
        </w:rPr>
        <w:t>niveau</w:t>
      </w:r>
      <w:r w:rsidRPr="005179F1">
        <w:rPr>
          <w:rFonts w:ascii="Courier New" w:hAnsi="Courier New" w:cs="Courier New"/>
        </w:rPr>
        <w:t>: []</w:t>
      </w:r>
    </w:p>
    <w:p w14:paraId="2EDDFCD6" w14:textId="77777777" w:rsidR="00D13E77" w:rsidRPr="0072377C" w:rsidRDefault="00D13E77" w:rsidP="00D13E77">
      <w:r w:rsidRPr="009040BA">
        <w:rPr>
          <w:rFonts w:ascii="Courier New" w:hAnsi="Courier New" w:cs="Courier New"/>
        </w:rPr>
        <w:br/>
      </w:r>
      <w:r>
        <w:t>Dans cet exemple, le « volume » du barrage sur le carreau partiel  #581  sera assimilé ainsi:</w:t>
      </w:r>
      <w:r>
        <w:br/>
      </w:r>
      <w:proofErr w:type="spellStart"/>
      <w:r>
        <w:t>valeurAssimilée</w:t>
      </w:r>
      <w:proofErr w:type="spellEnd"/>
      <w:r>
        <w:t xml:space="preserve"> = </w:t>
      </w:r>
      <w:proofErr w:type="spellStart"/>
      <w:r>
        <w:t>valeurCalculée</w:t>
      </w:r>
      <w:proofErr w:type="spellEnd"/>
      <w:r>
        <w:t xml:space="preserve"> * 1.1 + 2.0</w:t>
      </w:r>
    </w:p>
    <w:p w14:paraId="153974D0" w14:textId="77777777" w:rsidR="00D13E77" w:rsidRDefault="00D13E77" w:rsidP="00D13E77"/>
    <w:p w14:paraId="58430596" w14:textId="77777777" w:rsidR="00F235CD" w:rsidRDefault="00601C3B" w:rsidP="00F235CD">
      <w:pPr>
        <w:pStyle w:val="Heading2"/>
      </w:pPr>
      <w:bookmarkStart w:id="686" w:name="_Assimilations.qualite"/>
      <w:bookmarkStart w:id="687" w:name="_Toc165465454"/>
      <w:bookmarkEnd w:id="686"/>
      <w:proofErr w:type="spellStart"/>
      <w:r>
        <w:t>a</w:t>
      </w:r>
      <w:r w:rsidR="00F235CD">
        <w:t>ssimilations.qualite</w:t>
      </w:r>
      <w:bookmarkEnd w:id="687"/>
      <w:proofErr w:type="spellEnd"/>
    </w:p>
    <w:p w14:paraId="1E3A23E9" w14:textId="77777777" w:rsidR="00F235CD" w:rsidRDefault="00F235CD" w:rsidP="00F235CD">
      <w:r>
        <w:t xml:space="preserve">Pour chaque pas de temps où l’on désire faire de l’assimilation sur la </w:t>
      </w:r>
      <w:proofErr w:type="spellStart"/>
      <w:r>
        <w:t>qualite</w:t>
      </w:r>
      <w:proofErr w:type="spellEnd"/>
      <w:r>
        <w:t xml:space="preserve"> on doit avoir la structure suivante :</w:t>
      </w:r>
    </w:p>
    <w:p w14:paraId="37806202" w14:textId="77777777" w:rsidR="00D90D90" w:rsidRDefault="00D90D90" w:rsidP="00F235CD"/>
    <w:p w14:paraId="533CC1B0" w14:textId="77777777" w:rsidR="00F235CD" w:rsidRDefault="00F235CD" w:rsidP="00F235CD">
      <w:pPr>
        <w:rPr>
          <w:rFonts w:cstheme="minorHAnsi"/>
        </w:rPr>
      </w:pPr>
      <w:proofErr w:type="spellStart"/>
      <w:r w:rsidRPr="007A6F78">
        <w:rPr>
          <w:rFonts w:ascii="Courier New" w:hAnsi="Courier New" w:cs="Courier New"/>
        </w:rPr>
        <w:t>pasDeTemps</w:t>
      </w:r>
      <w:proofErr w:type="spellEnd"/>
      <w:r>
        <w:rPr>
          <w:rFonts w:ascii="Courier New" w:hAnsi="Courier New" w:cs="Courier New"/>
        </w:rPr>
        <w:t xml:space="preserve">: double (pas de temps en format </w:t>
      </w:r>
      <w:proofErr w:type="spellStart"/>
      <w:r>
        <w:rPr>
          <w:rFonts w:ascii="Courier New" w:hAnsi="Courier New" w:cs="Courier New"/>
        </w:rPr>
        <w:t>datenum</w:t>
      </w:r>
      <w:proofErr w:type="spellEnd"/>
      <w:r>
        <w:rPr>
          <w:rFonts w:ascii="Courier New" w:hAnsi="Courier New" w:cs="Courier New"/>
        </w:rPr>
        <w:t>)</w:t>
      </w:r>
      <w:r>
        <w:rPr>
          <w:rFonts w:ascii="Courier New" w:hAnsi="Courier New" w:cs="Courier New"/>
        </w:rPr>
        <w:br/>
      </w:r>
      <w:r w:rsidRPr="007A6F78">
        <w:rPr>
          <w:rFonts w:ascii="Courier New" w:hAnsi="Courier New" w:cs="Courier New"/>
        </w:rPr>
        <w:t xml:space="preserve">  </w:t>
      </w:r>
      <w:r>
        <w:rPr>
          <w:rFonts w:ascii="Courier New" w:hAnsi="Courier New" w:cs="Courier New"/>
        </w:rPr>
        <w:t xml:space="preserve"> </w:t>
      </w:r>
      <w:proofErr w:type="spellStart"/>
      <w:r w:rsidRPr="007A6F78">
        <w:rPr>
          <w:rFonts w:ascii="Courier New" w:hAnsi="Courier New" w:cs="Courier New"/>
        </w:rPr>
        <w:t>etatsCP</w:t>
      </w:r>
      <w:proofErr w:type="spellEnd"/>
      <w:r>
        <w:rPr>
          <w:rFonts w:ascii="Courier New" w:hAnsi="Courier New" w:cs="Courier New"/>
        </w:rPr>
        <w:t>:</w:t>
      </w:r>
      <w:r w:rsidRPr="009040BA">
        <w:rPr>
          <w:rFonts w:ascii="Courier New" w:hAnsi="Courier New" w:cs="Courier New"/>
        </w:rPr>
        <w:t xml:space="preserve"> </w:t>
      </w:r>
      <w:r>
        <w:rPr>
          <w:rFonts w:ascii="Courier New" w:hAnsi="Courier New" w:cs="Courier New"/>
        </w:rPr>
        <w:t>Voir section suivante</w:t>
      </w:r>
      <w:r>
        <w:rPr>
          <w:rFonts w:ascii="Courier New" w:hAnsi="Courier New" w:cs="Courier New"/>
        </w:rPr>
        <w:br/>
      </w:r>
    </w:p>
    <w:p w14:paraId="5CDF6A68" w14:textId="77777777" w:rsidR="00F235CD" w:rsidRDefault="00601C3B" w:rsidP="00F235CD">
      <w:pPr>
        <w:pStyle w:val="Heading3"/>
        <w:rPr>
          <w:lang w:val="en-CA"/>
        </w:rPr>
      </w:pPr>
      <w:bookmarkStart w:id="688" w:name="_Toc165465455"/>
      <w:proofErr w:type="spellStart"/>
      <w:r>
        <w:t>e</w:t>
      </w:r>
      <w:r w:rsidR="00F235CD" w:rsidRPr="00225AD6">
        <w:t>ta</w:t>
      </w:r>
      <w:r w:rsidR="00F235CD">
        <w:rPr>
          <w:lang w:val="en-CA"/>
        </w:rPr>
        <w:t>tsCP</w:t>
      </w:r>
      <w:bookmarkEnd w:id="688"/>
      <w:proofErr w:type="spellEnd"/>
    </w:p>
    <w:p w14:paraId="02020016" w14:textId="77777777" w:rsidR="00F235CD" w:rsidRPr="008B43FC" w:rsidRDefault="00937CDD" w:rsidP="00F235CD">
      <w:r>
        <w:rPr>
          <w:rFonts w:ascii="Courier New" w:hAnsi="Courier New" w:cs="Courier New"/>
        </w:rPr>
        <w:t xml:space="preserve">     </w:t>
      </w:r>
      <w:r w:rsidR="00F235CD" w:rsidRPr="009040BA">
        <w:rPr>
          <w:rFonts w:ascii="Courier New" w:hAnsi="Courier New" w:cs="Courier New"/>
        </w:rPr>
        <w:t xml:space="preserve"> </w:t>
      </w:r>
      <w:r w:rsidR="00F235CD">
        <w:rPr>
          <w:rFonts w:ascii="Courier New" w:hAnsi="Courier New" w:cs="Courier New"/>
        </w:rPr>
        <w:t xml:space="preserve"> </w:t>
      </w:r>
      <w:r w:rsidR="00F235CD" w:rsidRPr="009040BA">
        <w:rPr>
          <w:rFonts w:ascii="Courier New" w:hAnsi="Courier New" w:cs="Courier New"/>
        </w:rPr>
        <w:t xml:space="preserve">  id:</w:t>
      </w:r>
      <w:r w:rsidR="00F235CD">
        <w:rPr>
          <w:rFonts w:ascii="Courier New" w:hAnsi="Courier New" w:cs="Courier New"/>
        </w:rPr>
        <w:t xml:space="preserve"> </w:t>
      </w:r>
      <w:r w:rsidR="00F235CD" w:rsidRPr="003A2256">
        <w:rPr>
          <w:rFonts w:ascii="Courier New" w:hAnsi="Courier New" w:cs="Courier New"/>
        </w:rPr>
        <w:t>[1</w:t>
      </w:r>
      <w:r w:rsidR="00F235CD">
        <w:rPr>
          <w:rFonts w:ascii="Courier New" w:hAnsi="Courier New" w:cs="Courier New"/>
        </w:rPr>
        <w:t xml:space="preserve"> </w:t>
      </w:r>
      <w:r w:rsidR="00F235CD" w:rsidRPr="003A2256">
        <w:rPr>
          <w:rFonts w:ascii="Courier New" w:hAnsi="Courier New" w:cs="Courier New"/>
        </w:rPr>
        <w:t>x</w:t>
      </w:r>
      <w:r w:rsidR="00F235CD">
        <w:rPr>
          <w:rFonts w:ascii="Courier New" w:hAnsi="Courier New" w:cs="Courier New"/>
        </w:rPr>
        <w:t xml:space="preserve"> </w:t>
      </w:r>
      <w:proofErr w:type="spellStart"/>
      <w:r w:rsidR="00F235CD">
        <w:rPr>
          <w:rFonts w:ascii="Courier New" w:hAnsi="Courier New" w:cs="Courier New"/>
        </w:rPr>
        <w:t>nbAssimilations</w:t>
      </w:r>
      <w:proofErr w:type="spellEnd"/>
      <w:r w:rsidR="00F235CD" w:rsidRPr="003A2256">
        <w:rPr>
          <w:rFonts w:ascii="Courier New" w:hAnsi="Courier New" w:cs="Courier New"/>
        </w:rPr>
        <w:t xml:space="preserve"> double]</w:t>
      </w:r>
      <w:r w:rsidR="00F235CD" w:rsidRPr="009040BA">
        <w:rPr>
          <w:rFonts w:ascii="Courier New" w:hAnsi="Courier New" w:cs="Courier New"/>
        </w:rPr>
        <w:br/>
      </w:r>
      <w:proofErr w:type="spellStart"/>
      <w:r w:rsidR="00F235CD">
        <w:rPr>
          <w:rFonts w:ascii="Courier New" w:hAnsi="Courier New" w:cs="Courier New"/>
        </w:rPr>
        <w:t>temperature</w:t>
      </w:r>
      <w:proofErr w:type="spellEnd"/>
      <w:r w:rsidR="00F235CD" w:rsidRPr="009040BA">
        <w:rPr>
          <w:rFonts w:ascii="Courier New" w:hAnsi="Courier New" w:cs="Courier New"/>
        </w:rPr>
        <w:t>:</w:t>
      </w:r>
      <w:r w:rsidR="00F235CD">
        <w:rPr>
          <w:rFonts w:ascii="Courier New" w:hAnsi="Courier New" w:cs="Courier New"/>
        </w:rPr>
        <w:t xml:space="preserve"> </w:t>
      </w:r>
      <w:r w:rsidR="00F235CD" w:rsidRPr="003A2256">
        <w:rPr>
          <w:rFonts w:ascii="Courier New" w:hAnsi="Courier New" w:cs="Courier New"/>
        </w:rPr>
        <w:t>[1</w:t>
      </w:r>
      <w:r w:rsidR="00F235CD">
        <w:rPr>
          <w:rFonts w:ascii="Courier New" w:hAnsi="Courier New" w:cs="Courier New"/>
        </w:rPr>
        <w:t xml:space="preserve"> </w:t>
      </w:r>
      <w:r w:rsidR="00F235CD" w:rsidRPr="003A2256">
        <w:rPr>
          <w:rFonts w:ascii="Courier New" w:hAnsi="Courier New" w:cs="Courier New"/>
        </w:rPr>
        <w:t>x</w:t>
      </w:r>
      <w:r w:rsidR="00F235CD">
        <w:rPr>
          <w:rFonts w:ascii="Courier New" w:hAnsi="Courier New" w:cs="Courier New"/>
        </w:rPr>
        <w:t xml:space="preserve"> </w:t>
      </w:r>
      <w:proofErr w:type="spellStart"/>
      <w:r w:rsidR="00F235CD">
        <w:rPr>
          <w:rFonts w:ascii="Courier New" w:hAnsi="Courier New" w:cs="Courier New"/>
        </w:rPr>
        <w:t>nbAssimilations</w:t>
      </w:r>
      <w:proofErr w:type="spellEnd"/>
      <w:r w:rsidR="00F235CD" w:rsidRPr="003A2256">
        <w:rPr>
          <w:rFonts w:ascii="Courier New" w:hAnsi="Courier New" w:cs="Courier New"/>
        </w:rPr>
        <w:t xml:space="preserve"> double]</w:t>
      </w:r>
      <w:r w:rsidR="00F235CD" w:rsidRPr="009040BA">
        <w:rPr>
          <w:rFonts w:ascii="Courier New" w:hAnsi="Courier New" w:cs="Courier New"/>
        </w:rPr>
        <w:br/>
      </w:r>
    </w:p>
    <w:p w14:paraId="21C9F97A" w14:textId="77777777" w:rsidR="00C81DEA" w:rsidRDefault="00C81DEA" w:rsidP="00C81DEA">
      <w:pPr>
        <w:pStyle w:val="ListParagraph"/>
        <w:numPr>
          <w:ilvl w:val="0"/>
          <w:numId w:val="9"/>
        </w:numPr>
        <w:rPr>
          <w:rFonts w:cstheme="minorHAnsi"/>
        </w:rPr>
      </w:pPr>
      <w:r>
        <w:rPr>
          <w:rFonts w:cstheme="minorHAnsi"/>
        </w:rPr>
        <w:t>Si on ne désire pas donner une valeur à tous les carreaux</w:t>
      </w:r>
      <w:r w:rsidR="00266AFB">
        <w:rPr>
          <w:rFonts w:cstheme="minorHAnsi"/>
        </w:rPr>
        <w:t xml:space="preserve"> spécifiés</w:t>
      </w:r>
      <w:r>
        <w:rPr>
          <w:rFonts w:cstheme="minorHAnsi"/>
        </w:rPr>
        <w:t>, donner « NaN » comme valeur</w:t>
      </w:r>
      <w:r w:rsidR="00266AFB">
        <w:rPr>
          <w:rFonts w:cstheme="minorHAnsi"/>
        </w:rPr>
        <w:t xml:space="preserve"> à la température</w:t>
      </w:r>
      <w:r>
        <w:rPr>
          <w:rFonts w:cstheme="minorHAnsi"/>
        </w:rPr>
        <w:t>.</w:t>
      </w:r>
    </w:p>
    <w:p w14:paraId="5C747A9D" w14:textId="77777777" w:rsidR="00C81DEA" w:rsidRDefault="00C81DEA" w:rsidP="00F235CD">
      <w:pPr>
        <w:rPr>
          <w:rFonts w:cstheme="minorHAnsi"/>
        </w:rPr>
      </w:pPr>
    </w:p>
    <w:p w14:paraId="7B90B9D7" w14:textId="77777777" w:rsidR="00F235CD" w:rsidRDefault="00F235CD" w:rsidP="00F235CD">
      <w:pPr>
        <w:rPr>
          <w:rFonts w:cstheme="minorHAnsi"/>
        </w:rPr>
      </w:pPr>
      <w:r>
        <w:rPr>
          <w:rFonts w:cstheme="minorHAnsi"/>
        </w:rPr>
        <w:t>Exemple :</w:t>
      </w:r>
    </w:p>
    <w:p w14:paraId="7A366104" w14:textId="77777777" w:rsidR="00F235CD" w:rsidRDefault="00937CDD" w:rsidP="00F235CD">
      <w:pPr>
        <w:rPr>
          <w:rFonts w:ascii="Courier New" w:hAnsi="Courier New" w:cs="Courier New"/>
        </w:rPr>
      </w:pPr>
      <w:r>
        <w:rPr>
          <w:rFonts w:ascii="Courier New" w:hAnsi="Courier New" w:cs="Courier New"/>
        </w:rPr>
        <w:t xml:space="preserve">         </w:t>
      </w:r>
      <w:r w:rsidR="00F235CD" w:rsidRPr="005179F1">
        <w:rPr>
          <w:rFonts w:ascii="Courier New" w:hAnsi="Courier New" w:cs="Courier New"/>
        </w:rPr>
        <w:t>id: [1 2 3 4 5]</w:t>
      </w:r>
      <w:r w:rsidR="00F235CD" w:rsidRPr="005179F1">
        <w:rPr>
          <w:rFonts w:ascii="Courier New" w:hAnsi="Courier New" w:cs="Courier New"/>
        </w:rPr>
        <w:br/>
      </w:r>
      <w:proofErr w:type="spellStart"/>
      <w:r>
        <w:rPr>
          <w:rFonts w:ascii="Courier New" w:hAnsi="Courier New" w:cs="Courier New"/>
        </w:rPr>
        <w:t>temperature</w:t>
      </w:r>
      <w:proofErr w:type="spellEnd"/>
      <w:r w:rsidR="00F235CD" w:rsidRPr="005179F1">
        <w:rPr>
          <w:rFonts w:ascii="Courier New" w:hAnsi="Courier New" w:cs="Courier New"/>
        </w:rPr>
        <w:t>: [</w:t>
      </w:r>
      <w:r w:rsidR="00F235CD">
        <w:rPr>
          <w:rFonts w:ascii="Courier New" w:hAnsi="Courier New" w:cs="Courier New"/>
        </w:rPr>
        <w:t>10</w:t>
      </w:r>
      <w:r w:rsidR="00F235CD" w:rsidRPr="005179F1">
        <w:rPr>
          <w:rFonts w:ascii="Courier New" w:hAnsi="Courier New" w:cs="Courier New"/>
        </w:rPr>
        <w:t xml:space="preserve"> </w:t>
      </w:r>
      <w:r w:rsidR="00F235CD">
        <w:rPr>
          <w:rFonts w:ascii="Courier New" w:hAnsi="Courier New" w:cs="Courier New"/>
        </w:rPr>
        <w:t>10.5</w:t>
      </w:r>
      <w:r w:rsidR="00F235CD" w:rsidRPr="005179F1">
        <w:rPr>
          <w:rFonts w:ascii="Courier New" w:hAnsi="Courier New" w:cs="Courier New"/>
        </w:rPr>
        <w:t xml:space="preserve"> </w:t>
      </w:r>
      <w:r w:rsidR="00F235CD">
        <w:rPr>
          <w:rFonts w:ascii="Courier New" w:hAnsi="Courier New" w:cs="Courier New"/>
        </w:rPr>
        <w:t>10</w:t>
      </w:r>
      <w:r w:rsidR="00F235CD" w:rsidRPr="005179F1">
        <w:rPr>
          <w:rFonts w:ascii="Courier New" w:hAnsi="Courier New" w:cs="Courier New"/>
        </w:rPr>
        <w:t xml:space="preserve"> </w:t>
      </w:r>
      <w:r w:rsidR="00F235CD">
        <w:rPr>
          <w:rFonts w:ascii="Courier New" w:hAnsi="Courier New" w:cs="Courier New"/>
        </w:rPr>
        <w:t>10.75</w:t>
      </w:r>
      <w:r w:rsidR="00F235CD" w:rsidRPr="005179F1">
        <w:rPr>
          <w:rFonts w:ascii="Courier New" w:hAnsi="Courier New" w:cs="Courier New"/>
        </w:rPr>
        <w:t xml:space="preserve"> </w:t>
      </w:r>
      <w:r w:rsidR="00266AFB">
        <w:rPr>
          <w:rFonts w:ascii="Courier New" w:hAnsi="Courier New" w:cs="Courier New"/>
        </w:rPr>
        <w:t>NaN</w:t>
      </w:r>
      <w:r w:rsidR="00F235CD" w:rsidRPr="005179F1">
        <w:rPr>
          <w:rFonts w:ascii="Courier New" w:hAnsi="Courier New" w:cs="Courier New"/>
        </w:rPr>
        <w:t>]</w:t>
      </w:r>
      <w:r w:rsidR="00F235CD" w:rsidRPr="005179F1">
        <w:rPr>
          <w:rFonts w:ascii="Courier New" w:hAnsi="Courier New" w:cs="Courier New"/>
        </w:rPr>
        <w:br/>
      </w:r>
    </w:p>
    <w:p w14:paraId="1334D6A9" w14:textId="77777777" w:rsidR="00F235CD" w:rsidRDefault="00F235CD" w:rsidP="00F235CD">
      <w:pPr>
        <w:pStyle w:val="Heading4"/>
      </w:pPr>
      <w:r w:rsidRPr="0072377C">
        <w:t>Format alternatif</w:t>
      </w:r>
    </w:p>
    <w:p w14:paraId="6D1BBCC7" w14:textId="77777777" w:rsidR="00F235CD" w:rsidRDefault="00F235CD" w:rsidP="00F235CD">
      <w:r>
        <w:t>Sauf pour le champ « id », il est possible de donner un facteur multiplicatif et additif plutôt qu’une valeur.</w:t>
      </w:r>
    </w:p>
    <w:p w14:paraId="5C25FEA6" w14:textId="77777777" w:rsidR="00F235CD" w:rsidRDefault="00F235CD" w:rsidP="00F235CD"/>
    <w:p w14:paraId="38A716EC" w14:textId="77777777" w:rsidR="00F235CD" w:rsidRDefault="00F235CD" w:rsidP="00F235CD">
      <w:r w:rsidRPr="009040BA">
        <w:rPr>
          <w:rFonts w:ascii="Courier New" w:hAnsi="Courier New" w:cs="Courier New"/>
        </w:rPr>
        <w:lastRenderedPageBreak/>
        <w:t xml:space="preserve"> </w:t>
      </w:r>
      <w:r>
        <w:rPr>
          <w:rFonts w:ascii="Courier New" w:hAnsi="Courier New" w:cs="Courier New"/>
        </w:rPr>
        <w:t xml:space="preserve"> </w:t>
      </w:r>
      <w:r w:rsidRPr="009040BA">
        <w:rPr>
          <w:rFonts w:ascii="Courier New" w:hAnsi="Courier New" w:cs="Courier New"/>
        </w:rPr>
        <w:t xml:space="preserve">  </w:t>
      </w:r>
      <w:r w:rsidR="00E75798">
        <w:rPr>
          <w:rFonts w:ascii="Courier New" w:hAnsi="Courier New" w:cs="Courier New"/>
        </w:rPr>
        <w:t xml:space="preserve">     </w:t>
      </w:r>
      <w:r w:rsidRPr="009040BA">
        <w:rPr>
          <w:rFonts w:ascii="Courier New" w:hAnsi="Courier New" w:cs="Courier New"/>
        </w:rPr>
        <w:t>id:</w:t>
      </w:r>
      <w:r>
        <w:rPr>
          <w:rFonts w:ascii="Courier New" w:hAnsi="Courier New" w:cs="Courier New"/>
        </w:rPr>
        <w:t xml:space="preserve"> </w:t>
      </w:r>
      <w:r w:rsidRPr="003A2256">
        <w:rPr>
          <w:rFonts w:ascii="Courier New" w:hAnsi="Courier New" w:cs="Courier New"/>
        </w:rPr>
        <w:t>[1</w:t>
      </w:r>
      <w:r>
        <w:rPr>
          <w:rFonts w:ascii="Courier New" w:hAnsi="Courier New" w:cs="Courier New"/>
        </w:rPr>
        <w:t xml:space="preserve"> </w:t>
      </w:r>
      <w:r w:rsidRPr="003A2256">
        <w:rPr>
          <w:rFonts w:ascii="Courier New" w:hAnsi="Courier New" w:cs="Courier New"/>
        </w:rPr>
        <w:t>x</w:t>
      </w:r>
      <w:r>
        <w:rPr>
          <w:rFonts w:ascii="Courier New" w:hAnsi="Courier New" w:cs="Courier New"/>
        </w:rPr>
        <w:t xml:space="preserve"> </w:t>
      </w:r>
      <w:proofErr w:type="spellStart"/>
      <w:r>
        <w:rPr>
          <w:rFonts w:ascii="Courier New" w:hAnsi="Courier New" w:cs="Courier New"/>
        </w:rPr>
        <w:t>nbAssimilations</w:t>
      </w:r>
      <w:proofErr w:type="spellEnd"/>
      <w:r w:rsidRPr="003A2256">
        <w:rPr>
          <w:rFonts w:ascii="Courier New" w:hAnsi="Courier New" w:cs="Courier New"/>
        </w:rPr>
        <w:t xml:space="preserve"> double]</w:t>
      </w:r>
      <w:r w:rsidRPr="009040BA">
        <w:rPr>
          <w:rFonts w:ascii="Courier New" w:hAnsi="Courier New" w:cs="Courier New"/>
        </w:rPr>
        <w:br/>
      </w:r>
      <w:proofErr w:type="spellStart"/>
      <w:r w:rsidR="00E75798">
        <w:rPr>
          <w:rFonts w:ascii="Courier New" w:hAnsi="Courier New" w:cs="Courier New"/>
        </w:rPr>
        <w:t>temperature</w:t>
      </w:r>
      <w:proofErr w:type="spellEnd"/>
      <w:r w:rsidRPr="009040BA">
        <w:rPr>
          <w:rFonts w:ascii="Courier New" w:hAnsi="Courier New" w:cs="Courier New"/>
        </w:rPr>
        <w:t>:</w:t>
      </w:r>
      <w:r>
        <w:rPr>
          <w:rFonts w:ascii="Courier New" w:hAnsi="Courier New" w:cs="Courier New"/>
        </w:rPr>
        <w:t xml:space="preserve"> </w:t>
      </w:r>
      <w:r w:rsidRPr="003A2256">
        <w:rPr>
          <w:rFonts w:ascii="Courier New" w:hAnsi="Courier New" w:cs="Courier New"/>
        </w:rPr>
        <w:t>[</w:t>
      </w:r>
      <w:r w:rsidRPr="005443FF">
        <w:rPr>
          <w:rFonts w:ascii="Courier New" w:hAnsi="Courier New" w:cs="Courier New"/>
          <w:b/>
        </w:rPr>
        <w:t>2</w:t>
      </w:r>
      <w:r>
        <w:rPr>
          <w:rFonts w:ascii="Courier New" w:hAnsi="Courier New" w:cs="Courier New"/>
        </w:rPr>
        <w:t xml:space="preserve"> </w:t>
      </w:r>
      <w:r w:rsidRPr="003A2256">
        <w:rPr>
          <w:rFonts w:ascii="Courier New" w:hAnsi="Courier New" w:cs="Courier New"/>
        </w:rPr>
        <w:t>x</w:t>
      </w:r>
      <w:r>
        <w:rPr>
          <w:rFonts w:ascii="Courier New" w:hAnsi="Courier New" w:cs="Courier New"/>
        </w:rPr>
        <w:t xml:space="preserve"> </w:t>
      </w:r>
      <w:proofErr w:type="spellStart"/>
      <w:r>
        <w:rPr>
          <w:rFonts w:ascii="Courier New" w:hAnsi="Courier New" w:cs="Courier New"/>
        </w:rPr>
        <w:t>nbAssimilations</w:t>
      </w:r>
      <w:proofErr w:type="spellEnd"/>
      <w:r w:rsidRPr="003A2256">
        <w:rPr>
          <w:rFonts w:ascii="Courier New" w:hAnsi="Courier New" w:cs="Courier New"/>
        </w:rPr>
        <w:t xml:space="preserve"> double]</w:t>
      </w:r>
      <w:r w:rsidRPr="009040BA">
        <w:rPr>
          <w:rFonts w:ascii="Courier New" w:hAnsi="Courier New" w:cs="Courier New"/>
        </w:rPr>
        <w:br/>
      </w:r>
    </w:p>
    <w:p w14:paraId="7D2735CB" w14:textId="77777777" w:rsidR="00F235CD" w:rsidRDefault="00F235CD" w:rsidP="00F235CD">
      <w:pPr>
        <w:pStyle w:val="ListParagraph"/>
        <w:numPr>
          <w:ilvl w:val="0"/>
          <w:numId w:val="12"/>
        </w:numPr>
      </w:pPr>
      <w:r>
        <w:t> Les deux facteurs doivent être présents sinon ils ne seront pas utilisés.</w:t>
      </w:r>
    </w:p>
    <w:p w14:paraId="6447B9AF" w14:textId="77777777" w:rsidR="00F235CD" w:rsidRPr="0072377C" w:rsidRDefault="00F235CD" w:rsidP="00F235CD">
      <w:pPr>
        <w:pStyle w:val="ListParagraph"/>
        <w:numPr>
          <w:ilvl w:val="0"/>
          <w:numId w:val="12"/>
        </w:numPr>
        <w:rPr>
          <w:rFonts w:cstheme="minorHAnsi"/>
        </w:rPr>
      </w:pPr>
      <w:r>
        <w:rPr>
          <w:rFonts w:cstheme="minorHAnsi"/>
        </w:rPr>
        <w:t>Comme précédemment, si on ne désire pas donner une valeur à tous les carreaux, donner « NaN » à la première valeur.</w:t>
      </w:r>
    </w:p>
    <w:p w14:paraId="2EAB620A" w14:textId="77777777" w:rsidR="00F235CD" w:rsidRDefault="00F235CD" w:rsidP="00F235CD">
      <w:pPr>
        <w:ind w:left="360"/>
        <w:rPr>
          <w:rFonts w:cstheme="minorHAnsi"/>
        </w:rPr>
      </w:pPr>
    </w:p>
    <w:p w14:paraId="7FDCEFF2" w14:textId="77777777" w:rsidR="00F235CD" w:rsidRDefault="00F235CD" w:rsidP="00F235CD">
      <w:pPr>
        <w:ind w:left="360"/>
        <w:rPr>
          <w:rFonts w:cstheme="minorHAnsi"/>
        </w:rPr>
      </w:pPr>
      <w:r w:rsidRPr="005443FF">
        <w:rPr>
          <w:rFonts w:cstheme="minorHAnsi"/>
        </w:rPr>
        <w:t>Exemple :</w:t>
      </w:r>
    </w:p>
    <w:p w14:paraId="59EE20B5" w14:textId="77777777" w:rsidR="00F235CD" w:rsidRPr="005443FF" w:rsidRDefault="00F235CD" w:rsidP="00F235CD">
      <w:pPr>
        <w:ind w:left="360"/>
        <w:rPr>
          <w:rFonts w:cstheme="minorHAnsi"/>
        </w:rPr>
      </w:pPr>
    </w:p>
    <w:p w14:paraId="1F699B18" w14:textId="77777777" w:rsidR="00F235CD" w:rsidRDefault="00266AFB" w:rsidP="00F235CD">
      <w:pPr>
        <w:rPr>
          <w:rFonts w:ascii="Courier New" w:hAnsi="Courier New" w:cs="Courier New"/>
        </w:rPr>
      </w:pPr>
      <w:r>
        <w:rPr>
          <w:rFonts w:ascii="Courier New" w:hAnsi="Courier New" w:cs="Courier New"/>
        </w:rPr>
        <w:t xml:space="preserve">     </w:t>
      </w:r>
      <w:r w:rsidR="00F235CD" w:rsidRPr="005179F1">
        <w:rPr>
          <w:rFonts w:ascii="Courier New" w:hAnsi="Courier New" w:cs="Courier New"/>
        </w:rPr>
        <w:t xml:space="preserve">    id: [1 2 3 4 5]</w:t>
      </w:r>
      <w:r w:rsidR="00F235CD" w:rsidRPr="005179F1">
        <w:rPr>
          <w:rFonts w:ascii="Courier New" w:hAnsi="Courier New" w:cs="Courier New"/>
        </w:rPr>
        <w:br/>
      </w:r>
      <w:proofErr w:type="spellStart"/>
      <w:r>
        <w:rPr>
          <w:rFonts w:ascii="Courier New" w:hAnsi="Courier New" w:cs="Courier New"/>
        </w:rPr>
        <w:t>temperature</w:t>
      </w:r>
      <w:proofErr w:type="spellEnd"/>
      <w:r w:rsidR="00F235CD" w:rsidRPr="005179F1">
        <w:rPr>
          <w:rFonts w:ascii="Courier New" w:hAnsi="Courier New" w:cs="Courier New"/>
        </w:rPr>
        <w:t>: [</w:t>
      </w:r>
      <w:r w:rsidR="00F235CD">
        <w:rPr>
          <w:rFonts w:ascii="Courier New" w:hAnsi="Courier New" w:cs="Courier New"/>
        </w:rPr>
        <w:t xml:space="preserve">1.1 1.2 NaN 1.4 NaN </w:t>
      </w:r>
      <w:r w:rsidR="00F235CD" w:rsidRPr="0072377C">
        <w:rPr>
          <w:i/>
        </w:rPr>
        <w:t>&lt;= facteurs multiplicatifs</w:t>
      </w:r>
    </w:p>
    <w:p w14:paraId="316FAB4E" w14:textId="77777777" w:rsidR="00F235CD" w:rsidRDefault="00266AFB" w:rsidP="00F235CD">
      <w:r>
        <w:rPr>
          <w:rFonts w:ascii="Courier New" w:hAnsi="Courier New" w:cs="Courier New"/>
        </w:rPr>
        <w:t xml:space="preserve">     </w:t>
      </w:r>
      <w:r w:rsidR="00F235CD">
        <w:rPr>
          <w:rFonts w:ascii="Courier New" w:hAnsi="Courier New" w:cs="Courier New"/>
        </w:rPr>
        <w:t xml:space="preserve">         2.0 3.0 NaN 5.0 NaN</w:t>
      </w:r>
      <w:r w:rsidR="00F235CD" w:rsidRPr="005179F1">
        <w:rPr>
          <w:rFonts w:ascii="Courier New" w:hAnsi="Courier New" w:cs="Courier New"/>
        </w:rPr>
        <w:t>]</w:t>
      </w:r>
      <w:r w:rsidR="00F235CD">
        <w:rPr>
          <w:rFonts w:ascii="Courier New" w:hAnsi="Courier New" w:cs="Courier New"/>
        </w:rPr>
        <w:t xml:space="preserve"> &lt;= </w:t>
      </w:r>
      <w:r w:rsidR="00F235CD" w:rsidRPr="0072377C">
        <w:rPr>
          <w:i/>
        </w:rPr>
        <w:t xml:space="preserve">facteurs </w:t>
      </w:r>
      <w:r w:rsidR="00F235CD">
        <w:rPr>
          <w:i/>
        </w:rPr>
        <w:t>additifs</w:t>
      </w:r>
      <w:r w:rsidR="00F235CD" w:rsidRPr="005179F1">
        <w:rPr>
          <w:rFonts w:ascii="Courier New" w:hAnsi="Courier New" w:cs="Courier New"/>
        </w:rPr>
        <w:br/>
      </w:r>
    </w:p>
    <w:p w14:paraId="240BA308" w14:textId="77777777" w:rsidR="00F235CD" w:rsidRPr="0072377C" w:rsidRDefault="00F235CD" w:rsidP="00F235CD">
      <w:r>
        <w:t>Dans cet exemple, l</w:t>
      </w:r>
      <w:r w:rsidR="00F74DE5">
        <w:t>a</w:t>
      </w:r>
      <w:r>
        <w:t xml:space="preserve"> « </w:t>
      </w:r>
      <w:r w:rsidR="001D203C">
        <w:t>température</w:t>
      </w:r>
      <w:r>
        <w:t> » du carreau partiel #1  sera assimilé ainsi:</w:t>
      </w:r>
      <w:r>
        <w:br/>
      </w:r>
      <w:proofErr w:type="spellStart"/>
      <w:r>
        <w:t>valeurAssimilée</w:t>
      </w:r>
      <w:proofErr w:type="spellEnd"/>
      <w:r>
        <w:t xml:space="preserve"> = </w:t>
      </w:r>
      <w:proofErr w:type="spellStart"/>
      <w:r>
        <w:t>valeurCalculée</w:t>
      </w:r>
      <w:proofErr w:type="spellEnd"/>
      <w:r>
        <w:t xml:space="preserve"> * 1.1 + 2.0</w:t>
      </w:r>
    </w:p>
    <w:p w14:paraId="6D7A3F9F" w14:textId="77777777" w:rsidR="00F235CD" w:rsidRDefault="00F235CD" w:rsidP="00D13E77">
      <w:pPr>
        <w:rPr>
          <w:ins w:id="689" w:author="Suraj Patel" w:date="2024-05-01T14:06:00Z"/>
        </w:rPr>
      </w:pPr>
    </w:p>
    <w:p w14:paraId="38B2487D" w14:textId="295EBCD6" w:rsidR="00B10E86" w:rsidDel="00CD7D7A" w:rsidRDefault="00B10E86" w:rsidP="00B10E86">
      <w:pPr>
        <w:rPr>
          <w:del w:id="690" w:author="Suraj Patel" w:date="2025-04-22T20:31:00Z" w16du:dateUtc="2025-04-23T00:31:00Z"/>
          <w:moveTo w:id="691" w:author="Suraj Patel" w:date="2024-05-01T14:06:00Z"/>
        </w:rPr>
      </w:pPr>
      <w:moveToRangeStart w:id="692" w:author="Suraj Patel" w:date="2024-05-01T14:06:00Z" w:name="move165464801"/>
      <w:moveTo w:id="693" w:author="Suraj Patel" w:date="2024-05-01T14:06:00Z">
        <w:del w:id="694" w:author="Suraj Patel" w:date="2025-04-22T20:31:00Z" w16du:dateUtc="2025-04-23T00:31:00Z">
          <w:r w:rsidDel="00CD7D7A">
            <w:delText xml:space="preserve">Données pour l’eau pompé de la haute nappe. </w:delText>
          </w:r>
          <w:r w:rsidRPr="003E23AB" w:rsidDel="00CD7D7A">
            <w:delText>Les données doivent être représentées comme la quantité moyenne d'eau pompée en litre par seconde pour chaque pas de temps. Les données doivent également suivre le même ordre que les carrés entiers.</w:delText>
          </w:r>
        </w:del>
      </w:moveTo>
    </w:p>
    <w:p w14:paraId="2A93A593" w14:textId="327F2201" w:rsidR="00B10E86" w:rsidDel="00CD7D7A" w:rsidRDefault="00B10E86" w:rsidP="00B10E86">
      <w:pPr>
        <w:rPr>
          <w:del w:id="695" w:author="Suraj Patel" w:date="2025-04-22T20:31:00Z" w16du:dateUtc="2025-04-23T00:31:00Z"/>
          <w:moveTo w:id="696" w:author="Suraj Patel" w:date="2024-05-01T14:06:00Z"/>
        </w:rPr>
      </w:pPr>
    </w:p>
    <w:p w14:paraId="7D43BAC9" w14:textId="49BB5812" w:rsidR="00B10E86" w:rsidRPr="009F696D" w:rsidDel="00CD7D7A" w:rsidRDefault="00B10E86" w:rsidP="00B10E86">
      <w:pPr>
        <w:rPr>
          <w:del w:id="697" w:author="Suraj Patel" w:date="2025-04-22T20:31:00Z" w16du:dateUtc="2025-04-23T00:31:00Z"/>
          <w:moveTo w:id="698" w:author="Suraj Patel" w:date="2024-05-01T14:06:00Z"/>
          <w:rFonts w:ascii="Courier New" w:hAnsi="Courier New" w:cs="Courier New"/>
        </w:rPr>
      </w:pPr>
      <w:moveTo w:id="699" w:author="Suraj Patel" w:date="2024-05-01T14:06:00Z">
        <w:del w:id="700" w:author="Suraj Patel" w:date="2025-04-22T20:31:00Z" w16du:dateUtc="2025-04-23T00:31:00Z">
          <w:r w:rsidRPr="009F696D" w:rsidDel="00CD7D7A">
            <w:rPr>
              <w:rFonts w:ascii="Courier New" w:hAnsi="Courier New" w:cs="Courier New"/>
            </w:rPr>
            <w:delText>pompage</w:delText>
          </w:r>
        </w:del>
        <w:del w:id="701" w:author="Suraj Patel" w:date="2024-05-01T14:08:00Z">
          <w:r w:rsidRPr="009F696D" w:rsidDel="000D147E">
            <w:rPr>
              <w:rFonts w:ascii="Courier New" w:hAnsi="Courier New" w:cs="Courier New"/>
            </w:rPr>
            <w:delText>H</w:delText>
          </w:r>
        </w:del>
        <w:del w:id="702" w:author="Suraj Patel" w:date="2024-05-01T14:07:00Z">
          <w:r w:rsidRPr="009F696D" w:rsidDel="000D147E">
            <w:rPr>
              <w:rFonts w:ascii="Courier New" w:hAnsi="Courier New" w:cs="Courier New"/>
            </w:rPr>
            <w:delText>N</w:delText>
          </w:r>
        </w:del>
        <w:del w:id="703" w:author="Suraj Patel" w:date="2025-04-22T20:31:00Z" w16du:dateUtc="2025-04-23T00:31:00Z">
          <w:r w:rsidRPr="009F696D" w:rsidDel="00CD7D7A">
            <w:rPr>
              <w:rFonts w:ascii="Courier New" w:hAnsi="Courier New" w:cs="Courier New"/>
            </w:rPr>
            <w:delText>: [nbPasDeTemps x nbCE double ou single]</w:delText>
          </w:r>
        </w:del>
      </w:moveTo>
    </w:p>
    <w:moveToRangeEnd w:id="692"/>
    <w:p w14:paraId="7E6CFF56" w14:textId="59308A3B" w:rsidR="00B10E86" w:rsidDel="00CD7D7A" w:rsidRDefault="00B10E86" w:rsidP="00D13E77">
      <w:pPr>
        <w:rPr>
          <w:del w:id="704" w:author="Suraj Patel" w:date="2025-04-22T20:31:00Z" w16du:dateUtc="2025-04-23T00:31:00Z"/>
        </w:rPr>
      </w:pPr>
    </w:p>
    <w:p w14:paraId="05E7AF2D" w14:textId="77777777" w:rsidR="00F3418C" w:rsidRDefault="00F3418C" w:rsidP="00F36FC2">
      <w:pPr>
        <w:pStyle w:val="Heading2"/>
      </w:pPr>
      <w:bookmarkStart w:id="705" w:name="_Toc165465457"/>
      <w:r w:rsidRPr="008D54AA">
        <w:t>Ex</w:t>
      </w:r>
      <w:r w:rsidR="00F36FC2">
        <w:t>t</w:t>
      </w:r>
      <w:r w:rsidRPr="008D54AA">
        <w:t>rants</w:t>
      </w:r>
      <w:bookmarkEnd w:id="705"/>
    </w:p>
    <w:p w14:paraId="243800EE" w14:textId="77777777" w:rsidR="00D7582A" w:rsidRDefault="00114EB4" w:rsidP="008721A9">
      <w:r>
        <w:t>Les variables de sortie sont détaillées ci-dessous. U</w:t>
      </w:r>
      <w:r w:rsidR="003A2256">
        <w:t>n journal d’exécution dont le nom est « CequeauQuantite.log »</w:t>
      </w:r>
      <w:r>
        <w:t xml:space="preserve"> est aussi produit </w:t>
      </w:r>
      <w:r w:rsidR="003A2256">
        <w:t>dans le même répertoire</w:t>
      </w:r>
      <w:r>
        <w:t xml:space="preserve"> </w:t>
      </w:r>
      <w:r w:rsidR="003D30E6">
        <w:t xml:space="preserve">que celui </w:t>
      </w:r>
      <w:r>
        <w:t>d’exécution.</w:t>
      </w:r>
      <w:r w:rsidR="00D7582A">
        <w:t xml:space="preserve"> </w:t>
      </w:r>
    </w:p>
    <w:p w14:paraId="13886B0D" w14:textId="77777777" w:rsidR="008721A9" w:rsidRDefault="00D7582A" w:rsidP="008721A9">
      <w:r>
        <w:t>Note : Peut ne pas être présent selon une option de compilation.</w:t>
      </w:r>
    </w:p>
    <w:p w14:paraId="737F9B39" w14:textId="77777777" w:rsidR="003A2256" w:rsidRDefault="003A2256" w:rsidP="00EE0202">
      <w:pPr>
        <w:pStyle w:val="Heading2"/>
      </w:pPr>
      <w:bookmarkStart w:id="706" w:name="_Toc165465458"/>
      <w:proofErr w:type="spellStart"/>
      <w:r>
        <w:t>etatsCE</w:t>
      </w:r>
      <w:proofErr w:type="spellEnd"/>
      <w:r w:rsidR="003F669F">
        <w:t xml:space="preserve"> [1 x </w:t>
      </w:r>
      <w:proofErr w:type="spellStart"/>
      <w:r w:rsidR="003F669F">
        <w:t>nbPasDeTemps</w:t>
      </w:r>
      <w:proofErr w:type="spellEnd"/>
      <w:r w:rsidR="003F669F">
        <w:t xml:space="preserve"> </w:t>
      </w:r>
      <w:proofErr w:type="spellStart"/>
      <w:r w:rsidR="003F669F">
        <w:t>struct</w:t>
      </w:r>
      <w:proofErr w:type="spellEnd"/>
      <w:r w:rsidR="003F669F">
        <w:t>]</w:t>
      </w:r>
      <w:bookmarkEnd w:id="706"/>
    </w:p>
    <w:p w14:paraId="0172E12E" w14:textId="77777777" w:rsidR="003A2256" w:rsidRDefault="002B74F1" w:rsidP="003A2256">
      <w:pPr>
        <w:rPr>
          <w:rFonts w:ascii="Courier New" w:hAnsi="Courier New" w:cs="Courier New"/>
        </w:rPr>
      </w:pPr>
      <w:r w:rsidRPr="003A2256">
        <w:rPr>
          <w:rFonts w:ascii="Courier New" w:hAnsi="Courier New" w:cs="Courier New"/>
        </w:rPr>
        <w:t xml:space="preserve">       </w:t>
      </w:r>
      <w:r>
        <w:rPr>
          <w:rFonts w:ascii="Courier New" w:hAnsi="Courier New" w:cs="Courier New"/>
        </w:rPr>
        <w:tab/>
      </w:r>
      <w:r>
        <w:rPr>
          <w:rFonts w:ascii="Courier New" w:hAnsi="Courier New" w:cs="Courier New"/>
        </w:rPr>
        <w:tab/>
        <w:t xml:space="preserve">   </w:t>
      </w:r>
      <w:r w:rsidRPr="003A2256">
        <w:rPr>
          <w:rFonts w:ascii="Courier New" w:hAnsi="Courier New" w:cs="Courier New"/>
        </w:rPr>
        <w:t>i</w:t>
      </w:r>
      <w:r>
        <w:rPr>
          <w:rFonts w:ascii="Courier New" w:hAnsi="Courier New" w:cs="Courier New"/>
        </w:rPr>
        <w:t>d</w:t>
      </w:r>
      <w:r w:rsidRPr="003A2256">
        <w:rPr>
          <w:rFonts w:ascii="Courier New" w:hAnsi="Courier New" w:cs="Courier New"/>
        </w:rPr>
        <w:t>: [1</w:t>
      </w:r>
      <w:r>
        <w:rPr>
          <w:rFonts w:ascii="Courier New" w:hAnsi="Courier New" w:cs="Courier New"/>
        </w:rPr>
        <w:t xml:space="preserve"> </w:t>
      </w:r>
      <w:r w:rsidRPr="003A2256">
        <w:rPr>
          <w:rFonts w:ascii="Courier New" w:hAnsi="Courier New" w:cs="Courier New"/>
        </w:rPr>
        <w:t>x</w:t>
      </w:r>
      <w:r>
        <w:rPr>
          <w:rFonts w:ascii="Courier New" w:hAnsi="Courier New" w:cs="Courier New"/>
        </w:rPr>
        <w:t xml:space="preserve"> </w:t>
      </w:r>
      <w:proofErr w:type="spellStart"/>
      <w:r>
        <w:rPr>
          <w:rFonts w:ascii="Courier New" w:hAnsi="Courier New" w:cs="Courier New"/>
        </w:rPr>
        <w:t>nbCE</w:t>
      </w:r>
      <w:proofErr w:type="spellEnd"/>
      <w:r w:rsidRPr="003A2256">
        <w:rPr>
          <w:rFonts w:ascii="Courier New" w:hAnsi="Courier New" w:cs="Courier New"/>
        </w:rPr>
        <w:t xml:space="preserve"> double]</w:t>
      </w:r>
      <w:r>
        <w:rPr>
          <w:rFonts w:ascii="Courier New" w:hAnsi="Courier New" w:cs="Courier New"/>
        </w:rPr>
        <w:br/>
      </w:r>
      <w:r w:rsidR="003A2256" w:rsidRPr="003A2256">
        <w:rPr>
          <w:rFonts w:ascii="Courier New" w:hAnsi="Courier New" w:cs="Courier New"/>
        </w:rPr>
        <w:t xml:space="preserve">       </w:t>
      </w:r>
      <w:proofErr w:type="spellStart"/>
      <w:r w:rsidR="003A2256" w:rsidRPr="003A2256">
        <w:rPr>
          <w:rFonts w:ascii="Courier New" w:hAnsi="Courier New" w:cs="Courier New"/>
        </w:rPr>
        <w:t>iCarreauEntier</w:t>
      </w:r>
      <w:proofErr w:type="spellEnd"/>
      <w:r w:rsidR="003A2256" w:rsidRPr="003A2256">
        <w:rPr>
          <w:rFonts w:ascii="Courier New" w:hAnsi="Courier New" w:cs="Courier New"/>
        </w:rPr>
        <w:t>: [1</w:t>
      </w:r>
      <w:r w:rsidR="00C715DA">
        <w:rPr>
          <w:rFonts w:ascii="Courier New" w:hAnsi="Courier New" w:cs="Courier New"/>
        </w:rPr>
        <w:t xml:space="preserve"> </w:t>
      </w:r>
      <w:r w:rsidR="003A2256" w:rsidRPr="003A2256">
        <w:rPr>
          <w:rFonts w:ascii="Courier New" w:hAnsi="Courier New" w:cs="Courier New"/>
        </w:rPr>
        <w:t>x</w:t>
      </w:r>
      <w:r w:rsidR="00C715DA">
        <w:rPr>
          <w:rFonts w:ascii="Courier New" w:hAnsi="Courier New" w:cs="Courier New"/>
        </w:rPr>
        <w:t xml:space="preserve"> </w:t>
      </w:r>
      <w:proofErr w:type="spellStart"/>
      <w:r w:rsidR="00C715DA">
        <w:rPr>
          <w:rFonts w:ascii="Courier New" w:hAnsi="Courier New" w:cs="Courier New"/>
        </w:rPr>
        <w:t>nbCE</w:t>
      </w:r>
      <w:proofErr w:type="spellEnd"/>
      <w:r w:rsidR="003A2256" w:rsidRPr="003A2256">
        <w:rPr>
          <w:rFonts w:ascii="Courier New" w:hAnsi="Courier New" w:cs="Courier New"/>
        </w:rPr>
        <w:t xml:space="preserve"> double]</w:t>
      </w:r>
      <w:r w:rsidR="003A2256">
        <w:rPr>
          <w:rFonts w:ascii="Courier New" w:hAnsi="Courier New" w:cs="Courier New"/>
        </w:rPr>
        <w:br/>
      </w:r>
      <w:r w:rsidR="003A2256" w:rsidRPr="003A2256">
        <w:rPr>
          <w:rFonts w:ascii="Courier New" w:hAnsi="Courier New" w:cs="Courier New"/>
        </w:rPr>
        <w:t xml:space="preserve">       </w:t>
      </w:r>
      <w:proofErr w:type="spellStart"/>
      <w:r w:rsidR="003A2256" w:rsidRPr="003A2256">
        <w:rPr>
          <w:rFonts w:ascii="Courier New" w:hAnsi="Courier New" w:cs="Courier New"/>
        </w:rPr>
        <w:t>jCarreauEntier</w:t>
      </w:r>
      <w:proofErr w:type="spellEnd"/>
      <w:r w:rsidR="003A2256" w:rsidRPr="003A2256">
        <w:rPr>
          <w:rFonts w:ascii="Courier New" w:hAnsi="Courier New" w:cs="Courier New"/>
        </w:rPr>
        <w:t>: [</w:t>
      </w:r>
      <w:r w:rsidR="00C715DA">
        <w:rPr>
          <w:rFonts w:ascii="Courier New" w:hAnsi="Courier New" w:cs="Courier New"/>
        </w:rPr>
        <w:t xml:space="preserve">1 x </w:t>
      </w:r>
      <w:proofErr w:type="spellStart"/>
      <w:r w:rsidR="00C715DA">
        <w:rPr>
          <w:rFonts w:ascii="Courier New" w:hAnsi="Courier New" w:cs="Courier New"/>
        </w:rPr>
        <w:t>nbCE</w:t>
      </w:r>
      <w:proofErr w:type="spellEnd"/>
      <w:r w:rsidR="003A2256" w:rsidRPr="003A2256">
        <w:rPr>
          <w:rFonts w:ascii="Courier New" w:hAnsi="Courier New" w:cs="Courier New"/>
        </w:rPr>
        <w:t xml:space="preserve"> double]</w:t>
      </w:r>
      <w:r w:rsidR="003A2256">
        <w:rPr>
          <w:rFonts w:ascii="Courier New" w:hAnsi="Courier New" w:cs="Courier New"/>
        </w:rPr>
        <w:br/>
      </w:r>
      <w:r w:rsidR="003A2256" w:rsidRPr="003A2256">
        <w:rPr>
          <w:rFonts w:ascii="Courier New" w:hAnsi="Courier New" w:cs="Courier New"/>
        </w:rPr>
        <w:t xml:space="preserve">         </w:t>
      </w:r>
      <w:proofErr w:type="spellStart"/>
      <w:r w:rsidR="003A2256" w:rsidRPr="003A2256">
        <w:rPr>
          <w:rFonts w:ascii="Courier New" w:hAnsi="Courier New" w:cs="Courier New"/>
        </w:rPr>
        <w:t>niveauEauSol</w:t>
      </w:r>
      <w:proofErr w:type="spellEnd"/>
      <w:r w:rsidR="003A2256" w:rsidRPr="003A2256">
        <w:rPr>
          <w:rFonts w:ascii="Courier New" w:hAnsi="Courier New" w:cs="Courier New"/>
        </w:rPr>
        <w:t>: [</w:t>
      </w:r>
      <w:r w:rsidR="00C715DA">
        <w:rPr>
          <w:rFonts w:ascii="Courier New" w:hAnsi="Courier New" w:cs="Courier New"/>
        </w:rPr>
        <w:t xml:space="preserve">1 x </w:t>
      </w:r>
      <w:proofErr w:type="spellStart"/>
      <w:r w:rsidR="00C715DA">
        <w:rPr>
          <w:rFonts w:ascii="Courier New" w:hAnsi="Courier New" w:cs="Courier New"/>
        </w:rPr>
        <w:t>nbCE</w:t>
      </w:r>
      <w:proofErr w:type="spellEnd"/>
      <w:r w:rsidR="003A2256" w:rsidRPr="003A2256">
        <w:rPr>
          <w:rFonts w:ascii="Courier New" w:hAnsi="Courier New" w:cs="Courier New"/>
        </w:rPr>
        <w:t xml:space="preserve"> double]</w:t>
      </w:r>
      <w:r w:rsidR="003A2256">
        <w:rPr>
          <w:rFonts w:ascii="Courier New" w:hAnsi="Courier New" w:cs="Courier New"/>
        </w:rPr>
        <w:br/>
      </w:r>
      <w:r w:rsidR="003A2256" w:rsidRPr="003A2256">
        <w:rPr>
          <w:rFonts w:ascii="Courier New" w:hAnsi="Courier New" w:cs="Courier New"/>
        </w:rPr>
        <w:t xml:space="preserve">       </w:t>
      </w:r>
      <w:proofErr w:type="spellStart"/>
      <w:r w:rsidR="003A2256" w:rsidRPr="003A2256">
        <w:rPr>
          <w:rFonts w:ascii="Courier New" w:hAnsi="Courier New" w:cs="Courier New"/>
        </w:rPr>
        <w:t>niveauEauNappe</w:t>
      </w:r>
      <w:proofErr w:type="spellEnd"/>
      <w:r w:rsidR="003A2256" w:rsidRPr="003A2256">
        <w:rPr>
          <w:rFonts w:ascii="Courier New" w:hAnsi="Courier New" w:cs="Courier New"/>
        </w:rPr>
        <w:t>: [</w:t>
      </w:r>
      <w:r w:rsidR="00C715DA">
        <w:rPr>
          <w:rFonts w:ascii="Courier New" w:hAnsi="Courier New" w:cs="Courier New"/>
        </w:rPr>
        <w:t xml:space="preserve">1 x </w:t>
      </w:r>
      <w:proofErr w:type="spellStart"/>
      <w:r w:rsidR="00C715DA">
        <w:rPr>
          <w:rFonts w:ascii="Courier New" w:hAnsi="Courier New" w:cs="Courier New"/>
        </w:rPr>
        <w:t>nbCE</w:t>
      </w:r>
      <w:proofErr w:type="spellEnd"/>
      <w:r w:rsidR="003A2256" w:rsidRPr="003A2256">
        <w:rPr>
          <w:rFonts w:ascii="Courier New" w:hAnsi="Courier New" w:cs="Courier New"/>
        </w:rPr>
        <w:t xml:space="preserve"> double]</w:t>
      </w:r>
      <w:r w:rsidR="003A2256">
        <w:rPr>
          <w:rFonts w:ascii="Courier New" w:hAnsi="Courier New" w:cs="Courier New"/>
        </w:rPr>
        <w:br/>
      </w:r>
      <w:r w:rsidR="003A2256" w:rsidRPr="003A2256">
        <w:rPr>
          <w:rFonts w:ascii="Courier New" w:hAnsi="Courier New" w:cs="Courier New"/>
        </w:rPr>
        <w:t xml:space="preserve">  </w:t>
      </w:r>
      <w:proofErr w:type="spellStart"/>
      <w:r w:rsidR="003A2256" w:rsidRPr="003A2256">
        <w:rPr>
          <w:rFonts w:ascii="Courier New" w:hAnsi="Courier New" w:cs="Courier New"/>
        </w:rPr>
        <w:t>niveauEauLacsMarais</w:t>
      </w:r>
      <w:proofErr w:type="spellEnd"/>
      <w:r w:rsidR="003A2256" w:rsidRPr="003A2256">
        <w:rPr>
          <w:rFonts w:ascii="Courier New" w:hAnsi="Courier New" w:cs="Courier New"/>
        </w:rPr>
        <w:t>: [</w:t>
      </w:r>
      <w:r w:rsidR="00C715DA">
        <w:rPr>
          <w:rFonts w:ascii="Courier New" w:hAnsi="Courier New" w:cs="Courier New"/>
        </w:rPr>
        <w:t xml:space="preserve">1 x </w:t>
      </w:r>
      <w:proofErr w:type="spellStart"/>
      <w:r w:rsidR="00C715DA">
        <w:rPr>
          <w:rFonts w:ascii="Courier New" w:hAnsi="Courier New" w:cs="Courier New"/>
        </w:rPr>
        <w:t>nbCE</w:t>
      </w:r>
      <w:proofErr w:type="spellEnd"/>
      <w:r w:rsidR="003A2256" w:rsidRPr="003A2256">
        <w:rPr>
          <w:rFonts w:ascii="Courier New" w:hAnsi="Courier New" w:cs="Courier New"/>
        </w:rPr>
        <w:t xml:space="preserve"> double]</w:t>
      </w:r>
      <w:r w:rsidR="003A2256">
        <w:rPr>
          <w:rFonts w:ascii="Courier New" w:hAnsi="Courier New" w:cs="Courier New"/>
        </w:rPr>
        <w:br/>
      </w:r>
      <w:r w:rsidR="003A2256" w:rsidRPr="003A2256">
        <w:rPr>
          <w:rFonts w:ascii="Courier New" w:hAnsi="Courier New" w:cs="Courier New"/>
        </w:rPr>
        <w:t xml:space="preserve">         </w:t>
      </w:r>
      <w:proofErr w:type="spellStart"/>
      <w:r w:rsidR="003A2256" w:rsidRPr="003A2256">
        <w:rPr>
          <w:rFonts w:ascii="Courier New" w:hAnsi="Courier New" w:cs="Courier New"/>
        </w:rPr>
        <w:t>evapoPotJour</w:t>
      </w:r>
      <w:proofErr w:type="spellEnd"/>
      <w:r w:rsidR="003A2256" w:rsidRPr="003A2256">
        <w:rPr>
          <w:rFonts w:ascii="Courier New" w:hAnsi="Courier New" w:cs="Courier New"/>
        </w:rPr>
        <w:t>: [</w:t>
      </w:r>
      <w:r w:rsidR="00C715DA">
        <w:rPr>
          <w:rFonts w:ascii="Courier New" w:hAnsi="Courier New" w:cs="Courier New"/>
        </w:rPr>
        <w:t xml:space="preserve">1 x </w:t>
      </w:r>
      <w:proofErr w:type="spellStart"/>
      <w:r w:rsidR="00C715DA">
        <w:rPr>
          <w:rFonts w:ascii="Courier New" w:hAnsi="Courier New" w:cs="Courier New"/>
        </w:rPr>
        <w:t>nbCE</w:t>
      </w:r>
      <w:proofErr w:type="spellEnd"/>
      <w:r w:rsidR="003A2256" w:rsidRPr="003A2256">
        <w:rPr>
          <w:rFonts w:ascii="Courier New" w:hAnsi="Courier New" w:cs="Courier New"/>
        </w:rPr>
        <w:t xml:space="preserve"> double]</w:t>
      </w:r>
      <w:r w:rsidR="003A2256">
        <w:rPr>
          <w:rFonts w:ascii="Courier New" w:hAnsi="Courier New" w:cs="Courier New"/>
        </w:rPr>
        <w:br/>
      </w:r>
      <w:r w:rsidR="003A2256" w:rsidRPr="003A2256">
        <w:rPr>
          <w:rFonts w:ascii="Courier New" w:hAnsi="Courier New" w:cs="Courier New"/>
        </w:rPr>
        <w:t xml:space="preserve">           production: [</w:t>
      </w:r>
      <w:r w:rsidR="00C715DA">
        <w:rPr>
          <w:rFonts w:ascii="Courier New" w:hAnsi="Courier New" w:cs="Courier New"/>
        </w:rPr>
        <w:t xml:space="preserve">1 x </w:t>
      </w:r>
      <w:proofErr w:type="spellStart"/>
      <w:r w:rsidR="00C715DA">
        <w:rPr>
          <w:rFonts w:ascii="Courier New" w:hAnsi="Courier New" w:cs="Courier New"/>
        </w:rPr>
        <w:t>nbCE</w:t>
      </w:r>
      <w:proofErr w:type="spellEnd"/>
      <w:r w:rsidR="003A2256" w:rsidRPr="003A2256">
        <w:rPr>
          <w:rFonts w:ascii="Courier New" w:hAnsi="Courier New" w:cs="Courier New"/>
        </w:rPr>
        <w:t xml:space="preserve"> double]</w:t>
      </w:r>
    </w:p>
    <w:p w14:paraId="2F3564C6" w14:textId="77777777" w:rsidR="002B74F1" w:rsidRPr="003A2256" w:rsidRDefault="002B74F1" w:rsidP="003A2256">
      <w:pPr>
        <w:rPr>
          <w:rFonts w:ascii="Courier New" w:hAnsi="Courier New" w:cs="Courier New"/>
        </w:rPr>
      </w:pPr>
    </w:p>
    <w:p w14:paraId="2E67C936" w14:textId="77777777" w:rsidR="00757E73" w:rsidRDefault="00757E73" w:rsidP="00EE0202">
      <w:pPr>
        <w:pStyle w:val="Heading2"/>
      </w:pPr>
      <w:bookmarkStart w:id="707" w:name="_Toc165465459"/>
      <w:proofErr w:type="spellStart"/>
      <w:r>
        <w:t>etatsCP</w:t>
      </w:r>
      <w:proofErr w:type="spellEnd"/>
      <w:r w:rsidR="003F669F">
        <w:t xml:space="preserve"> [1 x </w:t>
      </w:r>
      <w:proofErr w:type="spellStart"/>
      <w:r w:rsidR="003F669F">
        <w:t>nbPasDeTemps</w:t>
      </w:r>
      <w:proofErr w:type="spellEnd"/>
      <w:r w:rsidR="003F669F">
        <w:t xml:space="preserve"> </w:t>
      </w:r>
      <w:proofErr w:type="spellStart"/>
      <w:r w:rsidR="003F669F">
        <w:t>struct</w:t>
      </w:r>
      <w:proofErr w:type="spellEnd"/>
      <w:r w:rsidR="003F669F">
        <w:t>]</w:t>
      </w:r>
      <w:bookmarkEnd w:id="707"/>
    </w:p>
    <w:p w14:paraId="5E9EF452" w14:textId="77777777" w:rsidR="00DD3DDF" w:rsidRDefault="004C41C4" w:rsidP="004C41C4">
      <w:pPr>
        <w:rPr>
          <w:rFonts w:ascii="Courier New" w:hAnsi="Courier New" w:cs="Courier New"/>
        </w:rPr>
      </w:pPr>
      <w:r>
        <w:rPr>
          <w:rFonts w:ascii="Courier New" w:hAnsi="Courier New" w:cs="Courier New"/>
        </w:rPr>
        <w:t xml:space="preserve">             </w:t>
      </w:r>
      <w:r w:rsidR="007E7BEB" w:rsidRPr="003A2256">
        <w:rPr>
          <w:rFonts w:ascii="Courier New" w:hAnsi="Courier New" w:cs="Courier New"/>
        </w:rPr>
        <w:t>i</w:t>
      </w:r>
      <w:r w:rsidR="007E7BEB">
        <w:rPr>
          <w:rFonts w:ascii="Courier New" w:hAnsi="Courier New" w:cs="Courier New"/>
        </w:rPr>
        <w:t>d</w:t>
      </w:r>
      <w:r w:rsidR="007E7BEB" w:rsidRPr="003A2256">
        <w:rPr>
          <w:rFonts w:ascii="Courier New" w:hAnsi="Courier New" w:cs="Courier New"/>
        </w:rPr>
        <w:t>: [1</w:t>
      </w:r>
      <w:r w:rsidR="007E7BEB">
        <w:rPr>
          <w:rFonts w:ascii="Courier New" w:hAnsi="Courier New" w:cs="Courier New"/>
        </w:rPr>
        <w:t xml:space="preserve"> </w:t>
      </w:r>
      <w:r w:rsidR="007E7BEB" w:rsidRPr="003A2256">
        <w:rPr>
          <w:rFonts w:ascii="Courier New" w:hAnsi="Courier New" w:cs="Courier New"/>
        </w:rPr>
        <w:t>x</w:t>
      </w:r>
      <w:r w:rsidR="007E7BEB">
        <w:rPr>
          <w:rFonts w:ascii="Courier New" w:hAnsi="Courier New" w:cs="Courier New"/>
        </w:rPr>
        <w:t xml:space="preserve"> </w:t>
      </w:r>
      <w:proofErr w:type="spellStart"/>
      <w:r w:rsidR="007E7BEB">
        <w:rPr>
          <w:rFonts w:ascii="Courier New" w:hAnsi="Courier New" w:cs="Courier New"/>
        </w:rPr>
        <w:t>nbCP</w:t>
      </w:r>
      <w:proofErr w:type="spellEnd"/>
      <w:r w:rsidR="007E7BEB" w:rsidRPr="003A2256">
        <w:rPr>
          <w:rFonts w:ascii="Courier New" w:hAnsi="Courier New" w:cs="Courier New"/>
        </w:rPr>
        <w:t xml:space="preserve"> double]</w:t>
      </w:r>
      <w:r w:rsidR="007E7BEB">
        <w:rPr>
          <w:rFonts w:ascii="Courier New" w:hAnsi="Courier New" w:cs="Courier New"/>
        </w:rPr>
        <w:br/>
        <w:t xml:space="preserve">        </w:t>
      </w:r>
      <w:r w:rsidR="00757E73" w:rsidRPr="003A2256">
        <w:rPr>
          <w:rFonts w:ascii="Courier New" w:hAnsi="Courier New" w:cs="Courier New"/>
        </w:rPr>
        <w:t xml:space="preserve"> </w:t>
      </w:r>
      <w:r w:rsidR="007E7BEB">
        <w:rPr>
          <w:rFonts w:ascii="Courier New" w:hAnsi="Courier New" w:cs="Courier New"/>
        </w:rPr>
        <w:t>apport</w:t>
      </w:r>
      <w:r w:rsidR="00757E73" w:rsidRPr="003A2256">
        <w:rPr>
          <w:rFonts w:ascii="Courier New" w:hAnsi="Courier New" w:cs="Courier New"/>
        </w:rPr>
        <w:t>: [1</w:t>
      </w:r>
      <w:r w:rsidR="00757E73">
        <w:rPr>
          <w:rFonts w:ascii="Courier New" w:hAnsi="Courier New" w:cs="Courier New"/>
        </w:rPr>
        <w:t xml:space="preserve"> </w:t>
      </w:r>
      <w:r w:rsidR="00757E73" w:rsidRPr="003A2256">
        <w:rPr>
          <w:rFonts w:ascii="Courier New" w:hAnsi="Courier New" w:cs="Courier New"/>
        </w:rPr>
        <w:t>x</w:t>
      </w:r>
      <w:r w:rsidR="00757E73">
        <w:rPr>
          <w:rFonts w:ascii="Courier New" w:hAnsi="Courier New" w:cs="Courier New"/>
        </w:rPr>
        <w:t xml:space="preserve"> </w:t>
      </w:r>
      <w:proofErr w:type="spellStart"/>
      <w:r w:rsidR="00757E73">
        <w:rPr>
          <w:rFonts w:ascii="Courier New" w:hAnsi="Courier New" w:cs="Courier New"/>
        </w:rPr>
        <w:t>nbCP</w:t>
      </w:r>
      <w:proofErr w:type="spellEnd"/>
      <w:r w:rsidR="00757E73" w:rsidRPr="003A2256">
        <w:rPr>
          <w:rFonts w:ascii="Courier New" w:hAnsi="Courier New" w:cs="Courier New"/>
        </w:rPr>
        <w:t xml:space="preserve"> double]</w:t>
      </w:r>
      <w:r w:rsidR="00757E73">
        <w:rPr>
          <w:rFonts w:ascii="Courier New" w:hAnsi="Courier New" w:cs="Courier New"/>
        </w:rPr>
        <w:br/>
      </w:r>
      <w:r w:rsidR="007E7BEB">
        <w:rPr>
          <w:rFonts w:ascii="Courier New" w:hAnsi="Courier New" w:cs="Courier New"/>
        </w:rPr>
        <w:t xml:space="preserve">        </w:t>
      </w:r>
      <w:r w:rsidR="00757E73" w:rsidRPr="003A2256">
        <w:rPr>
          <w:rFonts w:ascii="Courier New" w:hAnsi="Courier New" w:cs="Courier New"/>
        </w:rPr>
        <w:t xml:space="preserve"> </w:t>
      </w:r>
      <w:r w:rsidR="007E7BEB">
        <w:rPr>
          <w:rFonts w:ascii="Courier New" w:hAnsi="Courier New" w:cs="Courier New"/>
        </w:rPr>
        <w:t>volume</w:t>
      </w:r>
      <w:r w:rsidR="00757E73" w:rsidRPr="003A2256">
        <w:rPr>
          <w:rFonts w:ascii="Courier New" w:hAnsi="Courier New" w:cs="Courier New"/>
        </w:rPr>
        <w:t>: [</w:t>
      </w:r>
      <w:r w:rsidR="00757E73">
        <w:rPr>
          <w:rFonts w:ascii="Courier New" w:hAnsi="Courier New" w:cs="Courier New"/>
        </w:rPr>
        <w:t xml:space="preserve">1 x </w:t>
      </w:r>
      <w:proofErr w:type="spellStart"/>
      <w:r w:rsidR="00757E73">
        <w:rPr>
          <w:rFonts w:ascii="Courier New" w:hAnsi="Courier New" w:cs="Courier New"/>
        </w:rPr>
        <w:t>nbCP</w:t>
      </w:r>
      <w:proofErr w:type="spellEnd"/>
      <w:r w:rsidR="00757E73" w:rsidRPr="003A2256">
        <w:rPr>
          <w:rFonts w:ascii="Courier New" w:hAnsi="Courier New" w:cs="Courier New"/>
        </w:rPr>
        <w:t xml:space="preserve"> double</w:t>
      </w:r>
      <w:r w:rsidR="0026292F" w:rsidRPr="003A2256">
        <w:rPr>
          <w:rFonts w:ascii="Courier New" w:hAnsi="Courier New" w:cs="Courier New"/>
        </w:rPr>
        <w:t xml:space="preserve">] </w:t>
      </w:r>
      <w:r w:rsidR="00757E73">
        <w:rPr>
          <w:rFonts w:ascii="Courier New" w:hAnsi="Courier New" w:cs="Courier New"/>
        </w:rPr>
        <w:br/>
      </w:r>
      <w:r w:rsidR="007E7BEB">
        <w:rPr>
          <w:rFonts w:ascii="Courier New" w:hAnsi="Courier New" w:cs="Courier New"/>
        </w:rPr>
        <w:t xml:space="preserve">          </w:t>
      </w:r>
      <w:proofErr w:type="spellStart"/>
      <w:r w:rsidR="007E7BEB">
        <w:rPr>
          <w:rFonts w:ascii="Courier New" w:hAnsi="Courier New" w:cs="Courier New"/>
        </w:rPr>
        <w:t>debit</w:t>
      </w:r>
      <w:proofErr w:type="spellEnd"/>
      <w:r w:rsidR="00757E73" w:rsidRPr="003A2256">
        <w:rPr>
          <w:rFonts w:ascii="Courier New" w:hAnsi="Courier New" w:cs="Courier New"/>
        </w:rPr>
        <w:t>: [</w:t>
      </w:r>
      <w:r w:rsidR="00757E73">
        <w:rPr>
          <w:rFonts w:ascii="Courier New" w:hAnsi="Courier New" w:cs="Courier New"/>
        </w:rPr>
        <w:t xml:space="preserve">1 x </w:t>
      </w:r>
      <w:proofErr w:type="spellStart"/>
      <w:r w:rsidR="00757E73">
        <w:rPr>
          <w:rFonts w:ascii="Courier New" w:hAnsi="Courier New" w:cs="Courier New"/>
        </w:rPr>
        <w:t>nbCP</w:t>
      </w:r>
      <w:proofErr w:type="spellEnd"/>
      <w:r w:rsidR="00757E73" w:rsidRPr="003A2256">
        <w:rPr>
          <w:rFonts w:ascii="Courier New" w:hAnsi="Courier New" w:cs="Courier New"/>
        </w:rPr>
        <w:t xml:space="preserve"> double]</w:t>
      </w:r>
    </w:p>
    <w:p w14:paraId="130FCBDD" w14:textId="77777777" w:rsidR="002B74F1" w:rsidRDefault="002B74F1" w:rsidP="00757E73">
      <w:pPr>
        <w:rPr>
          <w:rFonts w:ascii="Courier New" w:hAnsi="Courier New" w:cs="Courier New"/>
        </w:rPr>
      </w:pPr>
    </w:p>
    <w:p w14:paraId="600CA5D0" w14:textId="77777777" w:rsidR="002B74F1" w:rsidRDefault="002B74F1" w:rsidP="002B74F1">
      <w:pPr>
        <w:pStyle w:val="Heading2"/>
      </w:pPr>
      <w:bookmarkStart w:id="708" w:name="_Toc165465460"/>
      <w:proofErr w:type="spellStart"/>
      <w:r>
        <w:t>etatsFonte</w:t>
      </w:r>
      <w:proofErr w:type="spellEnd"/>
      <w:r>
        <w:t xml:space="preserve"> [1 x </w:t>
      </w:r>
      <w:proofErr w:type="spellStart"/>
      <w:r>
        <w:t>nbPasDeTemps</w:t>
      </w:r>
      <w:proofErr w:type="spellEnd"/>
      <w:r>
        <w:t xml:space="preserve"> </w:t>
      </w:r>
      <w:proofErr w:type="spellStart"/>
      <w:r>
        <w:t>struct</w:t>
      </w:r>
      <w:proofErr w:type="spellEnd"/>
      <w:r>
        <w:t>]</w:t>
      </w:r>
      <w:bookmarkEnd w:id="708"/>
    </w:p>
    <w:p w14:paraId="6042162B" w14:textId="77777777" w:rsidR="00EF095E" w:rsidRPr="00EF095E" w:rsidRDefault="00EF095E" w:rsidP="00EF095E">
      <w:pPr>
        <w:rPr>
          <w:b/>
        </w:rPr>
      </w:pPr>
      <w:r w:rsidRPr="00EF095E">
        <w:rPr>
          <w:b/>
        </w:rPr>
        <w:t>Note</w:t>
      </w:r>
      <w:r>
        <w:rPr>
          <w:b/>
        </w:rPr>
        <w:t> : Dépend du modèle de fonte. Pour Cequeau :</w:t>
      </w:r>
    </w:p>
    <w:p w14:paraId="62596841" w14:textId="77777777" w:rsidR="002B74F1" w:rsidRDefault="002B74F1" w:rsidP="002B74F1">
      <w:pPr>
        <w:rPr>
          <w:rFonts w:ascii="Courier New" w:hAnsi="Courier New" w:cs="Courier New"/>
        </w:rPr>
      </w:pPr>
      <w:r w:rsidRPr="003A2256">
        <w:rPr>
          <w:rFonts w:ascii="Courier New" w:hAnsi="Courier New" w:cs="Courier New"/>
        </w:rPr>
        <w:t xml:space="preserve">      </w:t>
      </w:r>
      <w:proofErr w:type="spellStart"/>
      <w:r w:rsidRPr="003A2256">
        <w:rPr>
          <w:rFonts w:ascii="Courier New" w:hAnsi="Courier New" w:cs="Courier New"/>
        </w:rPr>
        <w:t>stockNeigeForet</w:t>
      </w:r>
      <w:proofErr w:type="spellEnd"/>
      <w:r w:rsidRPr="003A2256">
        <w:rPr>
          <w:rFonts w:ascii="Courier New" w:hAnsi="Courier New" w:cs="Courier New"/>
        </w:rPr>
        <w:t>: [</w:t>
      </w:r>
      <w:r>
        <w:rPr>
          <w:rFonts w:ascii="Courier New" w:hAnsi="Courier New" w:cs="Courier New"/>
        </w:rPr>
        <w:t xml:space="preserve">1 x </w:t>
      </w:r>
      <w:proofErr w:type="spellStart"/>
      <w:r>
        <w:rPr>
          <w:rFonts w:ascii="Courier New" w:hAnsi="Courier New" w:cs="Courier New"/>
        </w:rPr>
        <w:t>nbCE</w:t>
      </w:r>
      <w:proofErr w:type="spellEnd"/>
      <w:r w:rsidRPr="003A2256">
        <w:rPr>
          <w:rFonts w:ascii="Courier New" w:hAnsi="Courier New" w:cs="Courier New"/>
        </w:rPr>
        <w:t xml:space="preserve"> double]</w:t>
      </w:r>
      <w:r w:rsidRPr="003A2256">
        <w:rPr>
          <w:rFonts w:ascii="Courier New" w:hAnsi="Courier New" w:cs="Courier New"/>
        </w:rPr>
        <w:br/>
        <w:t xml:space="preserve">  </w:t>
      </w:r>
      <w:proofErr w:type="spellStart"/>
      <w:r w:rsidRPr="003A2256">
        <w:rPr>
          <w:rFonts w:ascii="Courier New" w:hAnsi="Courier New" w:cs="Courier New"/>
        </w:rPr>
        <w:t>stockNeigeClairiere</w:t>
      </w:r>
      <w:proofErr w:type="spellEnd"/>
      <w:r w:rsidRPr="003A2256">
        <w:rPr>
          <w:rFonts w:ascii="Courier New" w:hAnsi="Courier New" w:cs="Courier New"/>
        </w:rPr>
        <w:t>: [</w:t>
      </w:r>
      <w:r>
        <w:rPr>
          <w:rFonts w:ascii="Courier New" w:hAnsi="Courier New" w:cs="Courier New"/>
        </w:rPr>
        <w:t xml:space="preserve">1 x </w:t>
      </w:r>
      <w:proofErr w:type="spellStart"/>
      <w:r>
        <w:rPr>
          <w:rFonts w:ascii="Courier New" w:hAnsi="Courier New" w:cs="Courier New"/>
        </w:rPr>
        <w:t>nbCE</w:t>
      </w:r>
      <w:proofErr w:type="spellEnd"/>
      <w:r w:rsidRPr="003A2256">
        <w:rPr>
          <w:rFonts w:ascii="Courier New" w:hAnsi="Courier New" w:cs="Courier New"/>
        </w:rPr>
        <w:t xml:space="preserve"> double]</w:t>
      </w:r>
      <w:r w:rsidRPr="003A2256">
        <w:rPr>
          <w:rFonts w:ascii="Courier New" w:hAnsi="Courier New" w:cs="Courier New"/>
        </w:rPr>
        <w:br/>
      </w:r>
      <w:proofErr w:type="spellStart"/>
      <w:r w:rsidRPr="003A2256">
        <w:rPr>
          <w:rFonts w:ascii="Courier New" w:hAnsi="Courier New" w:cs="Courier New"/>
        </w:rPr>
        <w:t>indexMurissementNeige</w:t>
      </w:r>
      <w:proofErr w:type="spellEnd"/>
      <w:r w:rsidRPr="003A2256">
        <w:rPr>
          <w:rFonts w:ascii="Courier New" w:hAnsi="Courier New" w:cs="Courier New"/>
        </w:rPr>
        <w:t>: [</w:t>
      </w:r>
      <w:r>
        <w:rPr>
          <w:rFonts w:ascii="Courier New" w:hAnsi="Courier New" w:cs="Courier New"/>
        </w:rPr>
        <w:t xml:space="preserve">1 x </w:t>
      </w:r>
      <w:proofErr w:type="spellStart"/>
      <w:r>
        <w:rPr>
          <w:rFonts w:ascii="Courier New" w:hAnsi="Courier New" w:cs="Courier New"/>
        </w:rPr>
        <w:t>nbCE</w:t>
      </w:r>
      <w:proofErr w:type="spellEnd"/>
      <w:r w:rsidRPr="003A2256">
        <w:rPr>
          <w:rFonts w:ascii="Courier New" w:hAnsi="Courier New" w:cs="Courier New"/>
        </w:rPr>
        <w:t xml:space="preserve"> double]</w:t>
      </w:r>
      <w:r>
        <w:rPr>
          <w:rFonts w:ascii="Courier New" w:hAnsi="Courier New" w:cs="Courier New"/>
        </w:rPr>
        <w:br/>
      </w:r>
      <w:r w:rsidRPr="003A2256">
        <w:rPr>
          <w:rFonts w:ascii="Courier New" w:hAnsi="Courier New" w:cs="Courier New"/>
        </w:rPr>
        <w:t xml:space="preserve">       </w:t>
      </w:r>
      <w:proofErr w:type="spellStart"/>
      <w:r w:rsidRPr="003A2256">
        <w:rPr>
          <w:rFonts w:ascii="Courier New" w:hAnsi="Courier New" w:cs="Courier New"/>
        </w:rPr>
        <w:t>indexTempNeige</w:t>
      </w:r>
      <w:proofErr w:type="spellEnd"/>
      <w:r w:rsidRPr="003A2256">
        <w:rPr>
          <w:rFonts w:ascii="Courier New" w:hAnsi="Courier New" w:cs="Courier New"/>
        </w:rPr>
        <w:t>: [</w:t>
      </w:r>
      <w:r>
        <w:rPr>
          <w:rFonts w:ascii="Courier New" w:hAnsi="Courier New" w:cs="Courier New"/>
        </w:rPr>
        <w:t xml:space="preserve">1 x </w:t>
      </w:r>
      <w:proofErr w:type="spellStart"/>
      <w:r>
        <w:rPr>
          <w:rFonts w:ascii="Courier New" w:hAnsi="Courier New" w:cs="Courier New"/>
        </w:rPr>
        <w:t>nbCE</w:t>
      </w:r>
      <w:proofErr w:type="spellEnd"/>
      <w:r w:rsidRPr="003A2256">
        <w:rPr>
          <w:rFonts w:ascii="Courier New" w:hAnsi="Courier New" w:cs="Courier New"/>
        </w:rPr>
        <w:t xml:space="preserve"> double]</w:t>
      </w:r>
      <w:r>
        <w:rPr>
          <w:rFonts w:ascii="Courier New" w:hAnsi="Courier New" w:cs="Courier New"/>
        </w:rPr>
        <w:br/>
      </w:r>
    </w:p>
    <w:p w14:paraId="1B017064" w14:textId="77777777" w:rsidR="002B74F1" w:rsidRDefault="002B74F1" w:rsidP="002B74F1">
      <w:pPr>
        <w:pStyle w:val="Heading2"/>
      </w:pPr>
      <w:bookmarkStart w:id="709" w:name="_Toc165465461"/>
      <w:proofErr w:type="spellStart"/>
      <w:r>
        <w:lastRenderedPageBreak/>
        <w:t>etatsEvapo</w:t>
      </w:r>
      <w:proofErr w:type="spellEnd"/>
      <w:r>
        <w:t xml:space="preserve"> [1 x </w:t>
      </w:r>
      <w:proofErr w:type="spellStart"/>
      <w:r>
        <w:t>nbPasDeTemps</w:t>
      </w:r>
      <w:proofErr w:type="spellEnd"/>
      <w:r>
        <w:t xml:space="preserve"> </w:t>
      </w:r>
      <w:proofErr w:type="spellStart"/>
      <w:r>
        <w:t>struct</w:t>
      </w:r>
      <w:proofErr w:type="spellEnd"/>
      <w:r>
        <w:t>]</w:t>
      </w:r>
      <w:bookmarkEnd w:id="709"/>
    </w:p>
    <w:p w14:paraId="21415996" w14:textId="77777777" w:rsidR="00EF095E" w:rsidRPr="00EF095E" w:rsidRDefault="00EF095E" w:rsidP="00EF095E">
      <w:pPr>
        <w:rPr>
          <w:b/>
        </w:rPr>
      </w:pPr>
      <w:r w:rsidRPr="00EF095E">
        <w:rPr>
          <w:b/>
        </w:rPr>
        <w:t>Note</w:t>
      </w:r>
      <w:r>
        <w:rPr>
          <w:b/>
        </w:rPr>
        <w:t> : Dépend du modèle d’évapotranspiration. Pour Cequeau, la seule variable d’état est « </w:t>
      </w:r>
      <w:proofErr w:type="spellStart"/>
      <w:r w:rsidRPr="00EF095E">
        <w:rPr>
          <w:b/>
        </w:rPr>
        <w:t>evapoPotJour</w:t>
      </w:r>
      <w:proofErr w:type="spellEnd"/>
      <w:r>
        <w:rPr>
          <w:b/>
        </w:rPr>
        <w:t> » mais elle est conservée dans les états des CE pour les besoins de la simulation Qualité.</w:t>
      </w:r>
    </w:p>
    <w:p w14:paraId="63169E3D" w14:textId="77777777" w:rsidR="002B74F1" w:rsidRPr="003A2256" w:rsidRDefault="002B74F1" w:rsidP="002B74F1">
      <w:pPr>
        <w:rPr>
          <w:rFonts w:ascii="Courier New" w:hAnsi="Courier New" w:cs="Courier New"/>
        </w:rPr>
      </w:pPr>
    </w:p>
    <w:p w14:paraId="75C186B0" w14:textId="77777777" w:rsidR="00DD3DDF" w:rsidRDefault="00DD3DDF" w:rsidP="00EE0202">
      <w:pPr>
        <w:pStyle w:val="Heading2"/>
      </w:pPr>
      <w:bookmarkStart w:id="710" w:name="_Toc165465462"/>
      <w:proofErr w:type="spellStart"/>
      <w:r>
        <w:t>etatsBarrage</w:t>
      </w:r>
      <w:proofErr w:type="spellEnd"/>
      <w:r w:rsidR="003F669F">
        <w:t xml:space="preserve"> [1 x </w:t>
      </w:r>
      <w:proofErr w:type="spellStart"/>
      <w:r w:rsidR="003F669F">
        <w:t>nbPasDeTemps</w:t>
      </w:r>
      <w:proofErr w:type="spellEnd"/>
      <w:r w:rsidR="003F669F">
        <w:t xml:space="preserve"> </w:t>
      </w:r>
      <w:proofErr w:type="spellStart"/>
      <w:r w:rsidR="003F669F">
        <w:t>struct</w:t>
      </w:r>
      <w:proofErr w:type="spellEnd"/>
      <w:r w:rsidR="003F669F">
        <w:t>]</w:t>
      </w:r>
      <w:bookmarkEnd w:id="710"/>
    </w:p>
    <w:p w14:paraId="1C5909CC" w14:textId="23566BDE" w:rsidR="00DD3DDF" w:rsidRDefault="002706AD" w:rsidP="00DD3DDF">
      <w:pPr>
        <w:rPr>
          <w:rFonts w:ascii="Courier New" w:hAnsi="Courier New" w:cs="Courier New"/>
        </w:rPr>
      </w:pPr>
      <w:ins w:id="711" w:author="Suraj Patel" w:date="2025-01-20T15:33:00Z">
        <w:r>
          <w:rPr>
            <w:rFonts w:ascii="Courier New" w:hAnsi="Courier New" w:cs="Courier New"/>
          </w:rPr>
          <w:t xml:space="preserve"> </w:t>
        </w:r>
      </w:ins>
      <w:ins w:id="712" w:author="Suraj Patel" w:date="2025-01-20T15:34:00Z">
        <w:r>
          <w:rPr>
            <w:rFonts w:ascii="Courier New" w:hAnsi="Courier New" w:cs="Courier New"/>
          </w:rPr>
          <w:t xml:space="preserve">      </w:t>
        </w:r>
      </w:ins>
      <w:ins w:id="713" w:author="Suraj Patel" w:date="2025-01-20T15:33:00Z">
        <w:r>
          <w:rPr>
            <w:rFonts w:ascii="Courier New" w:hAnsi="Courier New" w:cs="Courier New"/>
          </w:rPr>
          <w:t xml:space="preserve"> </w:t>
        </w:r>
      </w:ins>
      <w:proofErr w:type="spellStart"/>
      <w:r w:rsidR="00DD3DDF" w:rsidRPr="00DD3DDF">
        <w:rPr>
          <w:rFonts w:ascii="Courier New" w:hAnsi="Courier New" w:cs="Courier New"/>
        </w:rPr>
        <w:t>idCarreauPartiel</w:t>
      </w:r>
      <w:proofErr w:type="spellEnd"/>
      <w:r w:rsidR="00DD3DDF" w:rsidRPr="003A2256">
        <w:rPr>
          <w:rFonts w:ascii="Courier New" w:hAnsi="Courier New" w:cs="Courier New"/>
        </w:rPr>
        <w:t>: double</w:t>
      </w:r>
      <w:r w:rsidR="00DD3DDF">
        <w:rPr>
          <w:rFonts w:ascii="Courier New" w:hAnsi="Courier New" w:cs="Courier New"/>
        </w:rPr>
        <w:br/>
        <w:t xml:space="preserve">        </w:t>
      </w:r>
      <w:ins w:id="714" w:author="Suraj Patel" w:date="2025-01-20T15:34:00Z">
        <w:r>
          <w:rPr>
            <w:rFonts w:ascii="Courier New" w:hAnsi="Courier New" w:cs="Courier New"/>
          </w:rPr>
          <w:t xml:space="preserve">      </w:t>
        </w:r>
      </w:ins>
      <w:r w:rsidR="00DD3DDF">
        <w:rPr>
          <w:rFonts w:ascii="Courier New" w:hAnsi="Courier New" w:cs="Courier New"/>
        </w:rPr>
        <w:t xml:space="preserve"> </w:t>
      </w:r>
      <w:r w:rsidR="00DD3DDF" w:rsidRPr="003A2256">
        <w:rPr>
          <w:rFonts w:ascii="Courier New" w:hAnsi="Courier New" w:cs="Courier New"/>
        </w:rPr>
        <w:t xml:space="preserve"> </w:t>
      </w:r>
      <w:ins w:id="715" w:author="Suraj Patel" w:date="2025-01-20T15:33:00Z">
        <w:r>
          <w:rPr>
            <w:rFonts w:ascii="Courier New" w:hAnsi="Courier New" w:cs="Courier New"/>
          </w:rPr>
          <w:t xml:space="preserve">  </w:t>
        </w:r>
      </w:ins>
      <w:r w:rsidR="00DD3DDF" w:rsidRPr="00DD3DDF">
        <w:rPr>
          <w:rFonts w:ascii="Courier New" w:hAnsi="Courier New" w:cs="Courier New"/>
        </w:rPr>
        <w:t>volume</w:t>
      </w:r>
      <w:r w:rsidR="00DD3DDF" w:rsidRPr="003A2256">
        <w:rPr>
          <w:rFonts w:ascii="Courier New" w:hAnsi="Courier New" w:cs="Courier New"/>
        </w:rPr>
        <w:t>: double</w:t>
      </w:r>
      <w:r w:rsidR="00DD3DDF">
        <w:rPr>
          <w:rFonts w:ascii="Courier New" w:hAnsi="Courier New" w:cs="Courier New"/>
        </w:rPr>
        <w:br/>
        <w:t xml:space="preserve">          </w:t>
      </w:r>
      <w:ins w:id="716" w:author="Suraj Patel" w:date="2025-01-20T15:34:00Z">
        <w:r>
          <w:rPr>
            <w:rFonts w:ascii="Courier New" w:hAnsi="Courier New" w:cs="Courier New"/>
          </w:rPr>
          <w:t xml:space="preserve">        </w:t>
        </w:r>
      </w:ins>
      <w:r w:rsidR="00DD3DDF" w:rsidRPr="00DD3DDF">
        <w:rPr>
          <w:rFonts w:ascii="Courier New" w:hAnsi="Courier New" w:cs="Courier New"/>
        </w:rPr>
        <w:t>niveau</w:t>
      </w:r>
      <w:r w:rsidR="00DD3DDF" w:rsidRPr="003A2256">
        <w:rPr>
          <w:rFonts w:ascii="Courier New" w:hAnsi="Courier New" w:cs="Courier New"/>
        </w:rPr>
        <w:t>: double</w:t>
      </w:r>
    </w:p>
    <w:p w14:paraId="1ED99454" w14:textId="25C9F7D5" w:rsidR="00832DC4" w:rsidRDefault="00832DC4" w:rsidP="00832DC4">
      <w:pPr>
        <w:rPr>
          <w:rFonts w:ascii="Courier New" w:hAnsi="Courier New" w:cs="Courier New"/>
        </w:rPr>
      </w:pPr>
      <w:r>
        <w:rPr>
          <w:rFonts w:ascii="Courier New" w:hAnsi="Courier New" w:cs="Courier New"/>
        </w:rPr>
        <w:t xml:space="preserve">          </w:t>
      </w:r>
      <w:ins w:id="717" w:author="Suraj Patel" w:date="2025-01-20T15:33:00Z">
        <w:r w:rsidR="002706AD">
          <w:rPr>
            <w:rFonts w:ascii="Courier New" w:hAnsi="Courier New" w:cs="Courier New"/>
          </w:rPr>
          <w:t xml:space="preserve">  </w:t>
        </w:r>
      </w:ins>
      <w:proofErr w:type="spellStart"/>
      <w:r>
        <w:rPr>
          <w:rFonts w:ascii="Courier New" w:hAnsi="Courier New" w:cs="Courier New"/>
        </w:rPr>
        <w:t>debitEntrant</w:t>
      </w:r>
      <w:proofErr w:type="spellEnd"/>
      <w:r>
        <w:rPr>
          <w:rFonts w:ascii="Courier New" w:hAnsi="Courier New" w:cs="Courier New"/>
        </w:rPr>
        <w:t>: double</w:t>
      </w:r>
    </w:p>
    <w:p w14:paraId="1C1C1D5B" w14:textId="77777777" w:rsidR="00832DC4" w:rsidRDefault="00832DC4" w:rsidP="00832DC4">
      <w:pPr>
        <w:rPr>
          <w:rFonts w:ascii="Courier New" w:hAnsi="Courier New" w:cs="Courier New"/>
        </w:rPr>
      </w:pPr>
      <w:r>
        <w:rPr>
          <w:rFonts w:ascii="Courier New" w:hAnsi="Courier New" w:cs="Courier New"/>
        </w:rPr>
        <w:t xml:space="preserve">          </w:t>
      </w:r>
      <w:proofErr w:type="spellStart"/>
      <w:r>
        <w:rPr>
          <w:rFonts w:ascii="Courier New" w:hAnsi="Courier New" w:cs="Courier New"/>
        </w:rPr>
        <w:t>debitsSortants</w:t>
      </w:r>
      <w:proofErr w:type="spellEnd"/>
      <w:r>
        <w:rPr>
          <w:rFonts w:ascii="Courier New" w:hAnsi="Courier New" w:cs="Courier New"/>
        </w:rPr>
        <w:t xml:space="preserve">: [1 x </w:t>
      </w:r>
      <w:proofErr w:type="spellStart"/>
      <w:r>
        <w:rPr>
          <w:rFonts w:ascii="Courier New" w:hAnsi="Courier New" w:cs="Courier New"/>
        </w:rPr>
        <w:t>nbReglesEvacuation</w:t>
      </w:r>
      <w:proofErr w:type="spellEnd"/>
      <w:r>
        <w:rPr>
          <w:rFonts w:ascii="Courier New" w:hAnsi="Courier New" w:cs="Courier New"/>
        </w:rPr>
        <w:t xml:space="preserve"> double]</w:t>
      </w:r>
    </w:p>
    <w:p w14:paraId="7D9EE06E" w14:textId="77777777" w:rsidR="00757E73" w:rsidRPr="003A2256" w:rsidRDefault="00175261" w:rsidP="00EE0202">
      <w:pPr>
        <w:pStyle w:val="Heading2"/>
      </w:pPr>
      <w:bookmarkStart w:id="718" w:name="_Toc165465463"/>
      <w:proofErr w:type="spellStart"/>
      <w:r>
        <w:t>pasDeTemps</w:t>
      </w:r>
      <w:bookmarkEnd w:id="718"/>
      <w:proofErr w:type="spellEnd"/>
    </w:p>
    <w:p w14:paraId="5314DAE3" w14:textId="77777777" w:rsidR="007E3FA6" w:rsidRDefault="00175261" w:rsidP="008721A9">
      <w:r>
        <w:t>Contient la date en format « </w:t>
      </w:r>
      <w:proofErr w:type="spellStart"/>
      <w:r>
        <w:t>datenum</w:t>
      </w:r>
      <w:proofErr w:type="spellEnd"/>
      <w:r>
        <w:t> » à la fin de chaque pas de temps.</w:t>
      </w:r>
    </w:p>
    <w:p w14:paraId="621E2B47" w14:textId="77777777" w:rsidR="00CC46AD" w:rsidRDefault="00CC46AD" w:rsidP="008721A9"/>
    <w:p w14:paraId="3A6F2373" w14:textId="77777777" w:rsidR="00737534" w:rsidRDefault="00737534" w:rsidP="00737534">
      <w:pPr>
        <w:pStyle w:val="Heading2"/>
      </w:pPr>
      <w:bookmarkStart w:id="719" w:name="_Toc165465464"/>
      <w:proofErr w:type="spellStart"/>
      <w:r w:rsidRPr="00324E10">
        <w:t>etatsQualiteCP</w:t>
      </w:r>
      <w:proofErr w:type="spellEnd"/>
      <w:r>
        <w:t xml:space="preserve"> [1 x </w:t>
      </w:r>
      <w:proofErr w:type="spellStart"/>
      <w:r>
        <w:t>nbPasDeTemps</w:t>
      </w:r>
      <w:proofErr w:type="spellEnd"/>
      <w:r>
        <w:t xml:space="preserve"> </w:t>
      </w:r>
      <w:proofErr w:type="spellStart"/>
      <w:r>
        <w:t>struct</w:t>
      </w:r>
      <w:proofErr w:type="spellEnd"/>
      <w:r>
        <w:t>]</w:t>
      </w:r>
      <w:bookmarkEnd w:id="719"/>
    </w:p>
    <w:p w14:paraId="54AFD8C1" w14:textId="77777777" w:rsidR="00CC46AD" w:rsidRDefault="00CC46AD" w:rsidP="00CC46AD">
      <w:r>
        <w:t>Si la simulation qualité n’est pas exécutée, contient une structure vide.</w:t>
      </w:r>
    </w:p>
    <w:p w14:paraId="791B461E" w14:textId="77777777" w:rsidR="00CC46AD" w:rsidRPr="00CC46AD" w:rsidRDefault="00CC46AD" w:rsidP="00CC46AD"/>
    <w:p w14:paraId="265DDD38" w14:textId="77777777" w:rsidR="00737534" w:rsidRPr="00324E10" w:rsidRDefault="00737534" w:rsidP="00737534">
      <w:pPr>
        <w:rPr>
          <w:rFonts w:ascii="Courier New" w:hAnsi="Courier New" w:cs="Courier New"/>
        </w:rPr>
      </w:pPr>
      <w:r w:rsidRPr="00324E10">
        <w:rPr>
          <w:rFonts w:ascii="Courier New" w:hAnsi="Courier New" w:cs="Courier New"/>
        </w:rPr>
        <w:t xml:space="preserve">         id: [</w:t>
      </w:r>
      <w:r>
        <w:rPr>
          <w:rFonts w:ascii="Courier New" w:hAnsi="Courier New" w:cs="Courier New"/>
        </w:rPr>
        <w:t xml:space="preserve">1 x </w:t>
      </w:r>
      <w:proofErr w:type="spellStart"/>
      <w:r>
        <w:rPr>
          <w:rFonts w:ascii="Courier New" w:hAnsi="Courier New" w:cs="Courier New"/>
        </w:rPr>
        <w:t>nbCP</w:t>
      </w:r>
      <w:proofErr w:type="spellEnd"/>
      <w:r w:rsidRPr="00324E10">
        <w:rPr>
          <w:rFonts w:ascii="Courier New" w:hAnsi="Courier New" w:cs="Courier New"/>
        </w:rPr>
        <w:t xml:space="preserve"> double]</w:t>
      </w:r>
      <w:r>
        <w:rPr>
          <w:rFonts w:ascii="Courier New" w:hAnsi="Courier New" w:cs="Courier New"/>
        </w:rPr>
        <w:t> : Id du carreau partiel.</w:t>
      </w:r>
    </w:p>
    <w:p w14:paraId="79FC6B9B" w14:textId="77777777" w:rsidR="00737534" w:rsidRPr="00324E10" w:rsidRDefault="00737534" w:rsidP="00737534">
      <w:pPr>
        <w:rPr>
          <w:rFonts w:ascii="Courier New" w:hAnsi="Courier New" w:cs="Courier New"/>
        </w:rPr>
      </w:pPr>
      <w:proofErr w:type="spellStart"/>
      <w:r w:rsidRPr="00324E10">
        <w:rPr>
          <w:rFonts w:ascii="Courier New" w:hAnsi="Courier New" w:cs="Courier New"/>
        </w:rPr>
        <w:t>temperature</w:t>
      </w:r>
      <w:proofErr w:type="spellEnd"/>
      <w:r w:rsidRPr="00324E10">
        <w:rPr>
          <w:rFonts w:ascii="Courier New" w:hAnsi="Courier New" w:cs="Courier New"/>
        </w:rPr>
        <w:t>: [</w:t>
      </w:r>
      <w:r>
        <w:rPr>
          <w:rFonts w:ascii="Courier New" w:hAnsi="Courier New" w:cs="Courier New"/>
        </w:rPr>
        <w:t xml:space="preserve">1 x </w:t>
      </w:r>
      <w:proofErr w:type="spellStart"/>
      <w:r>
        <w:rPr>
          <w:rFonts w:ascii="Courier New" w:hAnsi="Courier New" w:cs="Courier New"/>
        </w:rPr>
        <w:t>nbCP</w:t>
      </w:r>
      <w:proofErr w:type="spellEnd"/>
      <w:r w:rsidRPr="00324E10">
        <w:rPr>
          <w:rFonts w:ascii="Courier New" w:hAnsi="Courier New" w:cs="Courier New"/>
        </w:rPr>
        <w:t xml:space="preserve"> double]</w:t>
      </w:r>
      <w:r>
        <w:rPr>
          <w:rFonts w:ascii="Courier New" w:hAnsi="Courier New" w:cs="Courier New"/>
        </w:rPr>
        <w:t> : Température de l’eau au CP.</w:t>
      </w:r>
    </w:p>
    <w:p w14:paraId="63B91756" w14:textId="77777777" w:rsidR="00737534" w:rsidRPr="00324E10" w:rsidRDefault="00737534" w:rsidP="00737534">
      <w:pPr>
        <w:rPr>
          <w:rFonts w:ascii="Courier New" w:hAnsi="Courier New" w:cs="Courier New"/>
        </w:rPr>
      </w:pPr>
      <w:r w:rsidRPr="00324E10">
        <w:rPr>
          <w:rFonts w:ascii="Courier New" w:hAnsi="Courier New" w:cs="Courier New"/>
        </w:rPr>
        <w:t xml:space="preserve">     </w:t>
      </w:r>
      <w:proofErr w:type="spellStart"/>
      <w:r w:rsidRPr="00324E10">
        <w:rPr>
          <w:rFonts w:ascii="Courier New" w:hAnsi="Courier New" w:cs="Courier New"/>
        </w:rPr>
        <w:t>qruiss</w:t>
      </w:r>
      <w:proofErr w:type="spellEnd"/>
      <w:r w:rsidRPr="00324E10">
        <w:rPr>
          <w:rFonts w:ascii="Courier New" w:hAnsi="Courier New" w:cs="Courier New"/>
        </w:rPr>
        <w:t>: [</w:t>
      </w:r>
      <w:r>
        <w:rPr>
          <w:rFonts w:ascii="Courier New" w:hAnsi="Courier New" w:cs="Courier New"/>
        </w:rPr>
        <w:t xml:space="preserve">1 x </w:t>
      </w:r>
      <w:proofErr w:type="spellStart"/>
      <w:r>
        <w:rPr>
          <w:rFonts w:ascii="Courier New" w:hAnsi="Courier New" w:cs="Courier New"/>
        </w:rPr>
        <w:t>nbCP</w:t>
      </w:r>
      <w:proofErr w:type="spellEnd"/>
      <w:r w:rsidRPr="00324E10">
        <w:rPr>
          <w:rFonts w:ascii="Courier New" w:hAnsi="Courier New" w:cs="Courier New"/>
        </w:rPr>
        <w:t xml:space="preserve"> double]</w:t>
      </w:r>
      <w:r>
        <w:rPr>
          <w:rFonts w:ascii="Courier New" w:hAnsi="Courier New" w:cs="Courier New"/>
        </w:rPr>
        <w:t> </w:t>
      </w:r>
    </w:p>
    <w:p w14:paraId="4EC12C29" w14:textId="77777777" w:rsidR="00737534" w:rsidRPr="00324E10" w:rsidRDefault="00737534" w:rsidP="00737534">
      <w:pPr>
        <w:rPr>
          <w:rFonts w:ascii="Courier New" w:hAnsi="Courier New" w:cs="Courier New"/>
        </w:rPr>
      </w:pPr>
      <w:r>
        <w:rPr>
          <w:rFonts w:ascii="Courier New" w:hAnsi="Courier New" w:cs="Courier New"/>
        </w:rPr>
        <w:t xml:space="preserve"> </w:t>
      </w:r>
      <w:r w:rsidRPr="00324E10">
        <w:rPr>
          <w:rFonts w:ascii="Courier New" w:hAnsi="Courier New" w:cs="Courier New"/>
        </w:rPr>
        <w:t xml:space="preserve">    </w:t>
      </w:r>
      <w:proofErr w:type="spellStart"/>
      <w:r w:rsidRPr="00324E10">
        <w:rPr>
          <w:rFonts w:ascii="Courier New" w:hAnsi="Courier New" w:cs="Courier New"/>
        </w:rPr>
        <w:t>qnappe</w:t>
      </w:r>
      <w:proofErr w:type="spellEnd"/>
      <w:r w:rsidRPr="00324E10">
        <w:rPr>
          <w:rFonts w:ascii="Courier New" w:hAnsi="Courier New" w:cs="Courier New"/>
        </w:rPr>
        <w:t>: [</w:t>
      </w:r>
      <w:r>
        <w:rPr>
          <w:rFonts w:ascii="Courier New" w:hAnsi="Courier New" w:cs="Courier New"/>
        </w:rPr>
        <w:t xml:space="preserve">1 x </w:t>
      </w:r>
      <w:proofErr w:type="spellStart"/>
      <w:r>
        <w:rPr>
          <w:rFonts w:ascii="Courier New" w:hAnsi="Courier New" w:cs="Courier New"/>
        </w:rPr>
        <w:t>nbCP</w:t>
      </w:r>
      <w:proofErr w:type="spellEnd"/>
      <w:r w:rsidRPr="00324E10">
        <w:rPr>
          <w:rFonts w:ascii="Courier New" w:hAnsi="Courier New" w:cs="Courier New"/>
        </w:rPr>
        <w:t xml:space="preserve"> double]</w:t>
      </w:r>
    </w:p>
    <w:p w14:paraId="63C80CA4" w14:textId="77777777" w:rsidR="00737534" w:rsidRPr="00324E10" w:rsidRDefault="00737534" w:rsidP="00737534">
      <w:pPr>
        <w:rPr>
          <w:rFonts w:ascii="Courier New" w:hAnsi="Courier New" w:cs="Courier New"/>
        </w:rPr>
      </w:pPr>
      <w:r w:rsidRPr="00324E10">
        <w:rPr>
          <w:rFonts w:ascii="Courier New" w:hAnsi="Courier New" w:cs="Courier New"/>
        </w:rPr>
        <w:t xml:space="preserve">      </w:t>
      </w:r>
      <w:proofErr w:type="spellStart"/>
      <w:r w:rsidRPr="00324E10">
        <w:rPr>
          <w:rFonts w:ascii="Courier New" w:hAnsi="Courier New" w:cs="Courier New"/>
        </w:rPr>
        <w:t>qhypo</w:t>
      </w:r>
      <w:proofErr w:type="spellEnd"/>
      <w:r w:rsidRPr="00324E10">
        <w:rPr>
          <w:rFonts w:ascii="Courier New" w:hAnsi="Courier New" w:cs="Courier New"/>
        </w:rPr>
        <w:t>: [</w:t>
      </w:r>
      <w:r>
        <w:rPr>
          <w:rFonts w:ascii="Courier New" w:hAnsi="Courier New" w:cs="Courier New"/>
        </w:rPr>
        <w:t xml:space="preserve">1 x </w:t>
      </w:r>
      <w:proofErr w:type="spellStart"/>
      <w:r>
        <w:rPr>
          <w:rFonts w:ascii="Courier New" w:hAnsi="Courier New" w:cs="Courier New"/>
        </w:rPr>
        <w:t>nbCP</w:t>
      </w:r>
      <w:proofErr w:type="spellEnd"/>
      <w:r w:rsidRPr="00324E10">
        <w:rPr>
          <w:rFonts w:ascii="Courier New" w:hAnsi="Courier New" w:cs="Courier New"/>
        </w:rPr>
        <w:t xml:space="preserve"> double]</w:t>
      </w:r>
    </w:p>
    <w:p w14:paraId="0C99D110" w14:textId="77777777" w:rsidR="00737534" w:rsidRPr="00324E10" w:rsidRDefault="00737534" w:rsidP="00737534">
      <w:pPr>
        <w:rPr>
          <w:rFonts w:ascii="Courier New" w:hAnsi="Courier New" w:cs="Courier New"/>
        </w:rPr>
      </w:pPr>
      <w:r w:rsidRPr="00324E10">
        <w:rPr>
          <w:rFonts w:ascii="Courier New" w:hAnsi="Courier New" w:cs="Courier New"/>
        </w:rPr>
        <w:t xml:space="preserve">     </w:t>
      </w:r>
      <w:proofErr w:type="spellStart"/>
      <w:r w:rsidRPr="00324E10">
        <w:rPr>
          <w:rFonts w:ascii="Courier New" w:hAnsi="Courier New" w:cs="Courier New"/>
        </w:rPr>
        <w:t>qlacma</w:t>
      </w:r>
      <w:proofErr w:type="spellEnd"/>
      <w:r w:rsidRPr="00324E10">
        <w:rPr>
          <w:rFonts w:ascii="Courier New" w:hAnsi="Courier New" w:cs="Courier New"/>
        </w:rPr>
        <w:t>: [</w:t>
      </w:r>
      <w:r>
        <w:rPr>
          <w:rFonts w:ascii="Courier New" w:hAnsi="Courier New" w:cs="Courier New"/>
        </w:rPr>
        <w:t xml:space="preserve">1 x </w:t>
      </w:r>
      <w:proofErr w:type="spellStart"/>
      <w:r>
        <w:rPr>
          <w:rFonts w:ascii="Courier New" w:hAnsi="Courier New" w:cs="Courier New"/>
        </w:rPr>
        <w:t>nbCP</w:t>
      </w:r>
      <w:proofErr w:type="spellEnd"/>
      <w:r w:rsidRPr="00324E10">
        <w:rPr>
          <w:rFonts w:ascii="Courier New" w:hAnsi="Courier New" w:cs="Courier New"/>
        </w:rPr>
        <w:t xml:space="preserve"> double]</w:t>
      </w:r>
    </w:p>
    <w:p w14:paraId="03F6125B" w14:textId="77777777" w:rsidR="00737534" w:rsidRPr="00324E10" w:rsidRDefault="00737534" w:rsidP="00737534">
      <w:pPr>
        <w:rPr>
          <w:rFonts w:ascii="Courier New" w:hAnsi="Courier New" w:cs="Courier New"/>
        </w:rPr>
      </w:pPr>
      <w:r w:rsidRPr="00324E10">
        <w:rPr>
          <w:rFonts w:ascii="Courier New" w:hAnsi="Courier New" w:cs="Courier New"/>
        </w:rPr>
        <w:t xml:space="preserve">     </w:t>
      </w:r>
      <w:proofErr w:type="spellStart"/>
      <w:r w:rsidRPr="00324E10">
        <w:rPr>
          <w:rFonts w:ascii="Courier New" w:hAnsi="Courier New" w:cs="Courier New"/>
        </w:rPr>
        <w:t>qradso</w:t>
      </w:r>
      <w:proofErr w:type="spellEnd"/>
      <w:r w:rsidRPr="00324E10">
        <w:rPr>
          <w:rFonts w:ascii="Courier New" w:hAnsi="Courier New" w:cs="Courier New"/>
        </w:rPr>
        <w:t>: [</w:t>
      </w:r>
      <w:r>
        <w:rPr>
          <w:rFonts w:ascii="Courier New" w:hAnsi="Courier New" w:cs="Courier New"/>
        </w:rPr>
        <w:t xml:space="preserve">1 x </w:t>
      </w:r>
      <w:proofErr w:type="spellStart"/>
      <w:r>
        <w:rPr>
          <w:rFonts w:ascii="Courier New" w:hAnsi="Courier New" w:cs="Courier New"/>
        </w:rPr>
        <w:t>nbCP</w:t>
      </w:r>
      <w:proofErr w:type="spellEnd"/>
      <w:r w:rsidRPr="00324E10">
        <w:rPr>
          <w:rFonts w:ascii="Courier New" w:hAnsi="Courier New" w:cs="Courier New"/>
        </w:rPr>
        <w:t xml:space="preserve"> double]</w:t>
      </w:r>
    </w:p>
    <w:p w14:paraId="122AE1BC" w14:textId="77777777" w:rsidR="00737534" w:rsidRPr="00324E10" w:rsidRDefault="00737534" w:rsidP="00737534">
      <w:pPr>
        <w:rPr>
          <w:rFonts w:ascii="Courier New" w:hAnsi="Courier New" w:cs="Courier New"/>
        </w:rPr>
      </w:pPr>
      <w:r w:rsidRPr="00324E10">
        <w:rPr>
          <w:rFonts w:ascii="Courier New" w:hAnsi="Courier New" w:cs="Courier New"/>
        </w:rPr>
        <w:t xml:space="preserve">     </w:t>
      </w:r>
      <w:proofErr w:type="spellStart"/>
      <w:r w:rsidRPr="00324E10">
        <w:rPr>
          <w:rFonts w:ascii="Courier New" w:hAnsi="Courier New" w:cs="Courier New"/>
        </w:rPr>
        <w:t>qradin</w:t>
      </w:r>
      <w:proofErr w:type="spellEnd"/>
      <w:r w:rsidRPr="00324E10">
        <w:rPr>
          <w:rFonts w:ascii="Courier New" w:hAnsi="Courier New" w:cs="Courier New"/>
        </w:rPr>
        <w:t>: [</w:t>
      </w:r>
      <w:r>
        <w:rPr>
          <w:rFonts w:ascii="Courier New" w:hAnsi="Courier New" w:cs="Courier New"/>
        </w:rPr>
        <w:t xml:space="preserve">1 x </w:t>
      </w:r>
      <w:proofErr w:type="spellStart"/>
      <w:r>
        <w:rPr>
          <w:rFonts w:ascii="Courier New" w:hAnsi="Courier New" w:cs="Courier New"/>
        </w:rPr>
        <w:t>nbCP</w:t>
      </w:r>
      <w:proofErr w:type="spellEnd"/>
      <w:r w:rsidRPr="00324E10">
        <w:rPr>
          <w:rFonts w:ascii="Courier New" w:hAnsi="Courier New" w:cs="Courier New"/>
        </w:rPr>
        <w:t xml:space="preserve"> double]</w:t>
      </w:r>
    </w:p>
    <w:p w14:paraId="1222B760" w14:textId="77777777" w:rsidR="00737534" w:rsidRPr="00324E10" w:rsidRDefault="00737534" w:rsidP="00737534">
      <w:pPr>
        <w:rPr>
          <w:rFonts w:ascii="Courier New" w:hAnsi="Courier New" w:cs="Courier New"/>
        </w:rPr>
      </w:pPr>
      <w:r w:rsidRPr="00324E10">
        <w:rPr>
          <w:rFonts w:ascii="Courier New" w:hAnsi="Courier New" w:cs="Courier New"/>
        </w:rPr>
        <w:t xml:space="preserve">      </w:t>
      </w:r>
      <w:proofErr w:type="spellStart"/>
      <w:r w:rsidRPr="00324E10">
        <w:rPr>
          <w:rFonts w:ascii="Courier New" w:hAnsi="Courier New" w:cs="Courier New"/>
        </w:rPr>
        <w:t>qevap</w:t>
      </w:r>
      <w:proofErr w:type="spellEnd"/>
      <w:r w:rsidRPr="00324E10">
        <w:rPr>
          <w:rFonts w:ascii="Courier New" w:hAnsi="Courier New" w:cs="Courier New"/>
        </w:rPr>
        <w:t>: [</w:t>
      </w:r>
      <w:r>
        <w:rPr>
          <w:rFonts w:ascii="Courier New" w:hAnsi="Courier New" w:cs="Courier New"/>
        </w:rPr>
        <w:t xml:space="preserve">1 x </w:t>
      </w:r>
      <w:proofErr w:type="spellStart"/>
      <w:r>
        <w:rPr>
          <w:rFonts w:ascii="Courier New" w:hAnsi="Courier New" w:cs="Courier New"/>
        </w:rPr>
        <w:t>nbCP</w:t>
      </w:r>
      <w:proofErr w:type="spellEnd"/>
      <w:r w:rsidRPr="00324E10">
        <w:rPr>
          <w:rFonts w:ascii="Courier New" w:hAnsi="Courier New" w:cs="Courier New"/>
        </w:rPr>
        <w:t xml:space="preserve"> double]</w:t>
      </w:r>
    </w:p>
    <w:p w14:paraId="58E19BB1" w14:textId="77777777" w:rsidR="00737534" w:rsidRDefault="00737534" w:rsidP="00737534">
      <w:pPr>
        <w:rPr>
          <w:rFonts w:ascii="Courier New" w:hAnsi="Courier New" w:cs="Courier New"/>
        </w:rPr>
      </w:pPr>
      <w:r w:rsidRPr="00324E10">
        <w:rPr>
          <w:rFonts w:ascii="Courier New" w:hAnsi="Courier New" w:cs="Courier New"/>
        </w:rPr>
        <w:t xml:space="preserve">      </w:t>
      </w:r>
      <w:proofErr w:type="spellStart"/>
      <w:r w:rsidRPr="00324E10">
        <w:rPr>
          <w:rFonts w:ascii="Courier New" w:hAnsi="Courier New" w:cs="Courier New"/>
        </w:rPr>
        <w:t>qconv</w:t>
      </w:r>
      <w:proofErr w:type="spellEnd"/>
      <w:r w:rsidRPr="00324E10">
        <w:rPr>
          <w:rFonts w:ascii="Courier New" w:hAnsi="Courier New" w:cs="Courier New"/>
        </w:rPr>
        <w:t>: [</w:t>
      </w:r>
      <w:r>
        <w:rPr>
          <w:rFonts w:ascii="Courier New" w:hAnsi="Courier New" w:cs="Courier New"/>
        </w:rPr>
        <w:t xml:space="preserve">1 x </w:t>
      </w:r>
      <w:proofErr w:type="spellStart"/>
      <w:r>
        <w:rPr>
          <w:rFonts w:ascii="Courier New" w:hAnsi="Courier New" w:cs="Courier New"/>
        </w:rPr>
        <w:t>nbCP</w:t>
      </w:r>
      <w:proofErr w:type="spellEnd"/>
      <w:r w:rsidRPr="00324E10">
        <w:rPr>
          <w:rFonts w:ascii="Courier New" w:hAnsi="Courier New" w:cs="Courier New"/>
        </w:rPr>
        <w:t xml:space="preserve"> double]</w:t>
      </w:r>
    </w:p>
    <w:p w14:paraId="621EA985" w14:textId="77777777" w:rsidR="00737534" w:rsidRDefault="00737534" w:rsidP="00737534">
      <w:pPr>
        <w:rPr>
          <w:rFonts w:ascii="Courier New" w:hAnsi="Courier New" w:cs="Courier New"/>
        </w:rPr>
      </w:pPr>
    </w:p>
    <w:p w14:paraId="4D5A3373" w14:textId="77777777" w:rsidR="00737534" w:rsidRDefault="00737534" w:rsidP="00737534">
      <w:r>
        <w:t>Les champs suivant le champ température sont les valeurs calculées participant au calcul du bilan thermique.</w:t>
      </w:r>
    </w:p>
    <w:p w14:paraId="18749E58" w14:textId="77777777" w:rsidR="00737534" w:rsidRDefault="00737534" w:rsidP="00737534"/>
    <w:p w14:paraId="4CEB4818" w14:textId="77777777" w:rsidR="00737534" w:rsidRDefault="00737534" w:rsidP="00737534">
      <w:pPr>
        <w:pStyle w:val="ListParagraph"/>
        <w:numPr>
          <w:ilvl w:val="0"/>
          <w:numId w:val="9"/>
        </w:numPr>
      </w:pPr>
      <w:r>
        <w:t>É</w:t>
      </w:r>
      <w:r w:rsidRPr="00575303">
        <w:t>nergies associ</w:t>
      </w:r>
      <w:r>
        <w:t>é</w:t>
      </w:r>
      <w:r w:rsidRPr="00575303">
        <w:t xml:space="preserve">es aux apports </w:t>
      </w:r>
      <w:proofErr w:type="spellStart"/>
      <w:r w:rsidRPr="00575303">
        <w:t>advectifs</w:t>
      </w:r>
      <w:proofErr w:type="spellEnd"/>
      <w:r w:rsidRPr="00575303">
        <w:t xml:space="preserve"> locaux d'eau</w:t>
      </w:r>
      <w:r>
        <w:t> :</w:t>
      </w:r>
    </w:p>
    <w:p w14:paraId="7939AE69" w14:textId="77777777" w:rsidR="00737534" w:rsidRDefault="00737534" w:rsidP="00737534">
      <w:pPr>
        <w:pStyle w:val="ListParagraph"/>
        <w:numPr>
          <w:ilvl w:val="1"/>
          <w:numId w:val="9"/>
        </w:numPr>
      </w:pPr>
      <w:proofErr w:type="spellStart"/>
      <w:r>
        <w:t>q</w:t>
      </w:r>
      <w:r w:rsidRPr="00324E10">
        <w:t>ruiss</w:t>
      </w:r>
      <w:proofErr w:type="spellEnd"/>
      <w:r>
        <w:t xml:space="preserve"> : </w:t>
      </w:r>
      <w:r w:rsidRPr="00575303">
        <w:t>Ruissellement de surface</w:t>
      </w:r>
      <w:r>
        <w:t>.</w:t>
      </w:r>
    </w:p>
    <w:p w14:paraId="34E4EF5A" w14:textId="77777777" w:rsidR="00737534" w:rsidRPr="002E0A97" w:rsidRDefault="00737534" w:rsidP="00737534">
      <w:pPr>
        <w:pStyle w:val="ListParagraph"/>
        <w:numPr>
          <w:ilvl w:val="1"/>
          <w:numId w:val="9"/>
        </w:numPr>
      </w:pPr>
      <w:proofErr w:type="spellStart"/>
      <w:r>
        <w:t>qnappe</w:t>
      </w:r>
      <w:proofErr w:type="spellEnd"/>
      <w:r>
        <w:t xml:space="preserve"> : </w:t>
      </w:r>
      <w:r w:rsidRPr="002E0A97">
        <w:t>Eaux provenant de la nappe</w:t>
      </w:r>
    </w:p>
    <w:p w14:paraId="4DBF1740" w14:textId="77777777" w:rsidR="00737534" w:rsidRPr="002E0A97" w:rsidRDefault="00737534" w:rsidP="00737534">
      <w:pPr>
        <w:pStyle w:val="ListParagraph"/>
        <w:numPr>
          <w:ilvl w:val="1"/>
          <w:numId w:val="9"/>
        </w:numPr>
      </w:pPr>
      <w:proofErr w:type="spellStart"/>
      <w:r w:rsidRPr="00324E10">
        <w:t>qhypo</w:t>
      </w:r>
      <w:proofErr w:type="spellEnd"/>
      <w:r>
        <w:t xml:space="preserve"> : </w:t>
      </w:r>
      <w:r w:rsidRPr="002E0A97">
        <w:t>Ruissellement hypodermique</w:t>
      </w:r>
    </w:p>
    <w:p w14:paraId="36EBDDFF" w14:textId="77777777" w:rsidR="00737534" w:rsidRDefault="00737534" w:rsidP="00737534">
      <w:pPr>
        <w:pStyle w:val="ListParagraph"/>
        <w:numPr>
          <w:ilvl w:val="1"/>
          <w:numId w:val="9"/>
        </w:numPr>
      </w:pPr>
      <w:proofErr w:type="spellStart"/>
      <w:r>
        <w:t>qlacma</w:t>
      </w:r>
      <w:proofErr w:type="spellEnd"/>
      <w:r>
        <w:t xml:space="preserve"> : </w:t>
      </w:r>
      <w:proofErr w:type="spellStart"/>
      <w:r w:rsidRPr="00115D24">
        <w:t>Debordement</w:t>
      </w:r>
      <w:proofErr w:type="spellEnd"/>
      <w:r w:rsidRPr="00115D24">
        <w:t xml:space="preserve"> des lacs et marais</w:t>
      </w:r>
      <w:r>
        <w:br/>
      </w:r>
    </w:p>
    <w:p w14:paraId="11B0611F" w14:textId="77777777" w:rsidR="00737534" w:rsidRDefault="00737534" w:rsidP="00737534">
      <w:pPr>
        <w:pStyle w:val="ListParagraph"/>
        <w:numPr>
          <w:ilvl w:val="0"/>
          <w:numId w:val="9"/>
        </w:numPr>
      </w:pPr>
      <w:r>
        <w:t xml:space="preserve">Échanges d’énergies à la surface de l’eau </w:t>
      </w:r>
    </w:p>
    <w:p w14:paraId="368AA1CD" w14:textId="77777777" w:rsidR="00737534" w:rsidRDefault="00737534" w:rsidP="00737534">
      <w:pPr>
        <w:pStyle w:val="ListParagraph"/>
        <w:numPr>
          <w:ilvl w:val="1"/>
          <w:numId w:val="9"/>
        </w:numPr>
      </w:pPr>
      <w:proofErr w:type="spellStart"/>
      <w:r>
        <w:t>qradso</w:t>
      </w:r>
      <w:proofErr w:type="spellEnd"/>
      <w:r>
        <w:t> : Radiation solaire</w:t>
      </w:r>
    </w:p>
    <w:p w14:paraId="7F6E1082" w14:textId="77777777" w:rsidR="00737534" w:rsidRPr="00115D24" w:rsidRDefault="00737534" w:rsidP="00737534">
      <w:pPr>
        <w:pStyle w:val="ListParagraph"/>
        <w:numPr>
          <w:ilvl w:val="1"/>
          <w:numId w:val="9"/>
        </w:numPr>
      </w:pPr>
      <w:proofErr w:type="spellStart"/>
      <w:r>
        <w:t>qradin</w:t>
      </w:r>
      <w:proofErr w:type="spellEnd"/>
      <w:r>
        <w:t xml:space="preserve"> : </w:t>
      </w:r>
      <w:r w:rsidRPr="00115D24">
        <w:t>Radiation infrarouge</w:t>
      </w:r>
    </w:p>
    <w:p w14:paraId="3C7C3FAA" w14:textId="77777777" w:rsidR="00737534" w:rsidRDefault="00737534" w:rsidP="00737534">
      <w:pPr>
        <w:pStyle w:val="ListParagraph"/>
        <w:numPr>
          <w:ilvl w:val="1"/>
          <w:numId w:val="9"/>
        </w:numPr>
      </w:pPr>
      <w:proofErr w:type="spellStart"/>
      <w:r>
        <w:t>qevap</w:t>
      </w:r>
      <w:proofErr w:type="spellEnd"/>
      <w:r>
        <w:t> : Évaporation</w:t>
      </w:r>
    </w:p>
    <w:p w14:paraId="05A34117" w14:textId="77777777" w:rsidR="00737534" w:rsidRPr="00115D24" w:rsidRDefault="00737534" w:rsidP="00737534">
      <w:pPr>
        <w:pStyle w:val="ListParagraph"/>
        <w:numPr>
          <w:ilvl w:val="1"/>
          <w:numId w:val="9"/>
        </w:numPr>
      </w:pPr>
      <w:proofErr w:type="spellStart"/>
      <w:r>
        <w:t>qconv</w:t>
      </w:r>
      <w:proofErr w:type="spellEnd"/>
      <w:r>
        <w:t> : Convection</w:t>
      </w:r>
    </w:p>
    <w:p w14:paraId="6304CB25" w14:textId="77777777" w:rsidR="00737534" w:rsidRDefault="00737534" w:rsidP="008721A9"/>
    <w:p w14:paraId="49F248B2" w14:textId="77777777" w:rsidR="00317AE6" w:rsidRDefault="00317AE6" w:rsidP="00EE0202">
      <w:pPr>
        <w:pStyle w:val="Heading2"/>
      </w:pPr>
      <w:bookmarkStart w:id="720" w:name="_Toc165465465"/>
      <w:proofErr w:type="spellStart"/>
      <w:r>
        <w:t>avantAssimilations</w:t>
      </w:r>
      <w:bookmarkEnd w:id="720"/>
      <w:proofErr w:type="spellEnd"/>
    </w:p>
    <w:p w14:paraId="6EDBB0F9" w14:textId="77777777" w:rsidR="000C29B1" w:rsidRDefault="000C29B1" w:rsidP="000C29B1">
      <w:r>
        <w:lastRenderedPageBreak/>
        <w:t>Sauvegarde des états avant assimilation pour chaque pas de temps d’assimilation. La structure est la même que l’intrant « </w:t>
      </w:r>
      <w:proofErr w:type="spellStart"/>
      <w:r w:rsidR="001321E8">
        <w:fldChar w:fldCharType="begin"/>
      </w:r>
      <w:r w:rsidR="001321E8">
        <w:instrText xml:space="preserve"> HYPERLINK \l "_Assimilations.quantite" </w:instrText>
      </w:r>
      <w:r w:rsidR="001321E8">
        <w:fldChar w:fldCharType="separate"/>
      </w:r>
      <w:r w:rsidRPr="000C29B1">
        <w:rPr>
          <w:rStyle w:val="Hyperlink"/>
        </w:rPr>
        <w:t>Assimilations.quantite</w:t>
      </w:r>
      <w:proofErr w:type="spellEnd"/>
      <w:r w:rsidR="001321E8">
        <w:rPr>
          <w:rStyle w:val="Hyperlink"/>
        </w:rPr>
        <w:fldChar w:fldCharType="end"/>
      </w:r>
      <w:r>
        <w:t> ».</w:t>
      </w:r>
    </w:p>
    <w:p w14:paraId="7D213844" w14:textId="77777777" w:rsidR="000C29B1" w:rsidRDefault="000C29B1" w:rsidP="000C29B1">
      <w:pPr>
        <w:pStyle w:val="Heading2"/>
      </w:pPr>
      <w:bookmarkStart w:id="721" w:name="_Toc165465466"/>
      <w:proofErr w:type="spellStart"/>
      <w:r>
        <w:t>avantAssimilationsFonte</w:t>
      </w:r>
      <w:bookmarkEnd w:id="721"/>
      <w:proofErr w:type="spellEnd"/>
    </w:p>
    <w:p w14:paraId="7E78739F" w14:textId="77777777" w:rsidR="000C29B1" w:rsidRDefault="000C29B1" w:rsidP="000C29B1">
      <w:r>
        <w:t>Sauvegarde des états avant assimilation pour chaque pas de temps d’assimilation. La structure est la même que l’intrant « </w:t>
      </w:r>
      <w:proofErr w:type="spellStart"/>
      <w:r w:rsidR="001321E8">
        <w:fldChar w:fldCharType="begin"/>
      </w:r>
      <w:r w:rsidR="001321E8">
        <w:instrText xml:space="preserve"> HYPERLINK \l "_etatsFonte" </w:instrText>
      </w:r>
      <w:r w:rsidR="001321E8">
        <w:fldChar w:fldCharType="separate"/>
      </w:r>
      <w:r w:rsidRPr="000C29B1">
        <w:rPr>
          <w:rStyle w:val="Hyperlink"/>
        </w:rPr>
        <w:t>assimilations.quantite.etatsFonte</w:t>
      </w:r>
      <w:proofErr w:type="spellEnd"/>
      <w:r w:rsidR="001321E8">
        <w:rPr>
          <w:rStyle w:val="Hyperlink"/>
        </w:rPr>
        <w:fldChar w:fldCharType="end"/>
      </w:r>
      <w:r>
        <w:t> ».</w:t>
      </w:r>
    </w:p>
    <w:p w14:paraId="6DF8A2C1" w14:textId="77777777" w:rsidR="000C29B1" w:rsidRDefault="000C29B1" w:rsidP="000C29B1">
      <w:pPr>
        <w:pStyle w:val="Heading2"/>
      </w:pPr>
      <w:bookmarkStart w:id="722" w:name="_Toc165465467"/>
      <w:proofErr w:type="spellStart"/>
      <w:r>
        <w:t>avantAssimilationsEvapo</w:t>
      </w:r>
      <w:bookmarkEnd w:id="722"/>
      <w:proofErr w:type="spellEnd"/>
    </w:p>
    <w:p w14:paraId="7688BA06" w14:textId="77777777" w:rsidR="000C29B1" w:rsidRDefault="000C29B1" w:rsidP="000C29B1">
      <w:r>
        <w:t>Sauvegarde des états avant assimilation pour chaque pas de temps d’assimilation. La structure est la même que l’intrant « « </w:t>
      </w:r>
      <w:proofErr w:type="spellStart"/>
      <w:r w:rsidR="001321E8">
        <w:fldChar w:fldCharType="begin"/>
      </w:r>
      <w:r w:rsidR="001321E8">
        <w:instrText xml:space="preserve"> HYPERLINK \l "_etatsEvapo" </w:instrText>
      </w:r>
      <w:r w:rsidR="001321E8">
        <w:fldChar w:fldCharType="separate"/>
      </w:r>
      <w:r w:rsidRPr="000C29B1">
        <w:rPr>
          <w:rStyle w:val="Hyperlink"/>
        </w:rPr>
        <w:t>Assimilations.quantite.etatsEvapo</w:t>
      </w:r>
      <w:proofErr w:type="spellEnd"/>
      <w:r w:rsidR="001321E8">
        <w:rPr>
          <w:rStyle w:val="Hyperlink"/>
        </w:rPr>
        <w:fldChar w:fldCharType="end"/>
      </w:r>
      <w:r>
        <w:t> ».</w:t>
      </w:r>
    </w:p>
    <w:p w14:paraId="76557861" w14:textId="77777777" w:rsidR="000C29B1" w:rsidRDefault="000C29B1" w:rsidP="000C29B1">
      <w:pPr>
        <w:pStyle w:val="Heading2"/>
      </w:pPr>
      <w:bookmarkStart w:id="723" w:name="_Toc165465468"/>
      <w:proofErr w:type="spellStart"/>
      <w:r>
        <w:t>avantAssimilationsQualite</w:t>
      </w:r>
      <w:bookmarkEnd w:id="723"/>
      <w:proofErr w:type="spellEnd"/>
    </w:p>
    <w:p w14:paraId="47F81959" w14:textId="77777777" w:rsidR="00317AE6" w:rsidRDefault="00317AE6" w:rsidP="00317AE6">
      <w:r>
        <w:t>Sauvegarde des états avant assimilation pour chaque pas de temps d’assimilation. La structure est la même que l’intrant «</w:t>
      </w:r>
      <w:r w:rsidR="000C29B1">
        <w:t xml:space="preserve"> </w:t>
      </w:r>
      <w:hyperlink w:anchor="_Assimilations.qualite" w:history="1">
        <w:proofErr w:type="spellStart"/>
        <w:r w:rsidR="000C29B1" w:rsidRPr="000C29B1">
          <w:rPr>
            <w:rStyle w:val="Hyperlink"/>
          </w:rPr>
          <w:t>Assimilations.qualite</w:t>
        </w:r>
        <w:proofErr w:type="spellEnd"/>
      </w:hyperlink>
      <w:r>
        <w:t>  ».</w:t>
      </w:r>
    </w:p>
    <w:p w14:paraId="38F07495" w14:textId="41056ECD" w:rsidR="004C21C5" w:rsidDel="00CD7D7A" w:rsidRDefault="004C21C5" w:rsidP="00CF6819">
      <w:pPr>
        <w:rPr>
          <w:del w:id="724" w:author="Suraj Patel" w:date="2024-05-01T14:06:00Z"/>
        </w:rPr>
      </w:pPr>
      <w:bookmarkStart w:id="725" w:name="_Toc165465409"/>
      <w:bookmarkStart w:id="726" w:name="_Toc165465469"/>
      <w:bookmarkEnd w:id="725"/>
      <w:bookmarkEnd w:id="726"/>
    </w:p>
    <w:p w14:paraId="4026E950" w14:textId="77777777" w:rsidR="00CF6819" w:rsidRDefault="00CF6819" w:rsidP="00CF6819">
      <w:pPr>
        <w:rPr>
          <w:ins w:id="727" w:author="Suraj Patel" w:date="2025-03-03T10:21:00Z" w16du:dateUtc="2025-03-03T15:21:00Z"/>
        </w:rPr>
      </w:pPr>
    </w:p>
    <w:p w14:paraId="3900C420" w14:textId="77777777" w:rsidR="00CF6819" w:rsidRDefault="00CF6819" w:rsidP="00CF6819">
      <w:pPr>
        <w:rPr>
          <w:ins w:id="728" w:author="Suraj Patel" w:date="2025-03-03T10:21:00Z" w16du:dateUtc="2025-03-03T15:21:00Z"/>
        </w:rPr>
      </w:pPr>
    </w:p>
    <w:p w14:paraId="301789F2" w14:textId="77777777" w:rsidR="00CF6819" w:rsidRDefault="00CF6819" w:rsidP="00CF6819">
      <w:pPr>
        <w:rPr>
          <w:ins w:id="729" w:author="Suraj Patel" w:date="2025-03-03T10:21:00Z" w16du:dateUtc="2025-03-03T15:21:00Z"/>
        </w:rPr>
      </w:pPr>
    </w:p>
    <w:p w14:paraId="476CD37B" w14:textId="36EB9CEE" w:rsidR="004C21C5" w:rsidDel="00CF6819" w:rsidRDefault="004C21C5" w:rsidP="00933ECA">
      <w:pPr>
        <w:pStyle w:val="Heading1"/>
        <w:rPr>
          <w:del w:id="730" w:author="Suraj Patel" w:date="2024-05-01T14:06:00Z"/>
        </w:rPr>
      </w:pPr>
      <w:del w:id="731" w:author="Suraj Patel" w:date="2024-05-01T14:06:00Z">
        <w:r w:rsidDel="00B10E86">
          <w:delText>pompageEau</w:delText>
        </w:r>
      </w:del>
    </w:p>
    <w:p w14:paraId="4F197426" w14:textId="77777777" w:rsidR="00CF6819" w:rsidRPr="00CF6819" w:rsidRDefault="00CF6819">
      <w:pPr>
        <w:rPr>
          <w:ins w:id="732" w:author="Suraj Patel" w:date="2025-03-03T10:21:00Z" w16du:dateUtc="2025-03-03T15:21:00Z"/>
        </w:rPr>
        <w:pPrChange w:id="733" w:author="Suraj Patel" w:date="2025-03-03T10:21:00Z" w16du:dateUtc="2025-03-03T15:21:00Z">
          <w:pPr>
            <w:pStyle w:val="Heading2"/>
          </w:pPr>
        </w:pPrChange>
      </w:pPr>
    </w:p>
    <w:p w14:paraId="1E5AD93D" w14:textId="77777777" w:rsidR="000739B5" w:rsidRDefault="000739B5">
      <w:pPr>
        <w:ind w:firstLine="360"/>
        <w:rPr>
          <w:ins w:id="734" w:author="Suraj Patel" w:date="2025-04-22T20:32:00Z" w16du:dateUtc="2025-04-23T00:32:00Z"/>
          <w:rFonts w:asciiTheme="majorHAnsi" w:eastAsiaTheme="majorEastAsia" w:hAnsiTheme="majorHAnsi" w:cstheme="majorBidi"/>
          <w:b/>
          <w:bCs/>
          <w:color w:val="365F91" w:themeColor="accent1" w:themeShade="BF"/>
          <w:sz w:val="24"/>
          <w:szCs w:val="24"/>
        </w:rPr>
      </w:pPr>
      <w:ins w:id="735" w:author="Suraj Patel" w:date="2025-04-22T20:32:00Z" w16du:dateUtc="2025-04-23T00:32:00Z">
        <w:r>
          <w:br w:type="page"/>
        </w:r>
      </w:ins>
    </w:p>
    <w:p w14:paraId="5EBB02F1" w14:textId="0CC28AFE" w:rsidR="004C21C5" w:rsidDel="00B10E86" w:rsidRDefault="004C21C5" w:rsidP="00317AE6">
      <w:pPr>
        <w:rPr>
          <w:moveFrom w:id="736" w:author="Suraj Patel" w:date="2024-05-01T14:06:00Z"/>
        </w:rPr>
      </w:pPr>
      <w:moveFromRangeStart w:id="737" w:author="Suraj Patel" w:date="2024-05-01T14:06:00Z" w:name="move165464801"/>
      <w:moveFrom w:id="738" w:author="Suraj Patel" w:date="2024-05-01T14:06:00Z">
        <w:r w:rsidDel="00B10E86">
          <w:lastRenderedPageBreak/>
          <w:t xml:space="preserve">Données </w:t>
        </w:r>
        <w:r w:rsidR="006B3BD3" w:rsidDel="00B10E86">
          <w:t xml:space="preserve">pour l’eau pompé de </w:t>
        </w:r>
        <w:r w:rsidR="003E23AB" w:rsidDel="00B10E86">
          <w:t xml:space="preserve">la </w:t>
        </w:r>
        <w:r w:rsidR="006B3BD3" w:rsidDel="00B10E86">
          <w:t>haute nappe</w:t>
        </w:r>
        <w:r w:rsidR="00EC6EEB" w:rsidDel="00B10E86">
          <w:t>.</w:t>
        </w:r>
        <w:r w:rsidR="00B77C3D" w:rsidDel="00B10E86">
          <w:t xml:space="preserve"> </w:t>
        </w:r>
        <w:r w:rsidR="003E23AB" w:rsidRPr="003E23AB" w:rsidDel="00B10E86">
          <w:t>Les données doivent être représentées comme la quantité moyenne d'eau pompée en litre par seconde pour chaque pas de temps. Les données doivent également suivre le même ordre que les carrés entiers.</w:t>
        </w:r>
        <w:bookmarkStart w:id="739" w:name="_Toc165465411"/>
        <w:bookmarkStart w:id="740" w:name="_Toc165465471"/>
        <w:bookmarkEnd w:id="739"/>
        <w:bookmarkEnd w:id="740"/>
      </w:moveFrom>
    </w:p>
    <w:p w14:paraId="7C133C0E" w14:textId="6C0B25D4" w:rsidR="00515FCE" w:rsidDel="00B10E86" w:rsidRDefault="00515FCE" w:rsidP="00317AE6">
      <w:pPr>
        <w:rPr>
          <w:moveFrom w:id="741" w:author="Suraj Patel" w:date="2024-05-01T14:06:00Z"/>
        </w:rPr>
      </w:pPr>
      <w:bookmarkStart w:id="742" w:name="_Toc165465412"/>
      <w:bookmarkStart w:id="743" w:name="_Toc165465472"/>
      <w:bookmarkEnd w:id="742"/>
      <w:bookmarkEnd w:id="743"/>
    </w:p>
    <w:p w14:paraId="77097CC5" w14:textId="4826A56C" w:rsidR="00515FCE" w:rsidRPr="009F696D" w:rsidDel="00B10E86" w:rsidRDefault="00515FCE" w:rsidP="00317AE6">
      <w:pPr>
        <w:rPr>
          <w:moveFrom w:id="744" w:author="Suraj Patel" w:date="2024-05-01T14:06:00Z"/>
          <w:rFonts w:ascii="Courier New" w:hAnsi="Courier New" w:cs="Courier New"/>
        </w:rPr>
      </w:pPr>
      <w:moveFrom w:id="745" w:author="Suraj Patel" w:date="2024-05-01T14:06:00Z">
        <w:r w:rsidRPr="009F696D" w:rsidDel="00B10E86">
          <w:rPr>
            <w:rFonts w:ascii="Courier New" w:hAnsi="Courier New" w:cs="Courier New"/>
          </w:rPr>
          <w:t>pompageHN: [nbPasDeTemps x nbCE double ou single]</w:t>
        </w:r>
        <w:bookmarkStart w:id="746" w:name="_Toc165465413"/>
        <w:bookmarkStart w:id="747" w:name="_Toc165465473"/>
        <w:bookmarkEnd w:id="746"/>
        <w:bookmarkEnd w:id="747"/>
      </w:moveFrom>
    </w:p>
    <w:p w14:paraId="13F14BC5" w14:textId="77777777" w:rsidR="00933ECA" w:rsidRDefault="00933ECA" w:rsidP="00933ECA">
      <w:pPr>
        <w:pStyle w:val="Heading1"/>
      </w:pPr>
      <w:bookmarkStart w:id="748" w:name="_Toc165465474"/>
      <w:moveFromRangeEnd w:id="737"/>
      <w:proofErr w:type="spellStart"/>
      <w:r>
        <w:t>CequeauInterpolationMex</w:t>
      </w:r>
      <w:bookmarkEnd w:id="748"/>
      <w:proofErr w:type="spellEnd"/>
    </w:p>
    <w:p w14:paraId="2AF46F47" w14:textId="77777777" w:rsidR="00575303" w:rsidRDefault="00933ECA" w:rsidP="00933ECA">
      <w:r>
        <w:t>Usage :</w:t>
      </w:r>
    </w:p>
    <w:p w14:paraId="7E5DBECC" w14:textId="77777777" w:rsidR="00933ECA" w:rsidRDefault="00933ECA" w:rsidP="00933ECA">
      <w:proofErr w:type="spellStart"/>
      <w:r w:rsidRPr="00933ECA">
        <w:t>meteoInterpolee</w:t>
      </w:r>
      <w:proofErr w:type="spellEnd"/>
      <w:r>
        <w:t xml:space="preserve"> </w:t>
      </w:r>
      <w:r w:rsidRPr="00933ECA">
        <w:t xml:space="preserve">= </w:t>
      </w:r>
      <w:proofErr w:type="spellStart"/>
      <w:r w:rsidRPr="00933ECA">
        <w:t>cequeauInterpolationMex</w:t>
      </w:r>
      <w:proofErr w:type="spellEnd"/>
      <w:r w:rsidRPr="00933ECA">
        <w:t>(</w:t>
      </w:r>
      <w:proofErr w:type="spellStart"/>
      <w:r w:rsidRPr="00933ECA">
        <w:t>execution</w:t>
      </w:r>
      <w:proofErr w:type="spellEnd"/>
      <w:r w:rsidRPr="00933ECA">
        <w:t xml:space="preserve">, </w:t>
      </w:r>
      <w:proofErr w:type="spellStart"/>
      <w:r w:rsidRPr="00933ECA">
        <w:t>parametres</w:t>
      </w:r>
      <w:proofErr w:type="spellEnd"/>
      <w:r w:rsidRPr="00933ECA">
        <w:t xml:space="preserve">, </w:t>
      </w:r>
      <w:proofErr w:type="spellStart"/>
      <w:r w:rsidRPr="00933ECA">
        <w:t>bassinVersant</w:t>
      </w:r>
      <w:proofErr w:type="spellEnd"/>
      <w:r w:rsidRPr="00933ECA">
        <w:t xml:space="preserve">, stations, </w:t>
      </w:r>
      <w:proofErr w:type="spellStart"/>
      <w:r w:rsidRPr="00933ECA">
        <w:t>meteoStations</w:t>
      </w:r>
      <w:proofErr w:type="spellEnd"/>
      <w:r w:rsidRPr="00933ECA">
        <w:t>)</w:t>
      </w:r>
    </w:p>
    <w:p w14:paraId="6D6D874D" w14:textId="77777777" w:rsidR="00B53107" w:rsidRDefault="00B53107" w:rsidP="00B53107">
      <w:pPr>
        <w:pStyle w:val="Heading2"/>
      </w:pPr>
      <w:bookmarkStart w:id="749" w:name="_Toc165465475"/>
      <w:r>
        <w:t>Intrants</w:t>
      </w:r>
      <w:bookmarkEnd w:id="749"/>
    </w:p>
    <w:p w14:paraId="1DEC8418" w14:textId="77777777" w:rsidR="00B53107" w:rsidRDefault="00F40875" w:rsidP="00933ECA">
      <w:r>
        <w:t>Certains intrants de la simulation quantité ont été réutilisés pour cette version initiale de l’interpolateur. Bien que tous les champs doivent être présents, pour certains intrants seulement quelques champs sont utilisés. Les précisions suivent ci-dessous.</w:t>
      </w:r>
    </w:p>
    <w:p w14:paraId="15944E95" w14:textId="77777777" w:rsidR="00F40875" w:rsidRDefault="00F40875" w:rsidP="00F40875">
      <w:pPr>
        <w:pStyle w:val="Heading2"/>
      </w:pPr>
      <w:bookmarkStart w:id="750" w:name="_Toc165465476"/>
      <w:proofErr w:type="spellStart"/>
      <w:r>
        <w:t>execution</w:t>
      </w:r>
      <w:bookmarkEnd w:id="750"/>
      <w:proofErr w:type="spellEnd"/>
    </w:p>
    <w:p w14:paraId="75977701" w14:textId="77777777" w:rsidR="00F40875" w:rsidRDefault="00F40875" w:rsidP="00F40875">
      <w:r>
        <w:t>La variable « </w:t>
      </w:r>
      <w:proofErr w:type="spellStart"/>
      <w:r>
        <w:t>execution</w:t>
      </w:r>
      <w:proofErr w:type="spellEnd"/>
      <w:r>
        <w:t xml:space="preserve"> » contient les champs suivants. </w:t>
      </w:r>
    </w:p>
    <w:p w14:paraId="4EBD4923" w14:textId="77777777" w:rsidR="00F40875" w:rsidRDefault="00F40875" w:rsidP="00F40875">
      <w:pPr>
        <w:rPr>
          <w:rFonts w:ascii="Courier New" w:hAnsi="Courier New" w:cs="Courier New"/>
        </w:rPr>
      </w:pPr>
    </w:p>
    <w:p w14:paraId="4EABB395" w14:textId="77777777" w:rsidR="00F40875" w:rsidRDefault="00F40875" w:rsidP="00F40875">
      <w:proofErr w:type="spellStart"/>
      <w:r>
        <w:rPr>
          <w:rFonts w:ascii="Courier New" w:hAnsi="Courier New" w:cs="Courier New"/>
        </w:rPr>
        <w:t>dateDebut</w:t>
      </w:r>
      <w:proofErr w:type="spellEnd"/>
      <w:r>
        <w:rPr>
          <w:rFonts w:ascii="Courier New" w:hAnsi="Courier New" w:cs="Courier New"/>
        </w:rPr>
        <w:tab/>
        <w:t>: Date de début des données à interpoler en format « </w:t>
      </w:r>
      <w:proofErr w:type="spellStart"/>
      <w:r>
        <w:rPr>
          <w:rFonts w:ascii="Courier New" w:hAnsi="Courier New" w:cs="Courier New"/>
        </w:rPr>
        <w:t>datenum</w:t>
      </w:r>
      <w:proofErr w:type="spellEnd"/>
      <w:r>
        <w:rPr>
          <w:rFonts w:ascii="Courier New" w:hAnsi="Courier New" w:cs="Courier New"/>
        </w:rPr>
        <w:t> ».</w:t>
      </w:r>
      <w:r>
        <w:rPr>
          <w:rFonts w:ascii="Courier New" w:hAnsi="Courier New" w:cs="Courier New"/>
        </w:rPr>
        <w:br/>
      </w:r>
      <w:r>
        <w:rPr>
          <w:rFonts w:ascii="Courier New" w:hAnsi="Courier New" w:cs="Courier New"/>
        </w:rPr>
        <w:br/>
      </w:r>
      <w:proofErr w:type="spellStart"/>
      <w:r>
        <w:rPr>
          <w:rFonts w:ascii="Courier New" w:hAnsi="Courier New" w:cs="Courier New"/>
        </w:rPr>
        <w:t>dateFin</w:t>
      </w:r>
      <w:proofErr w:type="spellEnd"/>
      <w:r>
        <w:rPr>
          <w:rFonts w:ascii="Courier New" w:hAnsi="Courier New" w:cs="Courier New"/>
        </w:rPr>
        <w:tab/>
        <w:t>: Date de fin des données à interpoler en format « </w:t>
      </w:r>
      <w:proofErr w:type="spellStart"/>
      <w:r>
        <w:rPr>
          <w:rFonts w:ascii="Courier New" w:hAnsi="Courier New" w:cs="Courier New"/>
        </w:rPr>
        <w:t>datenum</w:t>
      </w:r>
      <w:proofErr w:type="spellEnd"/>
      <w:r>
        <w:rPr>
          <w:rFonts w:ascii="Courier New" w:hAnsi="Courier New" w:cs="Courier New"/>
        </w:rPr>
        <w:t> ».</w:t>
      </w:r>
      <w:r>
        <w:rPr>
          <w:rFonts w:ascii="Courier New" w:hAnsi="Courier New" w:cs="Courier New"/>
        </w:rPr>
        <w:br/>
      </w:r>
    </w:p>
    <w:p w14:paraId="2C153C3D" w14:textId="77777777" w:rsidR="00DB78BA" w:rsidRDefault="00522B84" w:rsidP="00522B84">
      <w:pPr>
        <w:pStyle w:val="Heading2"/>
      </w:pPr>
      <w:bookmarkStart w:id="751" w:name="_Toc165465477"/>
      <w:proofErr w:type="spellStart"/>
      <w:r w:rsidRPr="00933ECA">
        <w:t>parametres</w:t>
      </w:r>
      <w:bookmarkEnd w:id="751"/>
      <w:proofErr w:type="spellEnd"/>
    </w:p>
    <w:p w14:paraId="45B4B339" w14:textId="77777777" w:rsidR="00F73F5A" w:rsidRDefault="00F73F5A" w:rsidP="00F73F5A">
      <w:pPr>
        <w:rPr>
          <w:b/>
        </w:rPr>
      </w:pPr>
      <w:r>
        <w:t>La variable « </w:t>
      </w:r>
      <w:proofErr w:type="spellStart"/>
      <w:r>
        <w:t>parametres</w:t>
      </w:r>
      <w:proofErr w:type="spellEnd"/>
      <w:r>
        <w:t xml:space="preserve"> » contient les champs suivants. </w:t>
      </w:r>
      <w:r w:rsidRPr="00967AFF">
        <w:rPr>
          <w:b/>
        </w:rPr>
        <w:t>Tous les champs sont obligatoires.</w:t>
      </w:r>
    </w:p>
    <w:p w14:paraId="404C5AFD" w14:textId="77777777" w:rsidR="00F73F5A" w:rsidRDefault="00F73F5A" w:rsidP="00F73F5A"/>
    <w:p w14:paraId="4C4B681D" w14:textId="77777777" w:rsidR="00F73F5A" w:rsidRPr="00F73F5A" w:rsidRDefault="00F73F5A" w:rsidP="00522B84">
      <w:pPr>
        <w:rPr>
          <w:rFonts w:ascii="Courier New" w:hAnsi="Courier New" w:cs="Courier New"/>
          <w:i/>
        </w:rPr>
      </w:pPr>
      <w:r w:rsidRPr="00967AFF">
        <w:rPr>
          <w:rFonts w:ascii="Courier New" w:hAnsi="Courier New" w:cs="Courier New"/>
        </w:rPr>
        <w:t xml:space="preserve">  </w:t>
      </w:r>
      <w:r>
        <w:rPr>
          <w:rFonts w:ascii="Courier New" w:hAnsi="Courier New" w:cs="Courier New"/>
        </w:rPr>
        <w:t xml:space="preserve">   </w:t>
      </w:r>
      <w:r w:rsidRPr="00F73F5A">
        <w:rPr>
          <w:rFonts w:ascii="Courier New" w:hAnsi="Courier New" w:cs="Courier New"/>
          <w:i/>
        </w:rPr>
        <w:t xml:space="preserve">neige: [1 x 1 </w:t>
      </w:r>
      <w:proofErr w:type="spellStart"/>
      <w:r w:rsidRPr="00F73F5A">
        <w:rPr>
          <w:rFonts w:ascii="Courier New" w:hAnsi="Courier New" w:cs="Courier New"/>
          <w:i/>
        </w:rPr>
        <w:t>struct</w:t>
      </w:r>
      <w:proofErr w:type="spellEnd"/>
      <w:r w:rsidRPr="00F73F5A">
        <w:rPr>
          <w:rFonts w:ascii="Courier New" w:hAnsi="Courier New" w:cs="Courier New"/>
          <w:i/>
        </w:rPr>
        <w:t>]</w:t>
      </w:r>
      <w:r w:rsidRPr="00F73F5A">
        <w:rPr>
          <w:rFonts w:ascii="Courier New" w:hAnsi="Courier New" w:cs="Courier New"/>
          <w:i/>
        </w:rPr>
        <w:br/>
        <w:t xml:space="preserve">    option: [1 x 1 </w:t>
      </w:r>
      <w:proofErr w:type="spellStart"/>
      <w:r w:rsidRPr="00F73F5A">
        <w:rPr>
          <w:rFonts w:ascii="Courier New" w:hAnsi="Courier New" w:cs="Courier New"/>
          <w:i/>
        </w:rPr>
        <w:t>struct</w:t>
      </w:r>
      <w:proofErr w:type="spellEnd"/>
      <w:r w:rsidRPr="00F73F5A">
        <w:rPr>
          <w:rFonts w:ascii="Courier New" w:hAnsi="Courier New" w:cs="Courier New"/>
          <w:i/>
        </w:rPr>
        <w:t>]</w:t>
      </w:r>
      <w:r w:rsidRPr="00F73F5A">
        <w:rPr>
          <w:rFonts w:ascii="Courier New" w:hAnsi="Courier New" w:cs="Courier New"/>
          <w:i/>
        </w:rPr>
        <w:br/>
        <w:t xml:space="preserve">       sol: [1 x 1 </w:t>
      </w:r>
      <w:proofErr w:type="spellStart"/>
      <w:r w:rsidRPr="00F73F5A">
        <w:rPr>
          <w:rFonts w:ascii="Courier New" w:hAnsi="Courier New" w:cs="Courier New"/>
          <w:i/>
        </w:rPr>
        <w:t>struct</w:t>
      </w:r>
      <w:proofErr w:type="spellEnd"/>
      <w:r w:rsidRPr="00F73F5A">
        <w:rPr>
          <w:rFonts w:ascii="Courier New" w:hAnsi="Courier New" w:cs="Courier New"/>
          <w:i/>
        </w:rPr>
        <w:t>]</w:t>
      </w:r>
      <w:r w:rsidRPr="00F73F5A">
        <w:rPr>
          <w:rFonts w:ascii="Courier New" w:hAnsi="Courier New" w:cs="Courier New"/>
          <w:i/>
        </w:rPr>
        <w:br/>
      </w:r>
      <w:proofErr w:type="spellStart"/>
      <w:r w:rsidRPr="00F73F5A">
        <w:rPr>
          <w:rFonts w:ascii="Courier New" w:hAnsi="Courier New" w:cs="Courier New"/>
          <w:i/>
        </w:rPr>
        <w:t>solInitial</w:t>
      </w:r>
      <w:proofErr w:type="spellEnd"/>
      <w:r w:rsidRPr="00F73F5A">
        <w:rPr>
          <w:rFonts w:ascii="Courier New" w:hAnsi="Courier New" w:cs="Courier New"/>
          <w:i/>
        </w:rPr>
        <w:t xml:space="preserve">: [1 x 1 </w:t>
      </w:r>
      <w:proofErr w:type="spellStart"/>
      <w:r w:rsidRPr="00F73F5A">
        <w:rPr>
          <w:rFonts w:ascii="Courier New" w:hAnsi="Courier New" w:cs="Courier New"/>
          <w:i/>
        </w:rPr>
        <w:t>struct</w:t>
      </w:r>
      <w:proofErr w:type="spellEnd"/>
      <w:r w:rsidRPr="00F73F5A">
        <w:rPr>
          <w:rFonts w:ascii="Courier New" w:hAnsi="Courier New" w:cs="Courier New"/>
          <w:i/>
        </w:rPr>
        <w:t>]</w:t>
      </w:r>
      <w:r w:rsidRPr="00F73F5A">
        <w:rPr>
          <w:rFonts w:ascii="Courier New" w:hAnsi="Courier New" w:cs="Courier New"/>
          <w:i/>
        </w:rPr>
        <w:br/>
        <w:t xml:space="preserve"> transfert: [1 x 1 </w:t>
      </w:r>
      <w:proofErr w:type="spellStart"/>
      <w:r w:rsidRPr="00F73F5A">
        <w:rPr>
          <w:rFonts w:ascii="Courier New" w:hAnsi="Courier New" w:cs="Courier New"/>
          <w:i/>
        </w:rPr>
        <w:t>struct</w:t>
      </w:r>
      <w:proofErr w:type="spellEnd"/>
      <w:r w:rsidRPr="00F73F5A">
        <w:rPr>
          <w:rFonts w:ascii="Courier New" w:hAnsi="Courier New" w:cs="Courier New"/>
          <w:i/>
        </w:rPr>
        <w:t>]</w:t>
      </w:r>
      <w:r w:rsidRPr="00F73F5A">
        <w:rPr>
          <w:rFonts w:ascii="Courier New" w:hAnsi="Courier New" w:cs="Courier New"/>
          <w:i/>
        </w:rPr>
        <w:br/>
        <w:t xml:space="preserve">       </w:t>
      </w:r>
      <w:proofErr w:type="spellStart"/>
      <w:r w:rsidRPr="00F73F5A">
        <w:rPr>
          <w:rFonts w:ascii="Courier New" w:hAnsi="Courier New" w:cs="Courier New"/>
          <w:i/>
        </w:rPr>
        <w:t>ctp</w:t>
      </w:r>
      <w:proofErr w:type="spellEnd"/>
      <w:r w:rsidRPr="00F73F5A">
        <w:rPr>
          <w:rFonts w:ascii="Courier New" w:hAnsi="Courier New" w:cs="Courier New"/>
          <w:i/>
        </w:rPr>
        <w:t xml:space="preserve">: [1 x </w:t>
      </w:r>
      <w:proofErr w:type="spellStart"/>
      <w:r w:rsidRPr="00F73F5A">
        <w:rPr>
          <w:rFonts w:ascii="Courier New" w:hAnsi="Courier New" w:cs="Courier New"/>
          <w:i/>
        </w:rPr>
        <w:t>nbCP</w:t>
      </w:r>
      <w:proofErr w:type="spellEnd"/>
      <w:r w:rsidRPr="00F73F5A">
        <w:rPr>
          <w:rFonts w:ascii="Courier New" w:hAnsi="Courier New" w:cs="Courier New"/>
          <w:i/>
        </w:rPr>
        <w:t xml:space="preserve"> double] ou 0</w:t>
      </w:r>
      <w:r w:rsidRPr="00F73F5A">
        <w:rPr>
          <w:rFonts w:ascii="Courier New" w:hAnsi="Courier New" w:cs="Courier New"/>
          <w:i/>
        </w:rPr>
        <w:br/>
        <w:t xml:space="preserve">       lac: [1 x </w:t>
      </w:r>
      <w:proofErr w:type="spellStart"/>
      <w:r w:rsidRPr="00F73F5A">
        <w:rPr>
          <w:rFonts w:ascii="Courier New" w:hAnsi="Courier New" w:cs="Courier New"/>
          <w:i/>
        </w:rPr>
        <w:t>nbCP</w:t>
      </w:r>
      <w:proofErr w:type="spellEnd"/>
      <w:r w:rsidRPr="00F73F5A">
        <w:rPr>
          <w:rFonts w:ascii="Courier New" w:hAnsi="Courier New" w:cs="Courier New"/>
          <w:i/>
        </w:rPr>
        <w:t xml:space="preserve"> double] ou 0</w:t>
      </w:r>
      <w:r w:rsidRPr="00F73F5A">
        <w:rPr>
          <w:rFonts w:ascii="Courier New" w:hAnsi="Courier New" w:cs="Courier New"/>
          <w:i/>
        </w:rPr>
        <w:br/>
        <w:t xml:space="preserve">   surface: [1 x </w:t>
      </w:r>
      <w:proofErr w:type="spellStart"/>
      <w:r w:rsidRPr="00F73F5A">
        <w:rPr>
          <w:rFonts w:ascii="Courier New" w:hAnsi="Courier New" w:cs="Courier New"/>
          <w:i/>
        </w:rPr>
        <w:t>nbCP</w:t>
      </w:r>
      <w:proofErr w:type="spellEnd"/>
      <w:r w:rsidRPr="00F73F5A">
        <w:rPr>
          <w:rFonts w:ascii="Courier New" w:hAnsi="Courier New" w:cs="Courier New"/>
          <w:i/>
        </w:rPr>
        <w:t xml:space="preserve"> double] ou 0</w:t>
      </w:r>
    </w:p>
    <w:p w14:paraId="03E5EFF7" w14:textId="77777777" w:rsidR="00522B84" w:rsidRDefault="00F73F5A" w:rsidP="00522B84">
      <w:pPr>
        <w:rPr>
          <w:rFonts w:ascii="Courier New" w:hAnsi="Courier New" w:cs="Courier New"/>
        </w:rPr>
      </w:pPr>
      <w:r w:rsidRPr="00F73F5A">
        <w:rPr>
          <w:rFonts w:ascii="Courier New" w:hAnsi="Courier New" w:cs="Courier New"/>
          <w:b/>
        </w:rPr>
        <w:t>interpolation</w:t>
      </w:r>
      <w:r w:rsidRPr="00967AFF">
        <w:rPr>
          <w:rFonts w:ascii="Courier New" w:hAnsi="Courier New" w:cs="Courier New"/>
        </w:rPr>
        <w:t>: [1</w:t>
      </w:r>
      <w:r>
        <w:rPr>
          <w:rFonts w:ascii="Courier New" w:hAnsi="Courier New" w:cs="Courier New"/>
        </w:rPr>
        <w:t xml:space="preserve"> </w:t>
      </w:r>
      <w:r w:rsidRPr="00967AFF">
        <w:rPr>
          <w:rFonts w:ascii="Courier New" w:hAnsi="Courier New" w:cs="Courier New"/>
        </w:rPr>
        <w:t>x</w:t>
      </w:r>
      <w:r>
        <w:rPr>
          <w:rFonts w:ascii="Courier New" w:hAnsi="Courier New" w:cs="Courier New"/>
        </w:rPr>
        <w:t xml:space="preserve"> </w:t>
      </w:r>
      <w:r w:rsidRPr="00967AFF">
        <w:rPr>
          <w:rFonts w:ascii="Courier New" w:hAnsi="Courier New" w:cs="Courier New"/>
        </w:rPr>
        <w:t xml:space="preserve">1 </w:t>
      </w:r>
      <w:proofErr w:type="spellStart"/>
      <w:r w:rsidRPr="00967AFF">
        <w:rPr>
          <w:rFonts w:ascii="Courier New" w:hAnsi="Courier New" w:cs="Courier New"/>
        </w:rPr>
        <w:t>struct</w:t>
      </w:r>
      <w:proofErr w:type="spellEnd"/>
      <w:r w:rsidRPr="00967AFF">
        <w:rPr>
          <w:rFonts w:ascii="Courier New" w:hAnsi="Courier New" w:cs="Courier New"/>
        </w:rPr>
        <w:t>]</w:t>
      </w:r>
    </w:p>
    <w:p w14:paraId="27337886" w14:textId="77777777" w:rsidR="00F73F5A" w:rsidRDefault="00F73F5A" w:rsidP="00522B84">
      <w:pPr>
        <w:rPr>
          <w:rFonts w:ascii="Courier New" w:hAnsi="Courier New" w:cs="Courier New"/>
        </w:rPr>
      </w:pPr>
    </w:p>
    <w:p w14:paraId="7CA38371" w14:textId="77777777" w:rsidR="00F73F5A" w:rsidRDefault="00F73F5A" w:rsidP="00F73F5A">
      <w:r w:rsidRPr="00F73F5A">
        <w:rPr>
          <w:b/>
        </w:rPr>
        <w:t>Note</w:t>
      </w:r>
      <w:r>
        <w:rPr>
          <w:b/>
        </w:rPr>
        <w:t xml:space="preserve"> : </w:t>
      </w:r>
      <w:r>
        <w:t>Les champs avant « interpolation » (</w:t>
      </w:r>
      <w:r>
        <w:rPr>
          <w:i/>
        </w:rPr>
        <w:t>en italique</w:t>
      </w:r>
      <w:r>
        <w:t>) sont obligatoires mais ne sont pas utilisés par l’interpolateur. Donc leur contenu n’a pas d’influence sur l’interpolation. Seule les valeurs contenues dans le champ « interpolation » sont importantes.</w:t>
      </w:r>
    </w:p>
    <w:p w14:paraId="27F6934B" w14:textId="77777777" w:rsidR="00F73F5A" w:rsidRDefault="00F73F5A" w:rsidP="00F73F5A">
      <w:pPr>
        <w:pStyle w:val="Heading3"/>
      </w:pPr>
      <w:bookmarkStart w:id="752" w:name="_Toc165465478"/>
      <w:proofErr w:type="spellStart"/>
      <w:r>
        <w:t>p</w:t>
      </w:r>
      <w:r w:rsidRPr="00933ECA">
        <w:t>arametres</w:t>
      </w:r>
      <w:r>
        <w:t>.interpolation</w:t>
      </w:r>
      <w:bookmarkEnd w:id="752"/>
      <w:proofErr w:type="spellEnd"/>
    </w:p>
    <w:p w14:paraId="397D66DC" w14:textId="77777777" w:rsidR="00625B2C" w:rsidRPr="00625B2C" w:rsidRDefault="00625B2C" w:rsidP="00625B2C">
      <w:pPr>
        <w:rPr>
          <w:rFonts w:ascii="Courier New" w:hAnsi="Courier New" w:cs="Courier New"/>
        </w:rPr>
      </w:pPr>
      <w:r w:rsidRPr="00625B2C">
        <w:rPr>
          <w:rFonts w:ascii="Courier New" w:hAnsi="Courier New" w:cs="Courier New"/>
        </w:rPr>
        <w:t xml:space="preserve">type: </w:t>
      </w:r>
      <w:r>
        <w:rPr>
          <w:rFonts w:ascii="Courier New" w:hAnsi="Courier New" w:cs="Courier New"/>
        </w:rPr>
        <w:t>double</w:t>
      </w:r>
    </w:p>
    <w:p w14:paraId="1ADFCBC2" w14:textId="77777777" w:rsidR="00625B2C" w:rsidRPr="00625B2C" w:rsidRDefault="00625B2C" w:rsidP="00625B2C">
      <w:pPr>
        <w:rPr>
          <w:rFonts w:ascii="Courier New" w:hAnsi="Courier New" w:cs="Courier New"/>
        </w:rPr>
      </w:pPr>
      <w:proofErr w:type="spellStart"/>
      <w:r w:rsidRPr="00625B2C">
        <w:rPr>
          <w:rFonts w:ascii="Courier New" w:hAnsi="Courier New" w:cs="Courier New"/>
        </w:rPr>
        <w:t>coep</w:t>
      </w:r>
      <w:proofErr w:type="spellEnd"/>
      <w:r w:rsidRPr="00625B2C">
        <w:rPr>
          <w:rFonts w:ascii="Courier New" w:hAnsi="Courier New" w:cs="Courier New"/>
        </w:rPr>
        <w:t xml:space="preserve">: </w:t>
      </w:r>
      <w:r>
        <w:rPr>
          <w:rFonts w:ascii="Courier New" w:hAnsi="Courier New" w:cs="Courier New"/>
        </w:rPr>
        <w:t>double</w:t>
      </w:r>
    </w:p>
    <w:p w14:paraId="1698900B" w14:textId="77777777" w:rsidR="00F73F5A" w:rsidRDefault="00625B2C" w:rsidP="00625B2C">
      <w:pPr>
        <w:rPr>
          <w:rFonts w:ascii="Courier New" w:hAnsi="Courier New" w:cs="Courier New"/>
        </w:rPr>
      </w:pPr>
      <w:proofErr w:type="spellStart"/>
      <w:r w:rsidRPr="00625B2C">
        <w:rPr>
          <w:rFonts w:ascii="Courier New" w:hAnsi="Courier New" w:cs="Courier New"/>
        </w:rPr>
        <w:t>coet</w:t>
      </w:r>
      <w:proofErr w:type="spellEnd"/>
      <w:r w:rsidRPr="00625B2C">
        <w:rPr>
          <w:rFonts w:ascii="Courier New" w:hAnsi="Courier New" w:cs="Courier New"/>
        </w:rPr>
        <w:t>:</w:t>
      </w:r>
      <w:r>
        <w:rPr>
          <w:rFonts w:ascii="Courier New" w:hAnsi="Courier New" w:cs="Courier New"/>
        </w:rPr>
        <w:t xml:space="preserve"> double</w:t>
      </w:r>
    </w:p>
    <w:p w14:paraId="75DAC32B" w14:textId="77777777" w:rsidR="000160DB" w:rsidRDefault="000160DB" w:rsidP="00625B2C">
      <w:pPr>
        <w:rPr>
          <w:rFonts w:ascii="Courier New" w:hAnsi="Courier New" w:cs="Courier New"/>
        </w:rPr>
      </w:pPr>
    </w:p>
    <w:p w14:paraId="647E4C45" w14:textId="77777777" w:rsidR="000160DB" w:rsidRPr="000160DB" w:rsidRDefault="000160DB" w:rsidP="000160DB">
      <w:r>
        <w:t xml:space="preserve">type : </w:t>
      </w:r>
      <w:r>
        <w:tab/>
      </w:r>
      <w:r w:rsidRPr="000160DB">
        <w:t xml:space="preserve">1: par les polygones de </w:t>
      </w:r>
      <w:proofErr w:type="spellStart"/>
      <w:r w:rsidRPr="000160DB">
        <w:t>Thiessen</w:t>
      </w:r>
      <w:proofErr w:type="spellEnd"/>
      <w:r>
        <w:t>.</w:t>
      </w:r>
    </w:p>
    <w:p w14:paraId="5C40D273" w14:textId="77777777" w:rsidR="000160DB" w:rsidRDefault="000160DB" w:rsidP="000160DB">
      <w:pPr>
        <w:ind w:firstLine="708"/>
      </w:pPr>
      <w:r w:rsidRPr="000160DB">
        <w:t xml:space="preserve">3: </w:t>
      </w:r>
      <w:r>
        <w:t>P</w:t>
      </w:r>
      <w:r w:rsidRPr="000160DB">
        <w:t>ar pondération des trois stations les plus proches</w:t>
      </w:r>
      <w:r>
        <w:t>.</w:t>
      </w:r>
    </w:p>
    <w:p w14:paraId="3DD66862" w14:textId="77777777" w:rsidR="000160DB" w:rsidRDefault="000160DB" w:rsidP="000160DB"/>
    <w:p w14:paraId="656F52F0" w14:textId="77777777" w:rsidR="000160DB" w:rsidRPr="000160DB" w:rsidRDefault="000160DB" w:rsidP="000160DB">
      <w:proofErr w:type="spellStart"/>
      <w:r>
        <w:lastRenderedPageBreak/>
        <w:t>coep</w:t>
      </w:r>
      <w:proofErr w:type="spellEnd"/>
      <w:r>
        <w:t xml:space="preserve"> : </w:t>
      </w:r>
      <w:r>
        <w:tab/>
        <w:t>C</w:t>
      </w:r>
      <w:r w:rsidRPr="000160DB">
        <w:t>oefficient de correction des précipitations annuelles en fonction de</w:t>
      </w:r>
    </w:p>
    <w:p w14:paraId="7ACDAB22" w14:textId="77777777" w:rsidR="000160DB" w:rsidRDefault="000160DB" w:rsidP="000160DB">
      <w:pPr>
        <w:ind w:firstLine="708"/>
      </w:pPr>
      <w:r w:rsidRPr="000160DB">
        <w:t>l'altitude (mm/mètre/an)</w:t>
      </w:r>
      <w:r>
        <w:t>.</w:t>
      </w:r>
    </w:p>
    <w:p w14:paraId="3F2B3169" w14:textId="77777777" w:rsidR="000160DB" w:rsidRDefault="000160DB" w:rsidP="000160DB"/>
    <w:p w14:paraId="77135EEF" w14:textId="77777777" w:rsidR="000160DB" w:rsidRDefault="000160DB" w:rsidP="000160DB">
      <w:proofErr w:type="spellStart"/>
      <w:r>
        <w:t>coet</w:t>
      </w:r>
      <w:proofErr w:type="spellEnd"/>
      <w:r>
        <w:t xml:space="preserve"> :  </w:t>
      </w:r>
      <w:r>
        <w:tab/>
        <w:t>C</w:t>
      </w:r>
      <w:r w:rsidRPr="000160DB">
        <w:t>orrection des températures en fonction de l'altitude (</w:t>
      </w:r>
      <w:proofErr w:type="spellStart"/>
      <w:r>
        <w:t>deg</w:t>
      </w:r>
      <w:r w:rsidRPr="000160DB">
        <w:t>C</w:t>
      </w:r>
      <w:proofErr w:type="spellEnd"/>
      <w:r w:rsidRPr="000160DB">
        <w:t>/1 000 m).</w:t>
      </w:r>
    </w:p>
    <w:p w14:paraId="3D2DF634" w14:textId="77777777" w:rsidR="00144BB0" w:rsidRPr="008D54AA" w:rsidRDefault="00144BB0" w:rsidP="00144BB0">
      <w:pPr>
        <w:pStyle w:val="Heading2"/>
      </w:pPr>
      <w:bookmarkStart w:id="753" w:name="_Toc165465479"/>
      <w:proofErr w:type="spellStart"/>
      <w:r w:rsidRPr="008D54AA">
        <w:t>bassinVersant</w:t>
      </w:r>
      <w:bookmarkEnd w:id="753"/>
      <w:proofErr w:type="spellEnd"/>
    </w:p>
    <w:p w14:paraId="274AFAA4" w14:textId="77777777" w:rsidR="00144BB0" w:rsidRDefault="00144BB0" w:rsidP="00144BB0">
      <w:r>
        <w:t xml:space="preserve">Voir </w:t>
      </w:r>
      <w:hyperlink w:anchor="_bassinVersant" w:history="1">
        <w:proofErr w:type="spellStart"/>
        <w:r w:rsidRPr="00144BB0">
          <w:rPr>
            <w:rStyle w:val="Hyperlink"/>
          </w:rPr>
          <w:t>bassinVersant</w:t>
        </w:r>
        <w:proofErr w:type="spellEnd"/>
      </w:hyperlink>
      <w:r>
        <w:t xml:space="preserve"> de </w:t>
      </w:r>
      <w:proofErr w:type="spellStart"/>
      <w:r>
        <w:t>CequeauQuantiteMex</w:t>
      </w:r>
      <w:proofErr w:type="spellEnd"/>
      <w:r>
        <w:t>.</w:t>
      </w:r>
    </w:p>
    <w:p w14:paraId="027E1F94" w14:textId="77777777" w:rsidR="00144BB0" w:rsidRDefault="00144BB0" w:rsidP="00144BB0"/>
    <w:p w14:paraId="3B8E1482" w14:textId="77777777" w:rsidR="00144BB0" w:rsidRDefault="00144BB0" w:rsidP="00144BB0">
      <w:r>
        <w:t xml:space="preserve">Un champ supplémentaire est nécessaire dans la structure </w:t>
      </w:r>
      <w:proofErr w:type="spellStart"/>
      <w:r>
        <w:t>carreauEntier</w:t>
      </w:r>
      <w:proofErr w:type="spellEnd"/>
      <w:r>
        <w:t xml:space="preserve"> pour permettre l’interpolation, il s’agit de l’altitude. Donc si on reprend la définition de cette structure dans la section </w:t>
      </w:r>
      <w:proofErr w:type="spellStart"/>
      <w:r>
        <w:t>CequeauQuantiteMex</w:t>
      </w:r>
      <w:proofErr w:type="spellEnd"/>
      <w:r>
        <w:t> :</w:t>
      </w:r>
    </w:p>
    <w:p w14:paraId="54B58B5B" w14:textId="77777777" w:rsidR="00144BB0" w:rsidRDefault="00144BB0" w:rsidP="00144BB0"/>
    <w:p w14:paraId="53B00184" w14:textId="77777777" w:rsidR="00144BB0" w:rsidRDefault="00144BB0" w:rsidP="00144BB0">
      <w:pPr>
        <w:rPr>
          <w:rFonts w:ascii="Courier New" w:hAnsi="Courier New" w:cs="Courier New"/>
        </w:rPr>
      </w:pPr>
      <w:r w:rsidRPr="009C4E32">
        <w:rPr>
          <w:rFonts w:ascii="Courier New" w:hAnsi="Courier New" w:cs="Courier New"/>
        </w:rPr>
        <w:t xml:space="preserve">            i: double</w:t>
      </w:r>
      <w:r w:rsidRPr="009C4E32">
        <w:rPr>
          <w:rFonts w:ascii="Courier New" w:hAnsi="Courier New" w:cs="Courier New"/>
        </w:rPr>
        <w:br/>
        <w:t xml:space="preserve">            j: double</w:t>
      </w:r>
      <w:r w:rsidRPr="009C4E32">
        <w:rPr>
          <w:rFonts w:ascii="Courier New" w:hAnsi="Courier New" w:cs="Courier New"/>
        </w:rPr>
        <w:br/>
      </w:r>
      <w:proofErr w:type="spellStart"/>
      <w:r w:rsidRPr="009C4E32">
        <w:rPr>
          <w:rFonts w:ascii="Courier New" w:hAnsi="Courier New" w:cs="Courier New"/>
        </w:rPr>
        <w:t>pctLacRiviere</w:t>
      </w:r>
      <w:proofErr w:type="spellEnd"/>
      <w:r w:rsidRPr="009C4E32">
        <w:rPr>
          <w:rFonts w:ascii="Courier New" w:hAnsi="Courier New" w:cs="Courier New"/>
        </w:rPr>
        <w:t>: double</w:t>
      </w:r>
      <w:r w:rsidRPr="009C4E32">
        <w:rPr>
          <w:rFonts w:ascii="Courier New" w:hAnsi="Courier New" w:cs="Courier New"/>
        </w:rPr>
        <w:br/>
        <w:t xml:space="preserve">     </w:t>
      </w:r>
      <w:proofErr w:type="spellStart"/>
      <w:r w:rsidRPr="009C4E32">
        <w:rPr>
          <w:rFonts w:ascii="Courier New" w:hAnsi="Courier New" w:cs="Courier New"/>
        </w:rPr>
        <w:t>pctForet</w:t>
      </w:r>
      <w:proofErr w:type="spellEnd"/>
      <w:r w:rsidRPr="009C4E32">
        <w:rPr>
          <w:rFonts w:ascii="Courier New" w:hAnsi="Courier New" w:cs="Courier New"/>
        </w:rPr>
        <w:t>: double</w:t>
      </w:r>
      <w:r w:rsidRPr="009C4E32">
        <w:rPr>
          <w:rFonts w:ascii="Courier New" w:hAnsi="Courier New" w:cs="Courier New"/>
        </w:rPr>
        <w:br/>
        <w:t xml:space="preserve">    </w:t>
      </w:r>
      <w:proofErr w:type="spellStart"/>
      <w:r w:rsidRPr="009C4E32">
        <w:rPr>
          <w:rFonts w:ascii="Courier New" w:hAnsi="Courier New" w:cs="Courier New"/>
        </w:rPr>
        <w:t>pctMarais</w:t>
      </w:r>
      <w:proofErr w:type="spellEnd"/>
      <w:r w:rsidRPr="009C4E32">
        <w:rPr>
          <w:rFonts w:ascii="Courier New" w:hAnsi="Courier New" w:cs="Courier New"/>
        </w:rPr>
        <w:t>: double</w:t>
      </w:r>
    </w:p>
    <w:p w14:paraId="22370E87" w14:textId="77777777" w:rsidR="00144BB0" w:rsidRDefault="00144BB0" w:rsidP="00144BB0">
      <w:pPr>
        <w:ind w:firstLine="708"/>
      </w:pPr>
      <w:r w:rsidRPr="00144BB0">
        <w:rPr>
          <w:rFonts w:ascii="Courier New" w:hAnsi="Courier New" w:cs="Courier New"/>
          <w:b/>
        </w:rPr>
        <w:t>altitude</w:t>
      </w:r>
      <w:r>
        <w:rPr>
          <w:rFonts w:ascii="Courier New" w:hAnsi="Courier New" w:cs="Courier New"/>
        </w:rPr>
        <w:t>: double</w:t>
      </w:r>
      <w:r w:rsidRPr="009C4E32">
        <w:rPr>
          <w:rFonts w:ascii="Courier New" w:hAnsi="Courier New" w:cs="Courier New"/>
        </w:rPr>
        <w:br/>
      </w:r>
    </w:p>
    <w:p w14:paraId="35352843" w14:textId="77777777" w:rsidR="00144BB0" w:rsidRDefault="00144BB0" w:rsidP="00144BB0">
      <w:pPr>
        <w:pStyle w:val="Heading2"/>
      </w:pPr>
      <w:bookmarkStart w:id="754" w:name="_Toc165465480"/>
      <w:r w:rsidRPr="00933ECA">
        <w:t>stations</w:t>
      </w:r>
      <w:r>
        <w:t xml:space="preserve"> [1 x </w:t>
      </w:r>
      <w:proofErr w:type="spellStart"/>
      <w:r>
        <w:t>nbStations</w:t>
      </w:r>
      <w:proofErr w:type="spellEnd"/>
      <w:r>
        <w:t xml:space="preserve"> </w:t>
      </w:r>
      <w:proofErr w:type="spellStart"/>
      <w:r>
        <w:t>struct</w:t>
      </w:r>
      <w:proofErr w:type="spellEnd"/>
      <w:r>
        <w:t>]</w:t>
      </w:r>
      <w:bookmarkEnd w:id="754"/>
    </w:p>
    <w:p w14:paraId="5356564D" w14:textId="77777777" w:rsidR="00144BB0" w:rsidRDefault="00144BB0" w:rsidP="00144BB0"/>
    <w:p w14:paraId="32399826" w14:textId="77777777" w:rsidR="00144BB0" w:rsidRPr="00144BB0" w:rsidRDefault="00144BB0" w:rsidP="00144BB0">
      <w:pPr>
        <w:rPr>
          <w:rFonts w:ascii="Courier New" w:hAnsi="Courier New" w:cs="Courier New"/>
          <w:lang w:val="en-CA"/>
        </w:rPr>
      </w:pPr>
      <w:r w:rsidRPr="00144BB0">
        <w:rPr>
          <w:rFonts w:ascii="Courier New" w:hAnsi="Courier New" w:cs="Courier New"/>
          <w:lang w:val="en-CA"/>
        </w:rPr>
        <w:t xml:space="preserve">      id: </w:t>
      </w:r>
      <w:r>
        <w:rPr>
          <w:rFonts w:ascii="Courier New" w:hAnsi="Courier New" w:cs="Courier New"/>
          <w:lang w:val="en-CA"/>
        </w:rPr>
        <w:t>char</w:t>
      </w:r>
    </w:p>
    <w:p w14:paraId="668EAAEA" w14:textId="77777777" w:rsidR="00144BB0" w:rsidRPr="00144BB0" w:rsidRDefault="00144BB0" w:rsidP="00144BB0">
      <w:pPr>
        <w:rPr>
          <w:rFonts w:ascii="Courier New" w:hAnsi="Courier New" w:cs="Courier New"/>
          <w:lang w:val="en-CA"/>
        </w:rPr>
      </w:pPr>
      <w:r w:rsidRPr="00144BB0">
        <w:rPr>
          <w:rFonts w:ascii="Courier New" w:hAnsi="Courier New" w:cs="Courier New"/>
          <w:lang w:val="en-CA"/>
        </w:rPr>
        <w:t xml:space="preserve">     nom: </w:t>
      </w:r>
      <w:r>
        <w:rPr>
          <w:rFonts w:ascii="Courier New" w:hAnsi="Courier New" w:cs="Courier New"/>
          <w:lang w:val="en-CA"/>
        </w:rPr>
        <w:t>char</w:t>
      </w:r>
    </w:p>
    <w:p w14:paraId="0A3FCD4B" w14:textId="77777777" w:rsidR="00144BB0" w:rsidRPr="00144BB0" w:rsidRDefault="00144BB0" w:rsidP="00144BB0">
      <w:pPr>
        <w:rPr>
          <w:rFonts w:ascii="Courier New" w:hAnsi="Courier New" w:cs="Courier New"/>
          <w:lang w:val="en-CA"/>
        </w:rPr>
      </w:pPr>
      <w:r w:rsidRPr="00144BB0">
        <w:rPr>
          <w:rFonts w:ascii="Courier New" w:hAnsi="Courier New" w:cs="Courier New"/>
          <w:lang w:val="en-CA"/>
        </w:rPr>
        <w:t xml:space="preserve">       i: </w:t>
      </w:r>
      <w:r>
        <w:rPr>
          <w:rFonts w:ascii="Courier New" w:hAnsi="Courier New" w:cs="Courier New"/>
          <w:lang w:val="en-CA"/>
        </w:rPr>
        <w:t>double</w:t>
      </w:r>
    </w:p>
    <w:p w14:paraId="4CB37A81" w14:textId="77777777" w:rsidR="00144BB0" w:rsidRPr="00144BB0" w:rsidRDefault="00144BB0" w:rsidP="00144BB0">
      <w:pPr>
        <w:rPr>
          <w:rFonts w:ascii="Courier New" w:hAnsi="Courier New" w:cs="Courier New"/>
        </w:rPr>
      </w:pPr>
      <w:r w:rsidRPr="00144BB0">
        <w:rPr>
          <w:rFonts w:ascii="Courier New" w:hAnsi="Courier New" w:cs="Courier New"/>
        </w:rPr>
        <w:t xml:space="preserve">       j: </w:t>
      </w:r>
      <w:r>
        <w:rPr>
          <w:rFonts w:ascii="Courier New" w:hAnsi="Courier New" w:cs="Courier New"/>
        </w:rPr>
        <w:t>double</w:t>
      </w:r>
    </w:p>
    <w:p w14:paraId="1C6F92EA" w14:textId="77777777" w:rsidR="00144BB0" w:rsidRPr="00144BB0" w:rsidRDefault="00144BB0" w:rsidP="00144BB0">
      <w:pPr>
        <w:rPr>
          <w:rFonts w:ascii="Courier New" w:hAnsi="Courier New" w:cs="Courier New"/>
        </w:rPr>
      </w:pPr>
      <w:r w:rsidRPr="00144BB0">
        <w:rPr>
          <w:rFonts w:ascii="Courier New" w:hAnsi="Courier New" w:cs="Courier New"/>
        </w:rPr>
        <w:t xml:space="preserve">      </w:t>
      </w:r>
      <w:proofErr w:type="spellStart"/>
      <w:r w:rsidRPr="00144BB0">
        <w:rPr>
          <w:rFonts w:ascii="Courier New" w:hAnsi="Courier New" w:cs="Courier New"/>
        </w:rPr>
        <w:t>tp</w:t>
      </w:r>
      <w:proofErr w:type="spellEnd"/>
      <w:r w:rsidRPr="00144BB0">
        <w:rPr>
          <w:rFonts w:ascii="Courier New" w:hAnsi="Courier New" w:cs="Courier New"/>
        </w:rPr>
        <w:t xml:space="preserve">: </w:t>
      </w:r>
      <w:r>
        <w:rPr>
          <w:rFonts w:ascii="Courier New" w:hAnsi="Courier New" w:cs="Courier New"/>
        </w:rPr>
        <w:t>double</w:t>
      </w:r>
    </w:p>
    <w:p w14:paraId="7F63CBA2" w14:textId="77777777" w:rsidR="00144BB0" w:rsidRDefault="00144BB0" w:rsidP="00144BB0">
      <w:pPr>
        <w:rPr>
          <w:rFonts w:ascii="Courier New" w:hAnsi="Courier New" w:cs="Courier New"/>
        </w:rPr>
      </w:pPr>
      <w:r w:rsidRPr="00144BB0">
        <w:rPr>
          <w:rFonts w:ascii="Courier New" w:hAnsi="Courier New" w:cs="Courier New"/>
        </w:rPr>
        <w:t xml:space="preserve">altitude: </w:t>
      </w:r>
      <w:r>
        <w:rPr>
          <w:rFonts w:ascii="Courier New" w:hAnsi="Courier New" w:cs="Courier New"/>
        </w:rPr>
        <w:t>double</w:t>
      </w:r>
    </w:p>
    <w:p w14:paraId="328801A2" w14:textId="77777777" w:rsidR="00144BB0" w:rsidRDefault="00144BB0" w:rsidP="00144BB0">
      <w:pPr>
        <w:rPr>
          <w:rFonts w:ascii="Courier New" w:hAnsi="Courier New" w:cs="Courier New"/>
        </w:rPr>
      </w:pPr>
    </w:p>
    <w:p w14:paraId="26B38064" w14:textId="77777777" w:rsidR="00144BB0" w:rsidRDefault="00144BB0" w:rsidP="00144BB0">
      <w:r>
        <w:t>où</w:t>
      </w:r>
    </w:p>
    <w:p w14:paraId="4F513C51" w14:textId="77777777" w:rsidR="00122B1F" w:rsidRDefault="00122B1F" w:rsidP="00144BB0">
      <w:r>
        <w:t>id : Identifiant de la station.</w:t>
      </w:r>
    </w:p>
    <w:p w14:paraId="7A83CDE8" w14:textId="77777777" w:rsidR="00122B1F" w:rsidRDefault="00122B1F" w:rsidP="00144BB0">
      <w:r>
        <w:t xml:space="preserve">nom : Nom de la station. Ce champ n’est pas utilisé par l’interpolateur. </w:t>
      </w:r>
    </w:p>
    <w:p w14:paraId="2D7F3F5C" w14:textId="77777777" w:rsidR="00122B1F" w:rsidRDefault="00122B1F" w:rsidP="00144BB0">
      <w:r>
        <w:t xml:space="preserve">i : </w:t>
      </w:r>
      <w:r w:rsidRPr="00122B1F">
        <w:t>abscisse de la station dans le système de coordonnées "I et J" du bassin</w:t>
      </w:r>
      <w:r>
        <w:t>.</w:t>
      </w:r>
    </w:p>
    <w:p w14:paraId="05AE6C7D" w14:textId="77777777" w:rsidR="00122B1F" w:rsidRDefault="00122B1F" w:rsidP="00144BB0">
      <w:pPr>
        <w:rPr>
          <w:rFonts w:ascii="Arial" w:hAnsi="Arial" w:cs="Arial"/>
          <w:sz w:val="20"/>
          <w:szCs w:val="20"/>
        </w:rPr>
      </w:pPr>
      <w:r>
        <w:t xml:space="preserve">J : </w:t>
      </w:r>
      <w:r>
        <w:rPr>
          <w:rFonts w:ascii="Arial" w:hAnsi="Arial" w:cs="Arial"/>
          <w:sz w:val="20"/>
          <w:szCs w:val="20"/>
        </w:rPr>
        <w:t>ordonnée de la station dans le système de coordonnées "I et J" du bassin.</w:t>
      </w:r>
    </w:p>
    <w:p w14:paraId="0F84B681" w14:textId="77777777" w:rsidR="00122B1F" w:rsidRDefault="00122B1F" w:rsidP="00122B1F">
      <w:proofErr w:type="spellStart"/>
      <w:r>
        <w:t>tp</w:t>
      </w:r>
      <w:proofErr w:type="spellEnd"/>
      <w:r>
        <w:t xml:space="preserve"> : </w:t>
      </w:r>
      <w:r w:rsidRPr="00122B1F">
        <w:t>précipitation moyenne i</w:t>
      </w:r>
      <w:r>
        <w:t>nterannuelle de la station (mm).</w:t>
      </w:r>
    </w:p>
    <w:p w14:paraId="715A2417" w14:textId="77777777" w:rsidR="00122B1F" w:rsidRDefault="00122B1F" w:rsidP="00122B1F">
      <w:r>
        <w:t>altitude : Altitude de la station.</w:t>
      </w:r>
    </w:p>
    <w:p w14:paraId="2A276D29" w14:textId="77777777" w:rsidR="00122B1F" w:rsidRDefault="00122B1F" w:rsidP="00122B1F"/>
    <w:p w14:paraId="45937976" w14:textId="77777777" w:rsidR="002B02D1" w:rsidRDefault="002B02D1" w:rsidP="002B02D1">
      <w:pPr>
        <w:pStyle w:val="Heading2"/>
      </w:pPr>
      <w:bookmarkStart w:id="755" w:name="_Toc165465481"/>
      <w:proofErr w:type="spellStart"/>
      <w:r w:rsidRPr="00933ECA">
        <w:t>meteoStations</w:t>
      </w:r>
      <w:bookmarkEnd w:id="755"/>
      <w:proofErr w:type="spellEnd"/>
    </w:p>
    <w:p w14:paraId="45A78D37" w14:textId="77777777" w:rsidR="002B02D1" w:rsidRDefault="002B02D1" w:rsidP="002B02D1">
      <w:r>
        <w:t xml:space="preserve">La structure est la même que </w:t>
      </w:r>
      <w:hyperlink w:anchor="_meteo" w:history="1">
        <w:proofErr w:type="spellStart"/>
        <w:r w:rsidRPr="002B02D1">
          <w:rPr>
            <w:rStyle w:val="Hyperlink"/>
          </w:rPr>
          <w:t>meteo</w:t>
        </w:r>
        <w:proofErr w:type="spellEnd"/>
      </w:hyperlink>
      <w:r>
        <w:t xml:space="preserve"> de </w:t>
      </w:r>
      <w:proofErr w:type="spellStart"/>
      <w:r>
        <w:t>cequeauQuantiteMax</w:t>
      </w:r>
      <w:proofErr w:type="spellEnd"/>
      <w:r w:rsidR="0062176D">
        <w:t xml:space="preserve">, par exemple </w:t>
      </w:r>
      <w:proofErr w:type="spellStart"/>
      <w:r w:rsidR="0062176D">
        <w:t>tMin</w:t>
      </w:r>
      <w:proofErr w:type="spellEnd"/>
      <w:r w:rsidR="0062176D">
        <w:t> :</w:t>
      </w:r>
    </w:p>
    <w:p w14:paraId="47E15FA8" w14:textId="77777777" w:rsidR="0062176D" w:rsidRDefault="0062176D" w:rsidP="002B02D1">
      <w:pPr>
        <w:rPr>
          <w:rFonts w:ascii="Courier New" w:hAnsi="Courier New" w:cs="Courier New"/>
        </w:rPr>
      </w:pPr>
    </w:p>
    <w:p w14:paraId="2C1F805B" w14:textId="77777777" w:rsidR="0062176D" w:rsidRDefault="0062176D" w:rsidP="002B02D1">
      <w:pPr>
        <w:rPr>
          <w:rFonts w:ascii="Courier New" w:hAnsi="Courier New" w:cs="Courier New"/>
        </w:rPr>
      </w:pPr>
      <w:proofErr w:type="spellStart"/>
      <w:r w:rsidRPr="001E6688">
        <w:rPr>
          <w:rFonts w:ascii="Courier New" w:hAnsi="Courier New" w:cs="Courier New"/>
        </w:rPr>
        <w:t>tMin</w:t>
      </w:r>
      <w:proofErr w:type="spellEnd"/>
      <w:r w:rsidRPr="001E6688">
        <w:rPr>
          <w:rFonts w:ascii="Courier New" w:hAnsi="Courier New" w:cs="Courier New"/>
        </w:rPr>
        <w:t>:</w:t>
      </w:r>
      <w:r>
        <w:rPr>
          <w:rFonts w:ascii="Courier New" w:hAnsi="Courier New" w:cs="Courier New"/>
        </w:rPr>
        <w:t xml:space="preserve"> </w:t>
      </w:r>
      <w:r w:rsidRPr="001E6688">
        <w:rPr>
          <w:rFonts w:ascii="Courier New" w:hAnsi="Courier New" w:cs="Courier New"/>
        </w:rPr>
        <w:t>[</w:t>
      </w:r>
      <w:proofErr w:type="spellStart"/>
      <w:r w:rsidRPr="001E6688">
        <w:rPr>
          <w:rFonts w:ascii="Courier New" w:hAnsi="Courier New" w:cs="Courier New"/>
        </w:rPr>
        <w:t>nbPasDeTemps</w:t>
      </w:r>
      <w:proofErr w:type="spellEnd"/>
      <w:r w:rsidRPr="001E6688">
        <w:rPr>
          <w:rFonts w:ascii="Courier New" w:hAnsi="Courier New" w:cs="Courier New"/>
        </w:rPr>
        <w:t xml:space="preserve"> </w:t>
      </w:r>
      <w:r>
        <w:rPr>
          <w:rFonts w:ascii="Courier New" w:hAnsi="Courier New" w:cs="Courier New"/>
        </w:rPr>
        <w:t>x</w:t>
      </w:r>
      <w:r w:rsidRPr="001E6688">
        <w:rPr>
          <w:rFonts w:ascii="Courier New" w:hAnsi="Courier New" w:cs="Courier New"/>
        </w:rPr>
        <w:t xml:space="preserve"> </w:t>
      </w:r>
      <w:proofErr w:type="spellStart"/>
      <w:r w:rsidRPr="001E6688">
        <w:rPr>
          <w:rFonts w:ascii="Courier New" w:hAnsi="Courier New" w:cs="Courier New"/>
        </w:rPr>
        <w:t>nbCE</w:t>
      </w:r>
      <w:proofErr w:type="spellEnd"/>
      <w:r>
        <w:rPr>
          <w:rFonts w:ascii="Courier New" w:hAnsi="Courier New" w:cs="Courier New"/>
        </w:rPr>
        <w:t xml:space="preserve"> double ou single</w:t>
      </w:r>
      <w:r w:rsidRPr="001E6688">
        <w:rPr>
          <w:rFonts w:ascii="Courier New" w:hAnsi="Courier New" w:cs="Courier New"/>
        </w:rPr>
        <w:t>]</w:t>
      </w:r>
    </w:p>
    <w:p w14:paraId="4F8BF21B" w14:textId="77777777" w:rsidR="0062176D" w:rsidRDefault="0062176D" w:rsidP="0062176D"/>
    <w:p w14:paraId="46D3E7D9" w14:textId="77777777" w:rsidR="0062176D" w:rsidRDefault="0062176D" w:rsidP="0062176D">
      <w:r>
        <w:t xml:space="preserve">sauf qu’on donne la météo uniquement aux stations. Donc par exemple pour </w:t>
      </w:r>
      <w:proofErr w:type="spellStart"/>
      <w:r>
        <w:t>tMin</w:t>
      </w:r>
      <w:proofErr w:type="spellEnd"/>
      <w:r>
        <w:t> :</w:t>
      </w:r>
    </w:p>
    <w:p w14:paraId="4A725B34" w14:textId="77777777" w:rsidR="0062176D" w:rsidRDefault="0062176D" w:rsidP="0062176D">
      <w:pPr>
        <w:rPr>
          <w:rFonts w:ascii="Courier New" w:hAnsi="Courier New" w:cs="Courier New"/>
        </w:rPr>
      </w:pPr>
    </w:p>
    <w:p w14:paraId="2021BEE5" w14:textId="77777777" w:rsidR="0062176D" w:rsidRDefault="0062176D" w:rsidP="0062176D">
      <w:pPr>
        <w:rPr>
          <w:rFonts w:ascii="Courier New" w:hAnsi="Courier New" w:cs="Courier New"/>
        </w:rPr>
      </w:pPr>
      <w:proofErr w:type="spellStart"/>
      <w:r w:rsidRPr="001E6688">
        <w:rPr>
          <w:rFonts w:ascii="Courier New" w:hAnsi="Courier New" w:cs="Courier New"/>
        </w:rPr>
        <w:t>tMin</w:t>
      </w:r>
      <w:proofErr w:type="spellEnd"/>
      <w:r w:rsidRPr="001E6688">
        <w:rPr>
          <w:rFonts w:ascii="Courier New" w:hAnsi="Courier New" w:cs="Courier New"/>
        </w:rPr>
        <w:t>:</w:t>
      </w:r>
      <w:r>
        <w:rPr>
          <w:rFonts w:ascii="Courier New" w:hAnsi="Courier New" w:cs="Courier New"/>
        </w:rPr>
        <w:t xml:space="preserve"> </w:t>
      </w:r>
      <w:r w:rsidRPr="001E6688">
        <w:rPr>
          <w:rFonts w:ascii="Courier New" w:hAnsi="Courier New" w:cs="Courier New"/>
        </w:rPr>
        <w:t>[</w:t>
      </w:r>
      <w:proofErr w:type="spellStart"/>
      <w:r w:rsidRPr="001E6688">
        <w:rPr>
          <w:rFonts w:ascii="Courier New" w:hAnsi="Courier New" w:cs="Courier New"/>
        </w:rPr>
        <w:t>nbPasDeTemps</w:t>
      </w:r>
      <w:proofErr w:type="spellEnd"/>
      <w:r w:rsidRPr="001E6688">
        <w:rPr>
          <w:rFonts w:ascii="Courier New" w:hAnsi="Courier New" w:cs="Courier New"/>
        </w:rPr>
        <w:t xml:space="preserve"> </w:t>
      </w:r>
      <w:r>
        <w:rPr>
          <w:rFonts w:ascii="Courier New" w:hAnsi="Courier New" w:cs="Courier New"/>
        </w:rPr>
        <w:t>x</w:t>
      </w:r>
      <w:r w:rsidRPr="001E6688">
        <w:rPr>
          <w:rFonts w:ascii="Courier New" w:hAnsi="Courier New" w:cs="Courier New"/>
        </w:rPr>
        <w:t xml:space="preserve"> </w:t>
      </w:r>
      <w:proofErr w:type="spellStart"/>
      <w:r w:rsidRPr="001E6688">
        <w:rPr>
          <w:rFonts w:ascii="Courier New" w:hAnsi="Courier New" w:cs="Courier New"/>
        </w:rPr>
        <w:t>nb</w:t>
      </w:r>
      <w:r>
        <w:rPr>
          <w:rFonts w:ascii="Courier New" w:hAnsi="Courier New" w:cs="Courier New"/>
        </w:rPr>
        <w:t>Stations</w:t>
      </w:r>
      <w:proofErr w:type="spellEnd"/>
      <w:r>
        <w:rPr>
          <w:rFonts w:ascii="Courier New" w:hAnsi="Courier New" w:cs="Courier New"/>
        </w:rPr>
        <w:t xml:space="preserve"> double ou single</w:t>
      </w:r>
      <w:r w:rsidRPr="001E6688">
        <w:rPr>
          <w:rFonts w:ascii="Courier New" w:hAnsi="Courier New" w:cs="Courier New"/>
        </w:rPr>
        <w:t>]</w:t>
      </w:r>
    </w:p>
    <w:p w14:paraId="49A52B56" w14:textId="77777777" w:rsidR="0062176D" w:rsidRDefault="0062176D" w:rsidP="0062176D">
      <w:pPr>
        <w:rPr>
          <w:rFonts w:ascii="Courier New" w:hAnsi="Courier New" w:cs="Courier New"/>
        </w:rPr>
      </w:pPr>
    </w:p>
    <w:p w14:paraId="607C5B68" w14:textId="77777777" w:rsidR="0062176D" w:rsidRDefault="0062176D" w:rsidP="0062176D">
      <w:r>
        <w:lastRenderedPageBreak/>
        <w:t>Important : La météo doit être donnée dans le même ordre que les stations dans la variable stations de la section précédente.</w:t>
      </w:r>
    </w:p>
    <w:p w14:paraId="1DCB8478" w14:textId="77777777" w:rsidR="00707DA1" w:rsidRDefault="00707DA1" w:rsidP="00707DA1">
      <w:pPr>
        <w:pStyle w:val="Heading2"/>
      </w:pPr>
      <w:bookmarkStart w:id="756" w:name="_Toc165465482"/>
      <w:r w:rsidRPr="008D54AA">
        <w:t>Ex</w:t>
      </w:r>
      <w:r>
        <w:t>t</w:t>
      </w:r>
      <w:r w:rsidRPr="008D54AA">
        <w:t>rants</w:t>
      </w:r>
      <w:bookmarkEnd w:id="756"/>
    </w:p>
    <w:p w14:paraId="23A5A159" w14:textId="77777777" w:rsidR="00707DA1" w:rsidRDefault="0022412D" w:rsidP="0062176D">
      <w:r>
        <w:t xml:space="preserve">Un seul extrant, la météo interpolée. Cet extrant à la même structure que l’intrant </w:t>
      </w:r>
      <w:hyperlink w:anchor="_meteo" w:history="1">
        <w:r w:rsidRPr="0022412D">
          <w:rPr>
            <w:rStyle w:val="Hyperlink"/>
          </w:rPr>
          <w:t>météo</w:t>
        </w:r>
      </w:hyperlink>
      <w:r>
        <w:t xml:space="preserve"> de </w:t>
      </w:r>
      <w:proofErr w:type="spellStart"/>
      <w:r>
        <w:t>cequeauQuantiteMex</w:t>
      </w:r>
      <w:proofErr w:type="spellEnd"/>
      <w:r>
        <w:t>.</w:t>
      </w:r>
    </w:p>
    <w:p w14:paraId="242B9E30" w14:textId="77777777" w:rsidR="0062176D" w:rsidRDefault="0062176D" w:rsidP="0062176D"/>
    <w:p w14:paraId="38605C86" w14:textId="77777777" w:rsidR="0062176D" w:rsidRDefault="0062176D" w:rsidP="0062176D"/>
    <w:p w14:paraId="63CA4649" w14:textId="77777777" w:rsidR="0062176D" w:rsidRPr="002B02D1" w:rsidRDefault="0062176D" w:rsidP="0062176D"/>
    <w:sectPr w:rsidR="0062176D" w:rsidRPr="002B02D1" w:rsidSect="00C90AFF">
      <w:footerReference w:type="default" r:id="rId8"/>
      <w:pgSz w:w="12240" w:h="15840" w:code="11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7BE17A" w14:textId="77777777" w:rsidR="000B192A" w:rsidRDefault="000B192A" w:rsidP="00F3418C">
      <w:r>
        <w:separator/>
      </w:r>
    </w:p>
  </w:endnote>
  <w:endnote w:type="continuationSeparator" w:id="0">
    <w:p w14:paraId="4163F050" w14:textId="77777777" w:rsidR="000B192A" w:rsidRDefault="000B192A" w:rsidP="00F341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7" w:rightFromText="187" w:vertAnchor="text" w:tblpY="1"/>
      <w:tblW w:w="5000" w:type="pct"/>
      <w:tblLook w:val="04A0" w:firstRow="1" w:lastRow="0" w:firstColumn="1" w:lastColumn="0" w:noHBand="0" w:noVBand="1"/>
    </w:tblPr>
    <w:tblGrid>
      <w:gridCol w:w="3890"/>
      <w:gridCol w:w="865"/>
      <w:gridCol w:w="3891"/>
    </w:tblGrid>
    <w:tr w:rsidR="00167479" w:rsidRPr="00F3418C" w14:paraId="1B985288" w14:textId="77777777" w:rsidTr="00F3418C">
      <w:trPr>
        <w:trHeight w:val="151"/>
      </w:trPr>
      <w:tc>
        <w:tcPr>
          <w:tcW w:w="2250" w:type="pct"/>
          <w:tcBorders>
            <w:bottom w:val="single" w:sz="4" w:space="0" w:color="4F81BD"/>
          </w:tcBorders>
        </w:tcPr>
        <w:p w14:paraId="2050D742" w14:textId="77777777" w:rsidR="00167479" w:rsidRPr="00F3418C" w:rsidRDefault="00167479">
          <w:pPr>
            <w:pStyle w:val="Header"/>
            <w:rPr>
              <w:rFonts w:ascii="Cambria" w:hAnsi="Cambria"/>
              <w:b/>
              <w:bCs/>
            </w:rPr>
          </w:pPr>
        </w:p>
      </w:tc>
      <w:tc>
        <w:tcPr>
          <w:tcW w:w="500" w:type="pct"/>
          <w:vMerge w:val="restart"/>
          <w:noWrap/>
          <w:vAlign w:val="center"/>
        </w:tcPr>
        <w:p w14:paraId="585ECABA" w14:textId="753EAB60" w:rsidR="00167479" w:rsidRPr="00C376D7" w:rsidRDefault="00167479">
          <w:pPr>
            <w:pStyle w:val="NoSpacing"/>
            <w:rPr>
              <w:rFonts w:ascii="Cambria" w:hAnsi="Cambria"/>
              <w:sz w:val="18"/>
              <w:szCs w:val="18"/>
              <w:rPrChange w:id="757" w:author="Suraj Patel" w:date="2025-04-20T17:58:00Z" w16du:dateUtc="2025-04-20T21:58:00Z">
                <w:rPr>
                  <w:rFonts w:ascii="Cambria" w:hAnsi="Cambria"/>
                </w:rPr>
              </w:rPrChange>
            </w:rPr>
          </w:pPr>
          <w:r w:rsidRPr="00C376D7">
            <w:rPr>
              <w:rFonts w:ascii="Cambria" w:hAnsi="Cambria"/>
              <w:b/>
              <w:bCs/>
              <w:sz w:val="18"/>
              <w:szCs w:val="18"/>
              <w:rPrChange w:id="758" w:author="Suraj Patel" w:date="2025-04-20T17:58:00Z" w16du:dateUtc="2025-04-20T21:58:00Z">
                <w:rPr>
                  <w:rFonts w:ascii="Cambria" w:hAnsi="Cambria"/>
                  <w:b/>
                  <w:bCs/>
                </w:rPr>
              </w:rPrChange>
            </w:rPr>
            <w:t xml:space="preserve">Page </w:t>
          </w:r>
          <w:r w:rsidRPr="00C376D7">
            <w:rPr>
              <w:rFonts w:ascii="Calibri" w:hAnsi="Calibri"/>
              <w:sz w:val="18"/>
              <w:szCs w:val="18"/>
              <w:rPrChange w:id="759" w:author="Suraj Patel" w:date="2025-04-20T17:58:00Z" w16du:dateUtc="2025-04-20T21:58:00Z">
                <w:rPr>
                  <w:rFonts w:ascii="Calibri" w:hAnsi="Calibri"/>
                </w:rPr>
              </w:rPrChange>
            </w:rPr>
            <w:fldChar w:fldCharType="begin"/>
          </w:r>
          <w:r w:rsidRPr="00C376D7">
            <w:rPr>
              <w:sz w:val="18"/>
              <w:szCs w:val="18"/>
              <w:rPrChange w:id="760" w:author="Suraj Patel" w:date="2025-04-20T17:58:00Z" w16du:dateUtc="2025-04-20T21:58:00Z">
                <w:rPr/>
              </w:rPrChange>
            </w:rPr>
            <w:instrText xml:space="preserve"> PAGE  \* MERGEFORMAT </w:instrText>
          </w:r>
          <w:r w:rsidRPr="00C376D7">
            <w:rPr>
              <w:rFonts w:ascii="Calibri" w:hAnsi="Calibri"/>
              <w:sz w:val="18"/>
              <w:szCs w:val="18"/>
              <w:rPrChange w:id="761" w:author="Suraj Patel" w:date="2025-04-20T17:58:00Z" w16du:dateUtc="2025-04-20T21:58:00Z">
                <w:rPr>
                  <w:rFonts w:ascii="Cambria" w:hAnsi="Cambria"/>
                  <w:b/>
                  <w:bCs/>
                  <w:noProof/>
                </w:rPr>
              </w:rPrChange>
            </w:rPr>
            <w:fldChar w:fldCharType="separate"/>
          </w:r>
          <w:r w:rsidR="002706AD" w:rsidRPr="00C376D7">
            <w:rPr>
              <w:rFonts w:ascii="Cambria" w:hAnsi="Cambria"/>
              <w:b/>
              <w:bCs/>
              <w:noProof/>
              <w:sz w:val="18"/>
              <w:szCs w:val="18"/>
              <w:rPrChange w:id="762" w:author="Suraj Patel" w:date="2025-04-20T17:58:00Z" w16du:dateUtc="2025-04-20T21:58:00Z">
                <w:rPr>
                  <w:rFonts w:ascii="Cambria" w:hAnsi="Cambria"/>
                  <w:b/>
                  <w:bCs/>
                  <w:noProof/>
                </w:rPr>
              </w:rPrChange>
            </w:rPr>
            <w:t>20</w:t>
          </w:r>
          <w:r w:rsidRPr="00C376D7">
            <w:rPr>
              <w:rFonts w:ascii="Cambria" w:hAnsi="Cambria"/>
              <w:b/>
              <w:bCs/>
              <w:noProof/>
              <w:sz w:val="18"/>
              <w:szCs w:val="18"/>
              <w:rPrChange w:id="763" w:author="Suraj Patel" w:date="2025-04-20T17:58:00Z" w16du:dateUtc="2025-04-20T21:58:00Z">
                <w:rPr>
                  <w:rFonts w:ascii="Cambria" w:hAnsi="Cambria"/>
                  <w:b/>
                  <w:bCs/>
                  <w:noProof/>
                </w:rPr>
              </w:rPrChange>
            </w:rPr>
            <w:fldChar w:fldCharType="end"/>
          </w:r>
        </w:p>
      </w:tc>
      <w:tc>
        <w:tcPr>
          <w:tcW w:w="2250" w:type="pct"/>
          <w:tcBorders>
            <w:bottom w:val="single" w:sz="4" w:space="0" w:color="4F81BD"/>
          </w:tcBorders>
        </w:tcPr>
        <w:p w14:paraId="479433E9" w14:textId="77777777" w:rsidR="00167479" w:rsidRPr="00F3418C" w:rsidRDefault="00167479">
          <w:pPr>
            <w:pStyle w:val="Header"/>
            <w:rPr>
              <w:rFonts w:ascii="Cambria" w:hAnsi="Cambria"/>
              <w:b/>
              <w:bCs/>
            </w:rPr>
          </w:pPr>
        </w:p>
      </w:tc>
    </w:tr>
    <w:tr w:rsidR="00167479" w:rsidRPr="00F3418C" w14:paraId="2A97E79F" w14:textId="77777777" w:rsidTr="00F3418C">
      <w:trPr>
        <w:trHeight w:val="150"/>
      </w:trPr>
      <w:tc>
        <w:tcPr>
          <w:tcW w:w="2250" w:type="pct"/>
          <w:tcBorders>
            <w:top w:val="single" w:sz="4" w:space="0" w:color="4F81BD"/>
          </w:tcBorders>
        </w:tcPr>
        <w:p w14:paraId="3DA2D990" w14:textId="77777777" w:rsidR="00167479" w:rsidRPr="00F3418C" w:rsidRDefault="00167479">
          <w:pPr>
            <w:pStyle w:val="Header"/>
            <w:rPr>
              <w:rFonts w:ascii="Cambria" w:hAnsi="Cambria"/>
              <w:b/>
              <w:bCs/>
            </w:rPr>
          </w:pPr>
        </w:p>
      </w:tc>
      <w:tc>
        <w:tcPr>
          <w:tcW w:w="500" w:type="pct"/>
          <w:vMerge/>
        </w:tcPr>
        <w:p w14:paraId="2B813EF5" w14:textId="77777777" w:rsidR="00167479" w:rsidRPr="00F3418C" w:rsidRDefault="00167479">
          <w:pPr>
            <w:pStyle w:val="Header"/>
            <w:jc w:val="center"/>
            <w:rPr>
              <w:rFonts w:ascii="Cambria" w:hAnsi="Cambria"/>
              <w:b/>
              <w:bCs/>
            </w:rPr>
          </w:pPr>
        </w:p>
      </w:tc>
      <w:tc>
        <w:tcPr>
          <w:tcW w:w="2250" w:type="pct"/>
          <w:tcBorders>
            <w:top w:val="single" w:sz="4" w:space="0" w:color="4F81BD"/>
          </w:tcBorders>
        </w:tcPr>
        <w:p w14:paraId="18590816" w14:textId="77777777" w:rsidR="00167479" w:rsidRPr="00F3418C" w:rsidRDefault="00167479">
          <w:pPr>
            <w:pStyle w:val="Header"/>
            <w:rPr>
              <w:rFonts w:ascii="Cambria" w:hAnsi="Cambria"/>
              <w:b/>
              <w:bCs/>
            </w:rPr>
          </w:pPr>
        </w:p>
      </w:tc>
    </w:tr>
  </w:tbl>
  <w:p w14:paraId="209D7802" w14:textId="77777777" w:rsidR="00167479" w:rsidRDefault="001674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585304" w14:textId="77777777" w:rsidR="000B192A" w:rsidRDefault="000B192A" w:rsidP="00F3418C">
      <w:r>
        <w:separator/>
      </w:r>
    </w:p>
  </w:footnote>
  <w:footnote w:type="continuationSeparator" w:id="0">
    <w:p w14:paraId="150CE1B7" w14:textId="77777777" w:rsidR="000B192A" w:rsidRDefault="000B192A" w:rsidP="00F341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92E10"/>
    <w:multiLevelType w:val="hybridMultilevel"/>
    <w:tmpl w:val="8ED62DC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E462301"/>
    <w:multiLevelType w:val="hybridMultilevel"/>
    <w:tmpl w:val="0F8E165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EF67F76"/>
    <w:multiLevelType w:val="hybridMultilevel"/>
    <w:tmpl w:val="5770E40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2ACB7377"/>
    <w:multiLevelType w:val="multilevel"/>
    <w:tmpl w:val="0C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5442902"/>
    <w:multiLevelType w:val="hybridMultilevel"/>
    <w:tmpl w:val="BFDE210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388B7D70"/>
    <w:multiLevelType w:val="hybridMultilevel"/>
    <w:tmpl w:val="38ACA8F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3E383C56"/>
    <w:multiLevelType w:val="hybridMultilevel"/>
    <w:tmpl w:val="040225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445C359D"/>
    <w:multiLevelType w:val="hybridMultilevel"/>
    <w:tmpl w:val="242644B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4A111FB0"/>
    <w:multiLevelType w:val="hybridMultilevel"/>
    <w:tmpl w:val="BFC2011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4A6C64F1"/>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C4E78C6"/>
    <w:multiLevelType w:val="hybridMultilevel"/>
    <w:tmpl w:val="1D5EE13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7478759C"/>
    <w:multiLevelType w:val="hybridMultilevel"/>
    <w:tmpl w:val="5E0EBE1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713433511">
    <w:abstractNumId w:val="1"/>
  </w:num>
  <w:num w:numId="2" w16cid:durableId="525606883">
    <w:abstractNumId w:val="0"/>
  </w:num>
  <w:num w:numId="3" w16cid:durableId="1853756943">
    <w:abstractNumId w:val="6"/>
  </w:num>
  <w:num w:numId="4" w16cid:durableId="1859655839">
    <w:abstractNumId w:val="11"/>
  </w:num>
  <w:num w:numId="5" w16cid:durableId="1123615078">
    <w:abstractNumId w:val="9"/>
  </w:num>
  <w:num w:numId="6" w16cid:durableId="1193836353">
    <w:abstractNumId w:val="10"/>
  </w:num>
  <w:num w:numId="7" w16cid:durableId="1042555961">
    <w:abstractNumId w:val="3"/>
  </w:num>
  <w:num w:numId="8" w16cid:durableId="1298679249">
    <w:abstractNumId w:val="8"/>
  </w:num>
  <w:num w:numId="9" w16cid:durableId="1562641159">
    <w:abstractNumId w:val="5"/>
  </w:num>
  <w:num w:numId="10" w16cid:durableId="1935741686">
    <w:abstractNumId w:val="2"/>
  </w:num>
  <w:num w:numId="11" w16cid:durableId="844974503">
    <w:abstractNumId w:val="7"/>
  </w:num>
  <w:num w:numId="12" w16cid:durableId="80959364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uraj Patel">
    <w15:presenceInfo w15:providerId="Windows Live" w15:userId="47cb718976006833"/>
  </w15:person>
  <w15:person w15:author="Suraj Patel [2]">
    <w15:presenceInfo w15:providerId="AD" w15:userId="S::p_suraj@live.concordia.ca::8c415856-29dd-4165-96a3-64f022cceb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0FE"/>
    <w:rsid w:val="00011CD3"/>
    <w:rsid w:val="00012328"/>
    <w:rsid w:val="00012373"/>
    <w:rsid w:val="000160DB"/>
    <w:rsid w:val="000242EC"/>
    <w:rsid w:val="00027CA8"/>
    <w:rsid w:val="0003086A"/>
    <w:rsid w:val="00071F88"/>
    <w:rsid w:val="000739B5"/>
    <w:rsid w:val="00075AFE"/>
    <w:rsid w:val="00094C68"/>
    <w:rsid w:val="00096494"/>
    <w:rsid w:val="000A0300"/>
    <w:rsid w:val="000A4102"/>
    <w:rsid w:val="000A7139"/>
    <w:rsid w:val="000B192A"/>
    <w:rsid w:val="000B761C"/>
    <w:rsid w:val="000C1E8E"/>
    <w:rsid w:val="000C29B1"/>
    <w:rsid w:val="000C4281"/>
    <w:rsid w:val="000D147E"/>
    <w:rsid w:val="000E40BA"/>
    <w:rsid w:val="000E5C3F"/>
    <w:rsid w:val="000E6D13"/>
    <w:rsid w:val="000F7543"/>
    <w:rsid w:val="00112DB6"/>
    <w:rsid w:val="00114EB4"/>
    <w:rsid w:val="00115D24"/>
    <w:rsid w:val="00120472"/>
    <w:rsid w:val="00122B1F"/>
    <w:rsid w:val="00122BD2"/>
    <w:rsid w:val="001321E8"/>
    <w:rsid w:val="00134F16"/>
    <w:rsid w:val="00142701"/>
    <w:rsid w:val="00144BB0"/>
    <w:rsid w:val="00163D61"/>
    <w:rsid w:val="00167479"/>
    <w:rsid w:val="00170B28"/>
    <w:rsid w:val="0017118A"/>
    <w:rsid w:val="00175261"/>
    <w:rsid w:val="00175FF7"/>
    <w:rsid w:val="00195910"/>
    <w:rsid w:val="001B0D0F"/>
    <w:rsid w:val="001B4393"/>
    <w:rsid w:val="001B4A5C"/>
    <w:rsid w:val="001C2354"/>
    <w:rsid w:val="001D203C"/>
    <w:rsid w:val="001E2EDD"/>
    <w:rsid w:val="001E6688"/>
    <w:rsid w:val="001F27D6"/>
    <w:rsid w:val="001F3366"/>
    <w:rsid w:val="001F65B6"/>
    <w:rsid w:val="00202930"/>
    <w:rsid w:val="00217A29"/>
    <w:rsid w:val="00220D2D"/>
    <w:rsid w:val="0022412D"/>
    <w:rsid w:val="00225AD6"/>
    <w:rsid w:val="00256F61"/>
    <w:rsid w:val="0026292F"/>
    <w:rsid w:val="00266AFB"/>
    <w:rsid w:val="002706AD"/>
    <w:rsid w:val="00286896"/>
    <w:rsid w:val="002B02D1"/>
    <w:rsid w:val="002B3930"/>
    <w:rsid w:val="002B3C0C"/>
    <w:rsid w:val="002B74F1"/>
    <w:rsid w:val="002B7818"/>
    <w:rsid w:val="002D3F77"/>
    <w:rsid w:val="002E0A97"/>
    <w:rsid w:val="002F15C2"/>
    <w:rsid w:val="002F6524"/>
    <w:rsid w:val="003022EA"/>
    <w:rsid w:val="0030421D"/>
    <w:rsid w:val="00304CE4"/>
    <w:rsid w:val="00307A4F"/>
    <w:rsid w:val="003100BD"/>
    <w:rsid w:val="00317AE6"/>
    <w:rsid w:val="00324E10"/>
    <w:rsid w:val="00335D4A"/>
    <w:rsid w:val="00342AA8"/>
    <w:rsid w:val="0034330D"/>
    <w:rsid w:val="003444CC"/>
    <w:rsid w:val="00347120"/>
    <w:rsid w:val="00376F3F"/>
    <w:rsid w:val="003810DA"/>
    <w:rsid w:val="0039355C"/>
    <w:rsid w:val="00396A34"/>
    <w:rsid w:val="003A2256"/>
    <w:rsid w:val="003A40FA"/>
    <w:rsid w:val="003B2BB4"/>
    <w:rsid w:val="003B34B5"/>
    <w:rsid w:val="003B403B"/>
    <w:rsid w:val="003D13EB"/>
    <w:rsid w:val="003D30E6"/>
    <w:rsid w:val="003D4B3C"/>
    <w:rsid w:val="003D7AEE"/>
    <w:rsid w:val="003E23AB"/>
    <w:rsid w:val="003F669F"/>
    <w:rsid w:val="004063C2"/>
    <w:rsid w:val="004143F0"/>
    <w:rsid w:val="0042700A"/>
    <w:rsid w:val="00430DEC"/>
    <w:rsid w:val="00435654"/>
    <w:rsid w:val="00440C7D"/>
    <w:rsid w:val="00450E55"/>
    <w:rsid w:val="0048071E"/>
    <w:rsid w:val="00484FB0"/>
    <w:rsid w:val="0049235F"/>
    <w:rsid w:val="004936E7"/>
    <w:rsid w:val="004955A0"/>
    <w:rsid w:val="00496B5B"/>
    <w:rsid w:val="004A343A"/>
    <w:rsid w:val="004B5D69"/>
    <w:rsid w:val="004C21C5"/>
    <w:rsid w:val="004C41C4"/>
    <w:rsid w:val="004C6CCF"/>
    <w:rsid w:val="004D1CED"/>
    <w:rsid w:val="004D3799"/>
    <w:rsid w:val="004D4D44"/>
    <w:rsid w:val="004E2E2D"/>
    <w:rsid w:val="004E3F82"/>
    <w:rsid w:val="00502127"/>
    <w:rsid w:val="00502813"/>
    <w:rsid w:val="00515FCE"/>
    <w:rsid w:val="005179F1"/>
    <w:rsid w:val="0052004A"/>
    <w:rsid w:val="00522B84"/>
    <w:rsid w:val="005443FF"/>
    <w:rsid w:val="0057499F"/>
    <w:rsid w:val="00575303"/>
    <w:rsid w:val="005A6187"/>
    <w:rsid w:val="005A69AC"/>
    <w:rsid w:val="005C6369"/>
    <w:rsid w:val="005D0D7D"/>
    <w:rsid w:val="005E3222"/>
    <w:rsid w:val="005E734A"/>
    <w:rsid w:val="00601C3B"/>
    <w:rsid w:val="00616738"/>
    <w:rsid w:val="0062176D"/>
    <w:rsid w:val="00625686"/>
    <w:rsid w:val="00625B2C"/>
    <w:rsid w:val="00631A5A"/>
    <w:rsid w:val="00640EB3"/>
    <w:rsid w:val="0064682B"/>
    <w:rsid w:val="006528DC"/>
    <w:rsid w:val="00652A39"/>
    <w:rsid w:val="00666239"/>
    <w:rsid w:val="00681A74"/>
    <w:rsid w:val="006828DA"/>
    <w:rsid w:val="006A0BE9"/>
    <w:rsid w:val="006A7518"/>
    <w:rsid w:val="006B3BD3"/>
    <w:rsid w:val="006C393A"/>
    <w:rsid w:val="006C5A3C"/>
    <w:rsid w:val="006C6177"/>
    <w:rsid w:val="006F3DEE"/>
    <w:rsid w:val="00707DA1"/>
    <w:rsid w:val="007179D9"/>
    <w:rsid w:val="0072377C"/>
    <w:rsid w:val="0073115A"/>
    <w:rsid w:val="0073524D"/>
    <w:rsid w:val="007366B3"/>
    <w:rsid w:val="00737534"/>
    <w:rsid w:val="00737BB0"/>
    <w:rsid w:val="00745353"/>
    <w:rsid w:val="00751680"/>
    <w:rsid w:val="007530FE"/>
    <w:rsid w:val="00757E73"/>
    <w:rsid w:val="0076055C"/>
    <w:rsid w:val="007616EC"/>
    <w:rsid w:val="007859DB"/>
    <w:rsid w:val="007934A4"/>
    <w:rsid w:val="00797286"/>
    <w:rsid w:val="007A6F78"/>
    <w:rsid w:val="007E12D2"/>
    <w:rsid w:val="007E3FA6"/>
    <w:rsid w:val="007E7BEB"/>
    <w:rsid w:val="007F70A8"/>
    <w:rsid w:val="00803255"/>
    <w:rsid w:val="008239CB"/>
    <w:rsid w:val="008257C3"/>
    <w:rsid w:val="00825850"/>
    <w:rsid w:val="00832DC4"/>
    <w:rsid w:val="00847CBD"/>
    <w:rsid w:val="00852D7A"/>
    <w:rsid w:val="008721A9"/>
    <w:rsid w:val="008824B5"/>
    <w:rsid w:val="008A6E04"/>
    <w:rsid w:val="008B43FC"/>
    <w:rsid w:val="008C70F8"/>
    <w:rsid w:val="008D54AA"/>
    <w:rsid w:val="008E780A"/>
    <w:rsid w:val="008E7AC1"/>
    <w:rsid w:val="00901244"/>
    <w:rsid w:val="00902C7E"/>
    <w:rsid w:val="009040BA"/>
    <w:rsid w:val="00916178"/>
    <w:rsid w:val="009239D3"/>
    <w:rsid w:val="00933ECA"/>
    <w:rsid w:val="00937CDD"/>
    <w:rsid w:val="00941E34"/>
    <w:rsid w:val="00944526"/>
    <w:rsid w:val="00945B4C"/>
    <w:rsid w:val="009475DB"/>
    <w:rsid w:val="00957334"/>
    <w:rsid w:val="00963B08"/>
    <w:rsid w:val="00967AFF"/>
    <w:rsid w:val="009827C3"/>
    <w:rsid w:val="009876E6"/>
    <w:rsid w:val="009909EA"/>
    <w:rsid w:val="00993A66"/>
    <w:rsid w:val="00994D33"/>
    <w:rsid w:val="00996A6D"/>
    <w:rsid w:val="009A2AD2"/>
    <w:rsid w:val="009A3860"/>
    <w:rsid w:val="009B194F"/>
    <w:rsid w:val="009C3B40"/>
    <w:rsid w:val="009C4E32"/>
    <w:rsid w:val="009C74AA"/>
    <w:rsid w:val="009E2661"/>
    <w:rsid w:val="009E3D7F"/>
    <w:rsid w:val="009E4F30"/>
    <w:rsid w:val="009F696D"/>
    <w:rsid w:val="00A01279"/>
    <w:rsid w:val="00A0364F"/>
    <w:rsid w:val="00A111AC"/>
    <w:rsid w:val="00A2432D"/>
    <w:rsid w:val="00A31D4E"/>
    <w:rsid w:val="00A34D58"/>
    <w:rsid w:val="00A35BB7"/>
    <w:rsid w:val="00A42D50"/>
    <w:rsid w:val="00A501DD"/>
    <w:rsid w:val="00A515AA"/>
    <w:rsid w:val="00A67392"/>
    <w:rsid w:val="00A7162C"/>
    <w:rsid w:val="00A9362E"/>
    <w:rsid w:val="00AA5B77"/>
    <w:rsid w:val="00AA6B26"/>
    <w:rsid w:val="00AB41BE"/>
    <w:rsid w:val="00AC1D6E"/>
    <w:rsid w:val="00AD526E"/>
    <w:rsid w:val="00AF3057"/>
    <w:rsid w:val="00AF4C55"/>
    <w:rsid w:val="00B03FDB"/>
    <w:rsid w:val="00B1090C"/>
    <w:rsid w:val="00B10E86"/>
    <w:rsid w:val="00B12EA3"/>
    <w:rsid w:val="00B138EE"/>
    <w:rsid w:val="00B16541"/>
    <w:rsid w:val="00B21720"/>
    <w:rsid w:val="00B31462"/>
    <w:rsid w:val="00B367AD"/>
    <w:rsid w:val="00B53107"/>
    <w:rsid w:val="00B66019"/>
    <w:rsid w:val="00B66795"/>
    <w:rsid w:val="00B67122"/>
    <w:rsid w:val="00B72741"/>
    <w:rsid w:val="00B77C3D"/>
    <w:rsid w:val="00B87073"/>
    <w:rsid w:val="00B94B74"/>
    <w:rsid w:val="00B9670F"/>
    <w:rsid w:val="00BA3D1D"/>
    <w:rsid w:val="00BA5890"/>
    <w:rsid w:val="00BB262E"/>
    <w:rsid w:val="00BB3405"/>
    <w:rsid w:val="00BB4E66"/>
    <w:rsid w:val="00BC54D7"/>
    <w:rsid w:val="00BC6A6A"/>
    <w:rsid w:val="00BC6FC7"/>
    <w:rsid w:val="00BC7A53"/>
    <w:rsid w:val="00BC7F62"/>
    <w:rsid w:val="00BE512F"/>
    <w:rsid w:val="00BF1796"/>
    <w:rsid w:val="00BF7B85"/>
    <w:rsid w:val="00C024E2"/>
    <w:rsid w:val="00C11FF1"/>
    <w:rsid w:val="00C1273D"/>
    <w:rsid w:val="00C132C8"/>
    <w:rsid w:val="00C25C3F"/>
    <w:rsid w:val="00C34C84"/>
    <w:rsid w:val="00C376D7"/>
    <w:rsid w:val="00C423A8"/>
    <w:rsid w:val="00C530F0"/>
    <w:rsid w:val="00C65A1C"/>
    <w:rsid w:val="00C70934"/>
    <w:rsid w:val="00C715DA"/>
    <w:rsid w:val="00C7278E"/>
    <w:rsid w:val="00C81DEA"/>
    <w:rsid w:val="00C90AFF"/>
    <w:rsid w:val="00C9316D"/>
    <w:rsid w:val="00C93646"/>
    <w:rsid w:val="00CA44A1"/>
    <w:rsid w:val="00CB2A6A"/>
    <w:rsid w:val="00CB6382"/>
    <w:rsid w:val="00CC205C"/>
    <w:rsid w:val="00CC42E2"/>
    <w:rsid w:val="00CC46AD"/>
    <w:rsid w:val="00CC7C03"/>
    <w:rsid w:val="00CD7D7A"/>
    <w:rsid w:val="00CE25EA"/>
    <w:rsid w:val="00CE403D"/>
    <w:rsid w:val="00CF6819"/>
    <w:rsid w:val="00D001C1"/>
    <w:rsid w:val="00D13E77"/>
    <w:rsid w:val="00D20AB5"/>
    <w:rsid w:val="00D318F2"/>
    <w:rsid w:val="00D363FE"/>
    <w:rsid w:val="00D55BBE"/>
    <w:rsid w:val="00D5627E"/>
    <w:rsid w:val="00D7582A"/>
    <w:rsid w:val="00D84A0B"/>
    <w:rsid w:val="00D90D7F"/>
    <w:rsid w:val="00D90D90"/>
    <w:rsid w:val="00DA30D3"/>
    <w:rsid w:val="00DA4891"/>
    <w:rsid w:val="00DA7248"/>
    <w:rsid w:val="00DB2F2B"/>
    <w:rsid w:val="00DB2F31"/>
    <w:rsid w:val="00DB4F1B"/>
    <w:rsid w:val="00DB78BA"/>
    <w:rsid w:val="00DB7E5C"/>
    <w:rsid w:val="00DC0094"/>
    <w:rsid w:val="00DC62F5"/>
    <w:rsid w:val="00DD1AE3"/>
    <w:rsid w:val="00DD3DDF"/>
    <w:rsid w:val="00DE55A9"/>
    <w:rsid w:val="00E0110B"/>
    <w:rsid w:val="00E01F8D"/>
    <w:rsid w:val="00E07B03"/>
    <w:rsid w:val="00E1291D"/>
    <w:rsid w:val="00E17ADB"/>
    <w:rsid w:val="00E31E5F"/>
    <w:rsid w:val="00E736E2"/>
    <w:rsid w:val="00E75798"/>
    <w:rsid w:val="00E824CE"/>
    <w:rsid w:val="00E9621E"/>
    <w:rsid w:val="00EB34D6"/>
    <w:rsid w:val="00EB5019"/>
    <w:rsid w:val="00EC23B8"/>
    <w:rsid w:val="00EC2B24"/>
    <w:rsid w:val="00EC43C7"/>
    <w:rsid w:val="00EC620E"/>
    <w:rsid w:val="00EC6EEB"/>
    <w:rsid w:val="00EE0202"/>
    <w:rsid w:val="00EE2888"/>
    <w:rsid w:val="00EF095E"/>
    <w:rsid w:val="00EF35DF"/>
    <w:rsid w:val="00F028B7"/>
    <w:rsid w:val="00F10537"/>
    <w:rsid w:val="00F10F04"/>
    <w:rsid w:val="00F12F36"/>
    <w:rsid w:val="00F143E6"/>
    <w:rsid w:val="00F204EA"/>
    <w:rsid w:val="00F235CD"/>
    <w:rsid w:val="00F314B0"/>
    <w:rsid w:val="00F3418C"/>
    <w:rsid w:val="00F36FC2"/>
    <w:rsid w:val="00F40875"/>
    <w:rsid w:val="00F45E37"/>
    <w:rsid w:val="00F4678F"/>
    <w:rsid w:val="00F47AC6"/>
    <w:rsid w:val="00F61EEE"/>
    <w:rsid w:val="00F73F5A"/>
    <w:rsid w:val="00F74DE5"/>
    <w:rsid w:val="00F75877"/>
    <w:rsid w:val="00F81DAC"/>
    <w:rsid w:val="00F865D7"/>
    <w:rsid w:val="00F86F78"/>
    <w:rsid w:val="00F92900"/>
    <w:rsid w:val="00F94665"/>
    <w:rsid w:val="00FA2223"/>
    <w:rsid w:val="00FB21A9"/>
    <w:rsid w:val="00FE045F"/>
    <w:rsid w:val="00FE1DA8"/>
    <w:rsid w:val="00FE745A"/>
    <w:rsid w:val="00FF28CB"/>
    <w:rsid w:val="00FF55A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55E4EA"/>
  <w15:docId w15:val="{D481AD4C-A284-46DF-B812-B7F2E7FE7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CA" w:eastAsia="fr-CA"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D6E"/>
    <w:pPr>
      <w:ind w:firstLine="0"/>
    </w:pPr>
  </w:style>
  <w:style w:type="paragraph" w:styleId="Heading1">
    <w:name w:val="heading 1"/>
    <w:basedOn w:val="Normal"/>
    <w:next w:val="Normal"/>
    <w:link w:val="Heading1Char"/>
    <w:uiPriority w:val="9"/>
    <w:qFormat/>
    <w:rsid w:val="0048071E"/>
    <w:pPr>
      <w:numPr>
        <w:numId w:val="7"/>
      </w:num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48071E"/>
    <w:pPr>
      <w:numPr>
        <w:ilvl w:val="1"/>
        <w:numId w:val="7"/>
      </w:num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48071E"/>
    <w:pPr>
      <w:numPr>
        <w:ilvl w:val="2"/>
        <w:numId w:val="7"/>
      </w:num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48071E"/>
    <w:pPr>
      <w:numPr>
        <w:ilvl w:val="3"/>
        <w:numId w:val="7"/>
      </w:num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unhideWhenUsed/>
    <w:qFormat/>
    <w:rsid w:val="0048071E"/>
    <w:pPr>
      <w:numPr>
        <w:ilvl w:val="4"/>
        <w:numId w:val="7"/>
      </w:numPr>
      <w:spacing w:before="200" w:after="8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48071E"/>
    <w:pPr>
      <w:numPr>
        <w:ilvl w:val="5"/>
        <w:numId w:val="7"/>
      </w:num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48071E"/>
    <w:pPr>
      <w:numPr>
        <w:ilvl w:val="6"/>
        <w:numId w:val="7"/>
      </w:num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48071E"/>
    <w:pPr>
      <w:numPr>
        <w:ilvl w:val="7"/>
        <w:numId w:val="7"/>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48071E"/>
    <w:pPr>
      <w:numPr>
        <w:ilvl w:val="8"/>
        <w:numId w:val="7"/>
      </w:num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C70934"/>
    <w:rPr>
      <w:lang w:val="en-GB"/>
    </w:rPr>
  </w:style>
  <w:style w:type="character" w:customStyle="1" w:styleId="BalloonTextChar">
    <w:name w:val="Balloon Text Char"/>
    <w:link w:val="BalloonText"/>
    <w:uiPriority w:val="99"/>
    <w:semiHidden/>
    <w:rsid w:val="00C70934"/>
    <w:rPr>
      <w:rFonts w:cs="Times New Roman"/>
      <w:lang w:val="en-GB"/>
    </w:rPr>
  </w:style>
  <w:style w:type="character" w:customStyle="1" w:styleId="Heading1Char">
    <w:name w:val="Heading 1 Char"/>
    <w:basedOn w:val="DefaultParagraphFont"/>
    <w:link w:val="Heading1"/>
    <w:uiPriority w:val="9"/>
    <w:rsid w:val="0048071E"/>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48071E"/>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48071E"/>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48071E"/>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rsid w:val="0048071E"/>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48071E"/>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48071E"/>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48071E"/>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48071E"/>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48071E"/>
    <w:rPr>
      <w:b/>
      <w:bCs/>
      <w:sz w:val="18"/>
      <w:szCs w:val="18"/>
    </w:rPr>
  </w:style>
  <w:style w:type="paragraph" w:styleId="Title">
    <w:name w:val="Title"/>
    <w:basedOn w:val="Normal"/>
    <w:next w:val="Normal"/>
    <w:link w:val="TitleChar"/>
    <w:uiPriority w:val="10"/>
    <w:qFormat/>
    <w:rsid w:val="0048071E"/>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48071E"/>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48071E"/>
    <w:pPr>
      <w:spacing w:before="200" w:after="900"/>
      <w:jc w:val="right"/>
    </w:pPr>
    <w:rPr>
      <w:i/>
      <w:iCs/>
      <w:sz w:val="24"/>
      <w:szCs w:val="24"/>
    </w:rPr>
  </w:style>
  <w:style w:type="character" w:customStyle="1" w:styleId="SubtitleChar">
    <w:name w:val="Subtitle Char"/>
    <w:basedOn w:val="DefaultParagraphFont"/>
    <w:link w:val="Subtitle"/>
    <w:uiPriority w:val="11"/>
    <w:rsid w:val="0048071E"/>
    <w:rPr>
      <w:i/>
      <w:iCs/>
      <w:sz w:val="24"/>
      <w:szCs w:val="24"/>
    </w:rPr>
  </w:style>
  <w:style w:type="character" w:styleId="Strong">
    <w:name w:val="Strong"/>
    <w:basedOn w:val="DefaultParagraphFont"/>
    <w:uiPriority w:val="22"/>
    <w:qFormat/>
    <w:rsid w:val="0048071E"/>
    <w:rPr>
      <w:b/>
      <w:bCs/>
      <w:spacing w:val="0"/>
    </w:rPr>
  </w:style>
  <w:style w:type="character" w:styleId="Emphasis">
    <w:name w:val="Emphasis"/>
    <w:uiPriority w:val="20"/>
    <w:qFormat/>
    <w:rsid w:val="0048071E"/>
    <w:rPr>
      <w:b/>
      <w:bCs/>
      <w:i/>
      <w:iCs/>
      <w:color w:val="5A5A5A" w:themeColor="text1" w:themeTint="A5"/>
    </w:rPr>
  </w:style>
  <w:style w:type="paragraph" w:styleId="NoSpacing">
    <w:name w:val="No Spacing"/>
    <w:basedOn w:val="Normal"/>
    <w:link w:val="NoSpacingChar"/>
    <w:uiPriority w:val="1"/>
    <w:qFormat/>
    <w:rsid w:val="0048071E"/>
  </w:style>
  <w:style w:type="character" w:customStyle="1" w:styleId="NoSpacingChar">
    <w:name w:val="No Spacing Char"/>
    <w:basedOn w:val="DefaultParagraphFont"/>
    <w:link w:val="NoSpacing"/>
    <w:uiPriority w:val="1"/>
    <w:rsid w:val="0048071E"/>
  </w:style>
  <w:style w:type="paragraph" w:styleId="ListParagraph">
    <w:name w:val="List Paragraph"/>
    <w:basedOn w:val="Normal"/>
    <w:uiPriority w:val="34"/>
    <w:qFormat/>
    <w:rsid w:val="0048071E"/>
    <w:pPr>
      <w:ind w:left="720"/>
      <w:contextualSpacing/>
    </w:pPr>
  </w:style>
  <w:style w:type="paragraph" w:styleId="Quote">
    <w:name w:val="Quote"/>
    <w:basedOn w:val="Normal"/>
    <w:next w:val="Normal"/>
    <w:link w:val="QuoteChar"/>
    <w:uiPriority w:val="29"/>
    <w:qFormat/>
    <w:rsid w:val="0048071E"/>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48071E"/>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48071E"/>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48071E"/>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48071E"/>
    <w:rPr>
      <w:i/>
      <w:iCs/>
      <w:color w:val="5A5A5A" w:themeColor="text1" w:themeTint="A5"/>
    </w:rPr>
  </w:style>
  <w:style w:type="character" w:styleId="IntenseEmphasis">
    <w:name w:val="Intense Emphasis"/>
    <w:uiPriority w:val="21"/>
    <w:qFormat/>
    <w:rsid w:val="0048071E"/>
    <w:rPr>
      <w:b/>
      <w:bCs/>
      <w:i/>
      <w:iCs/>
      <w:color w:val="4F81BD" w:themeColor="accent1"/>
      <w:sz w:val="22"/>
      <w:szCs w:val="22"/>
    </w:rPr>
  </w:style>
  <w:style w:type="character" w:styleId="SubtleReference">
    <w:name w:val="Subtle Reference"/>
    <w:uiPriority w:val="31"/>
    <w:qFormat/>
    <w:rsid w:val="0048071E"/>
    <w:rPr>
      <w:color w:val="auto"/>
      <w:u w:val="single" w:color="9BBB59" w:themeColor="accent3"/>
    </w:rPr>
  </w:style>
  <w:style w:type="character" w:styleId="IntenseReference">
    <w:name w:val="Intense Reference"/>
    <w:basedOn w:val="DefaultParagraphFont"/>
    <w:uiPriority w:val="32"/>
    <w:qFormat/>
    <w:rsid w:val="0048071E"/>
    <w:rPr>
      <w:b/>
      <w:bCs/>
      <w:color w:val="76923C" w:themeColor="accent3" w:themeShade="BF"/>
      <w:u w:val="single" w:color="9BBB59" w:themeColor="accent3"/>
    </w:rPr>
  </w:style>
  <w:style w:type="character" w:styleId="BookTitle">
    <w:name w:val="Book Title"/>
    <w:basedOn w:val="DefaultParagraphFont"/>
    <w:uiPriority w:val="33"/>
    <w:qFormat/>
    <w:rsid w:val="0048071E"/>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48071E"/>
    <w:pPr>
      <w:outlineLvl w:val="9"/>
    </w:pPr>
    <w:rPr>
      <w:lang w:bidi="en-US"/>
    </w:rPr>
  </w:style>
  <w:style w:type="paragraph" w:styleId="Header">
    <w:name w:val="header"/>
    <w:basedOn w:val="Normal"/>
    <w:link w:val="HeaderChar"/>
    <w:uiPriority w:val="99"/>
    <w:unhideWhenUsed/>
    <w:rsid w:val="00F3418C"/>
    <w:pPr>
      <w:tabs>
        <w:tab w:val="center" w:pos="4320"/>
        <w:tab w:val="right" w:pos="8640"/>
      </w:tabs>
    </w:pPr>
  </w:style>
  <w:style w:type="character" w:customStyle="1" w:styleId="HeaderChar">
    <w:name w:val="Header Char"/>
    <w:link w:val="Header"/>
    <w:uiPriority w:val="99"/>
    <w:rsid w:val="00F3418C"/>
    <w:rPr>
      <w:sz w:val="20"/>
      <w:szCs w:val="20"/>
    </w:rPr>
  </w:style>
  <w:style w:type="paragraph" w:styleId="Footer">
    <w:name w:val="footer"/>
    <w:basedOn w:val="Normal"/>
    <w:link w:val="FooterChar"/>
    <w:uiPriority w:val="99"/>
    <w:unhideWhenUsed/>
    <w:rsid w:val="00F3418C"/>
    <w:pPr>
      <w:tabs>
        <w:tab w:val="center" w:pos="4320"/>
        <w:tab w:val="right" w:pos="8640"/>
      </w:tabs>
    </w:pPr>
  </w:style>
  <w:style w:type="character" w:customStyle="1" w:styleId="FooterChar">
    <w:name w:val="Footer Char"/>
    <w:link w:val="Footer"/>
    <w:uiPriority w:val="99"/>
    <w:rsid w:val="00F3418C"/>
    <w:rPr>
      <w:sz w:val="20"/>
      <w:szCs w:val="20"/>
    </w:rPr>
  </w:style>
  <w:style w:type="paragraph" w:styleId="TOC1">
    <w:name w:val="toc 1"/>
    <w:basedOn w:val="Normal"/>
    <w:next w:val="Normal"/>
    <w:autoRedefine/>
    <w:uiPriority w:val="39"/>
    <w:unhideWhenUsed/>
    <w:rsid w:val="00A01279"/>
    <w:pPr>
      <w:tabs>
        <w:tab w:val="right" w:leader="dot" w:pos="8636"/>
      </w:tabs>
      <w:pPrChange w:id="0" w:author="Suraj Patel [2]" w:date="2024-05-01T14:15:00Z">
        <w:pPr/>
      </w:pPrChange>
    </w:pPr>
    <w:rPr>
      <w:rPrChange w:id="0" w:author="Suraj Patel [2]" w:date="2024-05-01T14:15:00Z">
        <w:rPr>
          <w:rFonts w:asciiTheme="minorHAnsi" w:eastAsiaTheme="minorEastAsia" w:hAnsiTheme="minorHAnsi" w:cstheme="minorBidi"/>
          <w:sz w:val="22"/>
          <w:szCs w:val="22"/>
          <w:lang w:val="fr-CA" w:eastAsia="fr-CA" w:bidi="ar-SA"/>
        </w:rPr>
      </w:rPrChange>
    </w:rPr>
  </w:style>
  <w:style w:type="paragraph" w:styleId="TOC2">
    <w:name w:val="toc 2"/>
    <w:basedOn w:val="Normal"/>
    <w:next w:val="Normal"/>
    <w:autoRedefine/>
    <w:uiPriority w:val="39"/>
    <w:unhideWhenUsed/>
    <w:rsid w:val="00502127"/>
    <w:pPr>
      <w:ind w:left="200"/>
    </w:pPr>
  </w:style>
  <w:style w:type="character" w:styleId="Hyperlink">
    <w:name w:val="Hyperlink"/>
    <w:uiPriority w:val="99"/>
    <w:unhideWhenUsed/>
    <w:rsid w:val="00502127"/>
    <w:rPr>
      <w:color w:val="0000FF"/>
      <w:u w:val="single"/>
    </w:rPr>
  </w:style>
  <w:style w:type="paragraph" w:styleId="TOC3">
    <w:name w:val="toc 3"/>
    <w:basedOn w:val="Normal"/>
    <w:next w:val="Normal"/>
    <w:autoRedefine/>
    <w:uiPriority w:val="39"/>
    <w:unhideWhenUsed/>
    <w:rsid w:val="00996A6D"/>
    <w:pPr>
      <w:tabs>
        <w:tab w:val="right" w:leader="dot" w:pos="8636"/>
      </w:tabs>
      <w:ind w:left="400"/>
    </w:pPr>
  </w:style>
  <w:style w:type="table" w:styleId="TableGrid">
    <w:name w:val="Table Grid"/>
    <w:basedOn w:val="TableNormal"/>
    <w:uiPriority w:val="59"/>
    <w:rsid w:val="00DB7E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17AE6"/>
    <w:rPr>
      <w:color w:val="800080" w:themeColor="followedHyperlink"/>
      <w:u w:val="single"/>
    </w:rPr>
  </w:style>
  <w:style w:type="paragraph" w:styleId="Revision">
    <w:name w:val="Revision"/>
    <w:hidden/>
    <w:uiPriority w:val="99"/>
    <w:semiHidden/>
    <w:rsid w:val="009A2AD2"/>
    <w:pPr>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C83708-6FBD-47BD-8067-571D0A664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1295</TotalTime>
  <Pages>22</Pages>
  <Words>5085</Words>
  <Characters>28991</Characters>
  <Application>Microsoft Office Word</Application>
  <DocSecurity>0</DocSecurity>
  <Lines>241</Lines>
  <Paragraphs>68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CGI - Inc</Company>
  <LinksUpToDate>false</LinksUpToDate>
  <CharactersWithSpaces>34008</CharactersWithSpaces>
  <SharedDoc>false</SharedDoc>
  <HLinks>
    <vt:vector size="138" baseType="variant">
      <vt:variant>
        <vt:i4>2031664</vt:i4>
      </vt:variant>
      <vt:variant>
        <vt:i4>134</vt:i4>
      </vt:variant>
      <vt:variant>
        <vt:i4>0</vt:i4>
      </vt:variant>
      <vt:variant>
        <vt:i4>5</vt:i4>
      </vt:variant>
      <vt:variant>
        <vt:lpwstr/>
      </vt:variant>
      <vt:variant>
        <vt:lpwstr>_Toc347930758</vt:lpwstr>
      </vt:variant>
      <vt:variant>
        <vt:i4>2031664</vt:i4>
      </vt:variant>
      <vt:variant>
        <vt:i4>128</vt:i4>
      </vt:variant>
      <vt:variant>
        <vt:i4>0</vt:i4>
      </vt:variant>
      <vt:variant>
        <vt:i4>5</vt:i4>
      </vt:variant>
      <vt:variant>
        <vt:lpwstr/>
      </vt:variant>
      <vt:variant>
        <vt:lpwstr>_Toc347930757</vt:lpwstr>
      </vt:variant>
      <vt:variant>
        <vt:i4>2031664</vt:i4>
      </vt:variant>
      <vt:variant>
        <vt:i4>122</vt:i4>
      </vt:variant>
      <vt:variant>
        <vt:i4>0</vt:i4>
      </vt:variant>
      <vt:variant>
        <vt:i4>5</vt:i4>
      </vt:variant>
      <vt:variant>
        <vt:lpwstr/>
      </vt:variant>
      <vt:variant>
        <vt:lpwstr>_Toc347930756</vt:lpwstr>
      </vt:variant>
      <vt:variant>
        <vt:i4>2031664</vt:i4>
      </vt:variant>
      <vt:variant>
        <vt:i4>116</vt:i4>
      </vt:variant>
      <vt:variant>
        <vt:i4>0</vt:i4>
      </vt:variant>
      <vt:variant>
        <vt:i4>5</vt:i4>
      </vt:variant>
      <vt:variant>
        <vt:lpwstr/>
      </vt:variant>
      <vt:variant>
        <vt:lpwstr>_Toc347930755</vt:lpwstr>
      </vt:variant>
      <vt:variant>
        <vt:i4>2031664</vt:i4>
      </vt:variant>
      <vt:variant>
        <vt:i4>110</vt:i4>
      </vt:variant>
      <vt:variant>
        <vt:i4>0</vt:i4>
      </vt:variant>
      <vt:variant>
        <vt:i4>5</vt:i4>
      </vt:variant>
      <vt:variant>
        <vt:lpwstr/>
      </vt:variant>
      <vt:variant>
        <vt:lpwstr>_Toc347930754</vt:lpwstr>
      </vt:variant>
      <vt:variant>
        <vt:i4>2031664</vt:i4>
      </vt:variant>
      <vt:variant>
        <vt:i4>104</vt:i4>
      </vt:variant>
      <vt:variant>
        <vt:i4>0</vt:i4>
      </vt:variant>
      <vt:variant>
        <vt:i4>5</vt:i4>
      </vt:variant>
      <vt:variant>
        <vt:lpwstr/>
      </vt:variant>
      <vt:variant>
        <vt:lpwstr>_Toc347930753</vt:lpwstr>
      </vt:variant>
      <vt:variant>
        <vt:i4>2031664</vt:i4>
      </vt:variant>
      <vt:variant>
        <vt:i4>98</vt:i4>
      </vt:variant>
      <vt:variant>
        <vt:i4>0</vt:i4>
      </vt:variant>
      <vt:variant>
        <vt:i4>5</vt:i4>
      </vt:variant>
      <vt:variant>
        <vt:lpwstr/>
      </vt:variant>
      <vt:variant>
        <vt:lpwstr>_Toc347930752</vt:lpwstr>
      </vt:variant>
      <vt:variant>
        <vt:i4>2031664</vt:i4>
      </vt:variant>
      <vt:variant>
        <vt:i4>92</vt:i4>
      </vt:variant>
      <vt:variant>
        <vt:i4>0</vt:i4>
      </vt:variant>
      <vt:variant>
        <vt:i4>5</vt:i4>
      </vt:variant>
      <vt:variant>
        <vt:lpwstr/>
      </vt:variant>
      <vt:variant>
        <vt:lpwstr>_Toc347930751</vt:lpwstr>
      </vt:variant>
      <vt:variant>
        <vt:i4>2031664</vt:i4>
      </vt:variant>
      <vt:variant>
        <vt:i4>86</vt:i4>
      </vt:variant>
      <vt:variant>
        <vt:i4>0</vt:i4>
      </vt:variant>
      <vt:variant>
        <vt:i4>5</vt:i4>
      </vt:variant>
      <vt:variant>
        <vt:lpwstr/>
      </vt:variant>
      <vt:variant>
        <vt:lpwstr>_Toc347930750</vt:lpwstr>
      </vt:variant>
      <vt:variant>
        <vt:i4>1966128</vt:i4>
      </vt:variant>
      <vt:variant>
        <vt:i4>80</vt:i4>
      </vt:variant>
      <vt:variant>
        <vt:i4>0</vt:i4>
      </vt:variant>
      <vt:variant>
        <vt:i4>5</vt:i4>
      </vt:variant>
      <vt:variant>
        <vt:lpwstr/>
      </vt:variant>
      <vt:variant>
        <vt:lpwstr>_Toc347930749</vt:lpwstr>
      </vt:variant>
      <vt:variant>
        <vt:i4>1966128</vt:i4>
      </vt:variant>
      <vt:variant>
        <vt:i4>74</vt:i4>
      </vt:variant>
      <vt:variant>
        <vt:i4>0</vt:i4>
      </vt:variant>
      <vt:variant>
        <vt:i4>5</vt:i4>
      </vt:variant>
      <vt:variant>
        <vt:lpwstr/>
      </vt:variant>
      <vt:variant>
        <vt:lpwstr>_Toc347930748</vt:lpwstr>
      </vt:variant>
      <vt:variant>
        <vt:i4>1966128</vt:i4>
      </vt:variant>
      <vt:variant>
        <vt:i4>68</vt:i4>
      </vt:variant>
      <vt:variant>
        <vt:i4>0</vt:i4>
      </vt:variant>
      <vt:variant>
        <vt:i4>5</vt:i4>
      </vt:variant>
      <vt:variant>
        <vt:lpwstr/>
      </vt:variant>
      <vt:variant>
        <vt:lpwstr>_Toc347930747</vt:lpwstr>
      </vt:variant>
      <vt:variant>
        <vt:i4>1966128</vt:i4>
      </vt:variant>
      <vt:variant>
        <vt:i4>62</vt:i4>
      </vt:variant>
      <vt:variant>
        <vt:i4>0</vt:i4>
      </vt:variant>
      <vt:variant>
        <vt:i4>5</vt:i4>
      </vt:variant>
      <vt:variant>
        <vt:lpwstr/>
      </vt:variant>
      <vt:variant>
        <vt:lpwstr>_Toc347930746</vt:lpwstr>
      </vt:variant>
      <vt:variant>
        <vt:i4>1966128</vt:i4>
      </vt:variant>
      <vt:variant>
        <vt:i4>56</vt:i4>
      </vt:variant>
      <vt:variant>
        <vt:i4>0</vt:i4>
      </vt:variant>
      <vt:variant>
        <vt:i4>5</vt:i4>
      </vt:variant>
      <vt:variant>
        <vt:lpwstr/>
      </vt:variant>
      <vt:variant>
        <vt:lpwstr>_Toc347930745</vt:lpwstr>
      </vt:variant>
      <vt:variant>
        <vt:i4>1966128</vt:i4>
      </vt:variant>
      <vt:variant>
        <vt:i4>50</vt:i4>
      </vt:variant>
      <vt:variant>
        <vt:i4>0</vt:i4>
      </vt:variant>
      <vt:variant>
        <vt:i4>5</vt:i4>
      </vt:variant>
      <vt:variant>
        <vt:lpwstr/>
      </vt:variant>
      <vt:variant>
        <vt:lpwstr>_Toc347930744</vt:lpwstr>
      </vt:variant>
      <vt:variant>
        <vt:i4>1966128</vt:i4>
      </vt:variant>
      <vt:variant>
        <vt:i4>44</vt:i4>
      </vt:variant>
      <vt:variant>
        <vt:i4>0</vt:i4>
      </vt:variant>
      <vt:variant>
        <vt:i4>5</vt:i4>
      </vt:variant>
      <vt:variant>
        <vt:lpwstr/>
      </vt:variant>
      <vt:variant>
        <vt:lpwstr>_Toc347930743</vt:lpwstr>
      </vt:variant>
      <vt:variant>
        <vt:i4>1966128</vt:i4>
      </vt:variant>
      <vt:variant>
        <vt:i4>38</vt:i4>
      </vt:variant>
      <vt:variant>
        <vt:i4>0</vt:i4>
      </vt:variant>
      <vt:variant>
        <vt:i4>5</vt:i4>
      </vt:variant>
      <vt:variant>
        <vt:lpwstr/>
      </vt:variant>
      <vt:variant>
        <vt:lpwstr>_Toc347930742</vt:lpwstr>
      </vt:variant>
      <vt:variant>
        <vt:i4>1966128</vt:i4>
      </vt:variant>
      <vt:variant>
        <vt:i4>32</vt:i4>
      </vt:variant>
      <vt:variant>
        <vt:i4>0</vt:i4>
      </vt:variant>
      <vt:variant>
        <vt:i4>5</vt:i4>
      </vt:variant>
      <vt:variant>
        <vt:lpwstr/>
      </vt:variant>
      <vt:variant>
        <vt:lpwstr>_Toc347930741</vt:lpwstr>
      </vt:variant>
      <vt:variant>
        <vt:i4>1966128</vt:i4>
      </vt:variant>
      <vt:variant>
        <vt:i4>26</vt:i4>
      </vt:variant>
      <vt:variant>
        <vt:i4>0</vt:i4>
      </vt:variant>
      <vt:variant>
        <vt:i4>5</vt:i4>
      </vt:variant>
      <vt:variant>
        <vt:lpwstr/>
      </vt:variant>
      <vt:variant>
        <vt:lpwstr>_Toc347930740</vt:lpwstr>
      </vt:variant>
      <vt:variant>
        <vt:i4>1638448</vt:i4>
      </vt:variant>
      <vt:variant>
        <vt:i4>20</vt:i4>
      </vt:variant>
      <vt:variant>
        <vt:i4>0</vt:i4>
      </vt:variant>
      <vt:variant>
        <vt:i4>5</vt:i4>
      </vt:variant>
      <vt:variant>
        <vt:lpwstr/>
      </vt:variant>
      <vt:variant>
        <vt:lpwstr>_Toc347930739</vt:lpwstr>
      </vt:variant>
      <vt:variant>
        <vt:i4>1638448</vt:i4>
      </vt:variant>
      <vt:variant>
        <vt:i4>14</vt:i4>
      </vt:variant>
      <vt:variant>
        <vt:i4>0</vt:i4>
      </vt:variant>
      <vt:variant>
        <vt:i4>5</vt:i4>
      </vt:variant>
      <vt:variant>
        <vt:lpwstr/>
      </vt:variant>
      <vt:variant>
        <vt:lpwstr>_Toc347930738</vt:lpwstr>
      </vt:variant>
      <vt:variant>
        <vt:i4>1638448</vt:i4>
      </vt:variant>
      <vt:variant>
        <vt:i4>8</vt:i4>
      </vt:variant>
      <vt:variant>
        <vt:i4>0</vt:i4>
      </vt:variant>
      <vt:variant>
        <vt:i4>5</vt:i4>
      </vt:variant>
      <vt:variant>
        <vt:lpwstr/>
      </vt:variant>
      <vt:variant>
        <vt:lpwstr>_Toc347930737</vt:lpwstr>
      </vt:variant>
      <vt:variant>
        <vt:i4>1638448</vt:i4>
      </vt:variant>
      <vt:variant>
        <vt:i4>2</vt:i4>
      </vt:variant>
      <vt:variant>
        <vt:i4>0</vt:i4>
      </vt:variant>
      <vt:variant>
        <vt:i4>5</vt:i4>
      </vt:variant>
      <vt:variant>
        <vt:lpwstr/>
      </vt:variant>
      <vt:variant>
        <vt:lpwstr>_Toc347930736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Richard.Loubier</dc:creator>
  <cp:keywords/>
  <dc:description/>
  <cp:lastModifiedBy>Suraj Patel</cp:lastModifiedBy>
  <cp:revision>19</cp:revision>
  <cp:lastPrinted>2013-01-15T15:58:00Z</cp:lastPrinted>
  <dcterms:created xsi:type="dcterms:W3CDTF">2024-05-03T18:38:00Z</dcterms:created>
  <dcterms:modified xsi:type="dcterms:W3CDTF">2025-04-23T18:02:00Z</dcterms:modified>
</cp:coreProperties>
</file>